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0265305" w:displacedByCustomXml="next"/>
    <w:bookmarkStart w:id="1" w:name="_Toc440269162" w:displacedByCustomXml="next"/>
    <w:bookmarkStart w:id="2" w:name="_Toc440269809" w:displacedByCustomXml="next"/>
    <w:bookmarkStart w:id="3" w:name="_Toc440270733" w:displacedByCustomXml="next"/>
    <w:bookmarkStart w:id="4" w:name="_Toc440270933" w:displacedByCustomXml="next"/>
    <w:bookmarkStart w:id="5" w:name="_Toc440271704" w:displacedByCustomXml="next"/>
    <w:bookmarkStart w:id="6" w:name="_Toc440271981" w:displacedByCustomXml="next"/>
    <w:bookmarkStart w:id="7" w:name="_Toc440273497" w:displacedByCustomXml="next"/>
    <w:bookmarkStart w:id="8" w:name="_Toc440274094" w:displacedByCustomXml="next"/>
    <w:sdt>
      <w:sdtPr>
        <w:rPr>
          <w:rFonts w:ascii="Times New Roman" w:eastAsiaTheme="minorHAnsi" w:hAnsi="Times New Roman" w:cs="Times New Roman"/>
          <w:sz w:val="28"/>
          <w:lang w:eastAsia="en-US"/>
        </w:rPr>
        <w:id w:val="2102526368"/>
        <w:docPartObj>
          <w:docPartGallery w:val="Cover Pages"/>
          <w:docPartUnique/>
        </w:docPartObj>
      </w:sdtPr>
      <w:sdtEndPr>
        <w:rPr>
          <w:sz w:val="22"/>
        </w:rPr>
      </w:sdtEndPr>
      <w:sdtContent>
        <w:p w14:paraId="218FA77A" w14:textId="77777777" w:rsidR="00C44745" w:rsidRPr="00F5470C" w:rsidRDefault="00C44745" w:rsidP="00FE7C4F">
          <w:pPr>
            <w:pStyle w:val="NoSpacing"/>
            <w:spacing w:before="240" w:after="240"/>
            <w:rPr>
              <w:rFonts w:ascii="Times New Roman" w:hAnsi="Times New Roman" w:cs="Times New Roman"/>
              <w:sz w:val="28"/>
            </w:rPr>
          </w:pPr>
          <w:r w:rsidRPr="00F5470C">
            <w:rPr>
              <w:rFonts w:ascii="Times New Roman" w:hAnsi="Times New Roman" w:cs="Times New Roman"/>
              <w:sz w:val="28"/>
            </w:rPr>
            <w:t>Ford Motor Company</w:t>
          </w:r>
        </w:p>
        <w:p w14:paraId="218FA77B" w14:textId="77777777" w:rsidR="00C44745" w:rsidRPr="00F5470C" w:rsidRDefault="00C44745" w:rsidP="00FE7C4F">
          <w:pPr>
            <w:pStyle w:val="NoSpacing"/>
            <w:spacing w:before="1540" w:after="240"/>
            <w:rPr>
              <w:rFonts w:ascii="Times New Roman" w:hAnsi="Times New Roman" w:cs="Times New Roman"/>
            </w:rPr>
          </w:pPr>
          <w:bookmarkStart w:id="9" w:name="_GoBack"/>
          <w:bookmarkEnd w:id="9"/>
        </w:p>
        <w:sdt>
          <w:sdtPr>
            <w:rPr>
              <w:rFonts w:ascii="Times New Roman" w:eastAsiaTheme="majorEastAsia" w:hAnsi="Times New Roman" w:cs="Times New Roman"/>
              <w:b/>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18FA77C" w14:textId="1E961B6C" w:rsidR="00C44745" w:rsidRPr="00F5470C" w:rsidRDefault="009A6EC6" w:rsidP="00FE7C4F">
              <w:pPr>
                <w:pStyle w:val="NoSpacing"/>
                <w:pBdr>
                  <w:top w:val="single" w:sz="6" w:space="6" w:color="4F81BD" w:themeColor="accent1"/>
                  <w:bottom w:val="single" w:sz="6" w:space="6" w:color="4F81BD" w:themeColor="accent1"/>
                </w:pBdr>
                <w:spacing w:after="240"/>
                <w:rPr>
                  <w:rFonts w:ascii="Times New Roman" w:eastAsiaTheme="majorEastAsia" w:hAnsi="Times New Roman" w:cs="Times New Roman"/>
                  <w:b/>
                  <w:caps/>
                  <w:sz w:val="80"/>
                  <w:szCs w:val="80"/>
                </w:rPr>
              </w:pPr>
              <w:r>
                <w:rPr>
                  <w:rFonts w:ascii="Times New Roman" w:eastAsiaTheme="majorEastAsia" w:hAnsi="Times New Roman" w:cs="Times New Roman"/>
                  <w:b/>
                  <w:caps/>
                  <w:sz w:val="72"/>
                  <w:szCs w:val="72"/>
                </w:rPr>
                <w:t>How-to Manual</w:t>
              </w:r>
            </w:p>
          </w:sdtContent>
        </w:sdt>
        <w:p w14:paraId="218FA77D" w14:textId="0EA941BC" w:rsidR="00C44745" w:rsidRPr="00F5470C" w:rsidRDefault="00412F9C" w:rsidP="00FE7C4F">
          <w:pPr>
            <w:pStyle w:val="NoSpacing"/>
            <w:rPr>
              <w:rFonts w:ascii="Times New Roman" w:hAnsi="Times New Roman" w:cs="Times New Roman"/>
              <w:sz w:val="40"/>
              <w:szCs w:val="28"/>
            </w:rPr>
          </w:pPr>
          <w:r w:rsidRPr="00F5470C">
            <w:rPr>
              <w:rFonts w:ascii="Times New Roman" w:hAnsi="Times New Roman" w:cs="Times New Roman"/>
              <w:sz w:val="40"/>
              <w:szCs w:val="28"/>
            </w:rPr>
            <w:t>Connectivity</w:t>
          </w:r>
          <w:r w:rsidR="00C44745" w:rsidRPr="00F5470C">
            <w:rPr>
              <w:rFonts w:ascii="Times New Roman" w:hAnsi="Times New Roman" w:cs="Times New Roman"/>
              <w:sz w:val="40"/>
              <w:szCs w:val="28"/>
            </w:rPr>
            <w:t xml:space="preserve"> Team</w:t>
          </w:r>
        </w:p>
        <w:p w14:paraId="218FA77E" w14:textId="77777777" w:rsidR="004A751F" w:rsidRPr="00F5470C" w:rsidRDefault="004A751F" w:rsidP="00FE7C4F">
          <w:pPr>
            <w:pStyle w:val="NoSpacing"/>
            <w:spacing w:before="480"/>
            <w:rPr>
              <w:rFonts w:ascii="Times New Roman" w:hAnsi="Times New Roman" w:cs="Times New Roman"/>
              <w:sz w:val="28"/>
              <w:szCs w:val="28"/>
            </w:rPr>
          </w:pPr>
        </w:p>
        <w:p w14:paraId="218FA77F" w14:textId="77777777" w:rsidR="004A751F" w:rsidRPr="00F5470C" w:rsidRDefault="004A751F" w:rsidP="00FE7C4F">
          <w:pPr>
            <w:pStyle w:val="NoSpacing"/>
            <w:spacing w:before="480"/>
            <w:rPr>
              <w:rFonts w:ascii="Times New Roman" w:hAnsi="Times New Roman" w:cs="Times New Roman"/>
              <w:sz w:val="28"/>
              <w:szCs w:val="28"/>
            </w:rPr>
          </w:pPr>
        </w:p>
        <w:p w14:paraId="218FA780" w14:textId="77777777" w:rsidR="0053231E" w:rsidRPr="00F5470C" w:rsidRDefault="0053231E" w:rsidP="00FE7C4F">
          <w:pPr>
            <w:pStyle w:val="NoSpacing"/>
            <w:spacing w:before="480"/>
            <w:rPr>
              <w:rFonts w:ascii="Times New Roman" w:hAnsi="Times New Roman" w:cs="Times New Roman"/>
              <w:sz w:val="28"/>
              <w:szCs w:val="28"/>
            </w:rPr>
          </w:pPr>
        </w:p>
        <w:p w14:paraId="218FA781" w14:textId="77777777" w:rsidR="004A751F" w:rsidRPr="00F5470C" w:rsidRDefault="004A751F" w:rsidP="00FE7C4F">
          <w:pPr>
            <w:pStyle w:val="NoSpacing"/>
            <w:spacing w:before="480"/>
            <w:rPr>
              <w:rFonts w:ascii="Times New Roman" w:hAnsi="Times New Roman" w:cs="Times New Roman"/>
              <w:sz w:val="28"/>
              <w:szCs w:val="28"/>
            </w:rPr>
          </w:pPr>
        </w:p>
        <w:p w14:paraId="218FA782" w14:textId="77777777" w:rsidR="004A751F" w:rsidRPr="00F5470C" w:rsidRDefault="004A751F" w:rsidP="00FE7C4F">
          <w:pPr>
            <w:pStyle w:val="NoSpacing"/>
            <w:spacing w:before="480"/>
            <w:rPr>
              <w:rFonts w:ascii="Times New Roman" w:hAnsi="Times New Roman" w:cs="Times New Roman"/>
              <w:sz w:val="28"/>
              <w:szCs w:val="28"/>
            </w:rPr>
          </w:pPr>
        </w:p>
        <w:p w14:paraId="218FA783" w14:textId="77777777" w:rsidR="004A751F" w:rsidRPr="00F5470C" w:rsidRDefault="004A751F" w:rsidP="00FE7C4F">
          <w:pPr>
            <w:pStyle w:val="NoSpacing"/>
            <w:spacing w:before="480"/>
            <w:rPr>
              <w:rFonts w:ascii="Times New Roman" w:hAnsi="Times New Roman" w:cs="Times New Roman"/>
              <w:sz w:val="28"/>
              <w:szCs w:val="28"/>
            </w:rPr>
          </w:pPr>
        </w:p>
        <w:p w14:paraId="218FA784" w14:textId="77777777" w:rsidR="004A751F" w:rsidRPr="00F5470C" w:rsidRDefault="004A751F" w:rsidP="00FE7C4F">
          <w:pPr>
            <w:pStyle w:val="NoSpacing"/>
            <w:spacing w:before="480"/>
            <w:rPr>
              <w:rFonts w:ascii="Times New Roman" w:hAnsi="Times New Roman" w:cs="Times New Roman"/>
              <w:sz w:val="28"/>
              <w:szCs w:val="28"/>
            </w:rPr>
          </w:pPr>
        </w:p>
        <w:p w14:paraId="218FA786" w14:textId="77777777" w:rsidR="002964BF" w:rsidRPr="00F5470C" w:rsidRDefault="00551DD7" w:rsidP="00FE7C4F">
          <w:pPr>
            <w:pStyle w:val="NoSpacing"/>
            <w:spacing w:before="480"/>
            <w:rPr>
              <w:rFonts w:ascii="Times New Roman" w:hAnsi="Times New Roman" w:cs="Times New Roman"/>
              <w:sz w:val="28"/>
              <w:szCs w:val="28"/>
            </w:rPr>
          </w:pPr>
          <w:r w:rsidRPr="00F5470C">
            <w:rPr>
              <w:rFonts w:ascii="Times New Roman" w:hAnsi="Times New Roman" w:cs="Times New Roman"/>
              <w:sz w:val="28"/>
              <w:szCs w:val="28"/>
            </w:rPr>
            <w:t>Dearborn, MI</w:t>
          </w:r>
        </w:p>
        <w:p w14:paraId="218FA787" w14:textId="41E645A5" w:rsidR="002964BF" w:rsidRPr="00F5470C" w:rsidRDefault="00A42149" w:rsidP="00FE7C4F">
          <w:pPr>
            <w:pStyle w:val="NoSpacing"/>
            <w:spacing w:before="480"/>
            <w:rPr>
              <w:rFonts w:ascii="Times New Roman" w:hAnsi="Times New Roman" w:cs="Times New Roman"/>
              <w:sz w:val="28"/>
              <w:szCs w:val="28"/>
            </w:rPr>
          </w:pPr>
          <w:r w:rsidRPr="00F5470C">
            <w:rPr>
              <w:rFonts w:ascii="Times New Roman" w:hAnsi="Times New Roman" w:cs="Times New Roman"/>
              <w:sz w:val="28"/>
              <w:szCs w:val="28"/>
            </w:rPr>
            <w:t>April</w:t>
          </w:r>
          <w:r w:rsidR="00412F9C" w:rsidRPr="00F5470C">
            <w:rPr>
              <w:rFonts w:ascii="Times New Roman" w:hAnsi="Times New Roman" w:cs="Times New Roman"/>
              <w:sz w:val="28"/>
              <w:szCs w:val="28"/>
            </w:rPr>
            <w:t xml:space="preserve"> 20</w:t>
          </w:r>
          <w:r w:rsidRPr="00F5470C">
            <w:rPr>
              <w:rFonts w:ascii="Times New Roman" w:hAnsi="Times New Roman" w:cs="Times New Roman"/>
              <w:sz w:val="28"/>
              <w:szCs w:val="28"/>
            </w:rPr>
            <w:t>20</w:t>
          </w:r>
        </w:p>
        <w:p w14:paraId="218FA788" w14:textId="7FF660EA" w:rsidR="00FB041F" w:rsidRPr="00F5470C" w:rsidRDefault="00FB041F" w:rsidP="00FE7C4F">
          <w:pPr>
            <w:rPr>
              <w:rFonts w:ascii="Times New Roman" w:eastAsiaTheme="minorEastAsia" w:hAnsi="Times New Roman" w:cs="Times New Roman"/>
              <w:lang w:eastAsia="ja-JP"/>
            </w:rPr>
          </w:pPr>
        </w:p>
        <w:p w14:paraId="29F0DD6E" w14:textId="265D5DE9" w:rsidR="001E1B79" w:rsidRPr="00F5470C" w:rsidRDefault="001E1B79">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br w:type="page"/>
          </w:r>
        </w:p>
        <w:p w14:paraId="66E8695E" w14:textId="77777777" w:rsidR="001E1B79" w:rsidRPr="00F5470C" w:rsidRDefault="001E1B79" w:rsidP="00FE7C4F">
          <w:pPr>
            <w:rPr>
              <w:rFonts w:ascii="Times New Roman" w:eastAsiaTheme="minorEastAsia" w:hAnsi="Times New Roman" w:cs="Times New Roman"/>
              <w:lang w:eastAsia="ja-JP"/>
            </w:rPr>
          </w:pPr>
        </w:p>
        <w:p w14:paraId="28E2F3BB" w14:textId="43668A6E" w:rsidR="00A44D96" w:rsidRPr="00F5470C" w:rsidRDefault="00560E3F"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Change Log</w:t>
          </w:r>
        </w:p>
        <w:tbl>
          <w:tblPr>
            <w:tblStyle w:val="TableGrid"/>
            <w:tblW w:w="0" w:type="auto"/>
            <w:tblLook w:val="04A0" w:firstRow="1" w:lastRow="0" w:firstColumn="1" w:lastColumn="0" w:noHBand="0" w:noVBand="1"/>
          </w:tblPr>
          <w:tblGrid>
            <w:gridCol w:w="1364"/>
            <w:gridCol w:w="2038"/>
            <w:gridCol w:w="5948"/>
          </w:tblGrid>
          <w:tr w:rsidR="00D71F27" w:rsidRPr="00F5470C" w14:paraId="6FC656DB" w14:textId="77777777" w:rsidTr="00A44D96">
            <w:tc>
              <w:tcPr>
                <w:tcW w:w="1368" w:type="dxa"/>
              </w:tcPr>
              <w:p w14:paraId="337DFFE0" w14:textId="4B06600D"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Date</w:t>
                </w:r>
              </w:p>
            </w:tc>
            <w:tc>
              <w:tcPr>
                <w:tcW w:w="2070" w:type="dxa"/>
              </w:tcPr>
              <w:p w14:paraId="03CE13D6" w14:textId="4E9FA119"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By</w:t>
                </w:r>
              </w:p>
            </w:tc>
            <w:tc>
              <w:tcPr>
                <w:tcW w:w="6138" w:type="dxa"/>
              </w:tcPr>
              <w:p w14:paraId="13DBBBF5" w14:textId="5CF415C5"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Changes</w:t>
                </w:r>
              </w:p>
            </w:tc>
          </w:tr>
          <w:tr w:rsidR="00D71F27" w:rsidRPr="00F5470C" w14:paraId="2A6CD118" w14:textId="77777777" w:rsidTr="00A44D96">
            <w:tc>
              <w:tcPr>
                <w:tcW w:w="1368" w:type="dxa"/>
              </w:tcPr>
              <w:p w14:paraId="26FEF9E2" w14:textId="38CF5A36"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1/29/2016</w:t>
                </w:r>
              </w:p>
            </w:tc>
            <w:tc>
              <w:tcPr>
                <w:tcW w:w="2070" w:type="dxa"/>
              </w:tcPr>
              <w:p w14:paraId="1EC5235A" w14:textId="58205ACF"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Amit Mohanty</w:t>
                </w:r>
              </w:p>
            </w:tc>
            <w:tc>
              <w:tcPr>
                <w:tcW w:w="6138" w:type="dxa"/>
              </w:tcPr>
              <w:p w14:paraId="0BE9FBC8" w14:textId="1812CBE8"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1) how to host a guest in RIC building, 2) how to add One Ford card to your mobile phone</w:t>
                </w:r>
              </w:p>
            </w:tc>
          </w:tr>
          <w:tr w:rsidR="00D71F27" w:rsidRPr="00F5470C" w14:paraId="3C6D2829" w14:textId="77777777" w:rsidTr="00A44D96">
            <w:tc>
              <w:tcPr>
                <w:tcW w:w="1368" w:type="dxa"/>
              </w:tcPr>
              <w:p w14:paraId="2B9E4A5B" w14:textId="79D06F3B"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2/1/2016</w:t>
                </w:r>
              </w:p>
            </w:tc>
            <w:tc>
              <w:tcPr>
                <w:tcW w:w="2070" w:type="dxa"/>
              </w:tcPr>
              <w:p w14:paraId="72974738" w14:textId="1B97F5C0"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Tom Montgomery</w:t>
                </w:r>
              </w:p>
            </w:tc>
            <w:tc>
              <w:tcPr>
                <w:tcW w:w="6138" w:type="dxa"/>
              </w:tcPr>
              <w:p w14:paraId="30941818" w14:textId="11EA11AD" w:rsidR="00A44D96" w:rsidRPr="00F5470C" w:rsidRDefault="00A44D9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how to get on Research Lab seminar distribution list.</w:t>
                </w:r>
              </w:p>
            </w:tc>
          </w:tr>
          <w:tr w:rsidR="00D71F27" w:rsidRPr="00F5470C" w14:paraId="1419FB7F" w14:textId="77777777" w:rsidTr="003A4125">
            <w:tc>
              <w:tcPr>
                <w:tcW w:w="1368" w:type="dxa"/>
              </w:tcPr>
              <w:p w14:paraId="7AA92ABB" w14:textId="77777777" w:rsidR="00BE6265" w:rsidRPr="00F5470C" w:rsidRDefault="00BE6265"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2/23/2016</w:t>
                </w:r>
              </w:p>
            </w:tc>
            <w:tc>
              <w:tcPr>
                <w:tcW w:w="2070" w:type="dxa"/>
              </w:tcPr>
              <w:p w14:paraId="46D9504E" w14:textId="77777777" w:rsidR="00BE6265" w:rsidRPr="00F5470C" w:rsidRDefault="00BE6265" w:rsidP="00FE7C4F">
                <w:pPr>
                  <w:rPr>
                    <w:rFonts w:ascii="Times New Roman" w:eastAsiaTheme="minorEastAsia" w:hAnsi="Times New Roman" w:cs="Times New Roman"/>
                    <w:lang w:eastAsia="ja-JP"/>
                  </w:rPr>
                </w:pPr>
                <w:proofErr w:type="spellStart"/>
                <w:r w:rsidRPr="00F5470C">
                  <w:rPr>
                    <w:rFonts w:ascii="Times New Roman" w:eastAsiaTheme="minorEastAsia" w:hAnsi="Times New Roman" w:cs="Times New Roman"/>
                    <w:lang w:eastAsia="ja-JP"/>
                  </w:rPr>
                  <w:t>Smruti</w:t>
                </w:r>
                <w:proofErr w:type="spellEnd"/>
                <w:r w:rsidRPr="00F5470C">
                  <w:rPr>
                    <w:rFonts w:ascii="Times New Roman" w:eastAsiaTheme="minorEastAsia" w:hAnsi="Times New Roman" w:cs="Times New Roman"/>
                    <w:lang w:eastAsia="ja-JP"/>
                  </w:rPr>
                  <w:t xml:space="preserve"> </w:t>
                </w:r>
                <w:proofErr w:type="spellStart"/>
                <w:r w:rsidRPr="00F5470C">
                  <w:rPr>
                    <w:rFonts w:ascii="Times New Roman" w:eastAsiaTheme="minorEastAsia" w:hAnsi="Times New Roman" w:cs="Times New Roman"/>
                    <w:lang w:eastAsia="ja-JP"/>
                  </w:rPr>
                  <w:t>Panigrahi</w:t>
                </w:r>
                <w:proofErr w:type="spellEnd"/>
              </w:p>
            </w:tc>
            <w:tc>
              <w:tcPr>
                <w:tcW w:w="6138" w:type="dxa"/>
              </w:tcPr>
              <w:p w14:paraId="19EA8A4B" w14:textId="77777777" w:rsidR="00BE6265" w:rsidRPr="00F5470C" w:rsidRDefault="00BE6265"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w:t>
                </w:r>
              </w:p>
              <w:p w14:paraId="55C81D70" w14:textId="77777777" w:rsidR="00BE6265" w:rsidRPr="00F5470C" w:rsidRDefault="00BE6265" w:rsidP="006F623F">
                <w:pPr>
                  <w:pStyle w:val="ListParagraph"/>
                  <w:numPr>
                    <w:ilvl w:val="0"/>
                    <w:numId w:val="9"/>
                  </w:numPr>
                  <w:rPr>
                    <w:rFonts w:eastAsiaTheme="minorEastAsia"/>
                    <w:lang w:eastAsia="ja-JP"/>
                  </w:rPr>
                </w:pPr>
                <w:r w:rsidRPr="00F5470C">
                  <w:rPr>
                    <w:rFonts w:eastAsiaTheme="minorEastAsia"/>
                    <w:lang w:eastAsia="ja-JP"/>
                  </w:rPr>
                  <w:t>GDI&amp;A Bulk Mail Subscription to receive GDI&amp;A All Hands Meeting and Knowledge Share Meeting notice (Section 9.9)</w:t>
                </w:r>
              </w:p>
              <w:p w14:paraId="791E2262" w14:textId="77777777" w:rsidR="00BE6265" w:rsidRPr="00F5470C" w:rsidRDefault="00BE6265" w:rsidP="006F623F">
                <w:pPr>
                  <w:pStyle w:val="ListParagraph"/>
                  <w:numPr>
                    <w:ilvl w:val="0"/>
                    <w:numId w:val="9"/>
                  </w:numPr>
                  <w:rPr>
                    <w:rFonts w:eastAsiaTheme="minorEastAsia"/>
                    <w:lang w:eastAsia="ja-JP"/>
                  </w:rPr>
                </w:pPr>
                <w:r w:rsidRPr="00F5470C">
                  <w:rPr>
                    <w:rFonts w:eastAsiaTheme="minorEastAsia"/>
                    <w:lang w:eastAsia="ja-JP"/>
                  </w:rPr>
                  <w:t>FORD WHQ Access (Section 9.10)</w:t>
                </w:r>
              </w:p>
            </w:tc>
          </w:tr>
          <w:tr w:rsidR="00D71F27" w:rsidRPr="00F5470C" w14:paraId="6D2874AC" w14:textId="77777777" w:rsidTr="00A44D96">
            <w:tc>
              <w:tcPr>
                <w:tcW w:w="1368" w:type="dxa"/>
              </w:tcPr>
              <w:p w14:paraId="5E5D431A" w14:textId="23999754" w:rsidR="00600AF4" w:rsidRPr="00F5470C" w:rsidRDefault="00BE6265"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5/10</w:t>
                </w:r>
                <w:r w:rsidR="00600AF4" w:rsidRPr="00F5470C">
                  <w:rPr>
                    <w:rFonts w:ascii="Times New Roman" w:eastAsiaTheme="minorEastAsia" w:hAnsi="Times New Roman" w:cs="Times New Roman"/>
                    <w:lang w:eastAsia="ja-JP"/>
                  </w:rPr>
                  <w:t>/2016</w:t>
                </w:r>
              </w:p>
            </w:tc>
            <w:tc>
              <w:tcPr>
                <w:tcW w:w="2070" w:type="dxa"/>
              </w:tcPr>
              <w:p w14:paraId="3AE41802" w14:textId="5AC475B0" w:rsidR="00600AF4" w:rsidRPr="00F5470C" w:rsidRDefault="00BE6265"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Richard Gordon</w:t>
                </w:r>
              </w:p>
            </w:tc>
            <w:tc>
              <w:tcPr>
                <w:tcW w:w="6138" w:type="dxa"/>
              </w:tcPr>
              <w:p w14:paraId="5B79DD37" w14:textId="46208D3E" w:rsidR="00600AF4" w:rsidRPr="00F5470C" w:rsidRDefault="002F527F"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w:t>
                </w:r>
                <w:r w:rsidR="00BE6265" w:rsidRPr="00F5470C">
                  <w:rPr>
                    <w:rFonts w:ascii="Times New Roman" w:eastAsiaTheme="minorEastAsia" w:hAnsi="Times New Roman" w:cs="Times New Roman"/>
                    <w:lang w:eastAsia="ja-JP"/>
                  </w:rPr>
                  <w:t xml:space="preserve"> 3.2 Software Installation topic Share Drive W:</w:t>
                </w:r>
              </w:p>
            </w:tc>
          </w:tr>
          <w:tr w:rsidR="00D71F27" w:rsidRPr="00F5470C" w14:paraId="5A5A4655" w14:textId="77777777" w:rsidTr="00A44D96">
            <w:tc>
              <w:tcPr>
                <w:tcW w:w="1368" w:type="dxa"/>
              </w:tcPr>
              <w:p w14:paraId="21D53D9C" w14:textId="5DDDE86E" w:rsidR="001E0E33" w:rsidRPr="00F5470C" w:rsidRDefault="001E0E33"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5/20/</w:t>
                </w:r>
                <w:r w:rsidR="004E5989" w:rsidRPr="00F5470C">
                  <w:rPr>
                    <w:rFonts w:ascii="Times New Roman" w:eastAsiaTheme="minorEastAsia" w:hAnsi="Times New Roman" w:cs="Times New Roman"/>
                    <w:lang w:eastAsia="ja-JP"/>
                  </w:rPr>
                  <w:t>20</w:t>
                </w:r>
                <w:r w:rsidRPr="00F5470C">
                  <w:rPr>
                    <w:rFonts w:ascii="Times New Roman" w:eastAsiaTheme="minorEastAsia" w:hAnsi="Times New Roman" w:cs="Times New Roman"/>
                    <w:lang w:eastAsia="ja-JP"/>
                  </w:rPr>
                  <w:t>16</w:t>
                </w:r>
              </w:p>
            </w:tc>
            <w:tc>
              <w:tcPr>
                <w:tcW w:w="2070" w:type="dxa"/>
              </w:tcPr>
              <w:p w14:paraId="0CA95C3F" w14:textId="1D65B985" w:rsidR="001E0E33" w:rsidRPr="00F5470C" w:rsidRDefault="001E0E33"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Prabhu</w:t>
                </w:r>
              </w:p>
            </w:tc>
            <w:tc>
              <w:tcPr>
                <w:tcW w:w="6138" w:type="dxa"/>
              </w:tcPr>
              <w:p w14:paraId="584496CE" w14:textId="1C7E5BA7" w:rsidR="001E0E33" w:rsidRPr="00F5470C" w:rsidRDefault="001E0E33"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Printing Bad document instructions</w:t>
                </w:r>
              </w:p>
            </w:tc>
          </w:tr>
          <w:tr w:rsidR="00D71F27" w:rsidRPr="00F5470C" w14:paraId="6D851978" w14:textId="77777777" w:rsidTr="00A44D96">
            <w:tc>
              <w:tcPr>
                <w:tcW w:w="1368" w:type="dxa"/>
              </w:tcPr>
              <w:p w14:paraId="7D6A610E" w14:textId="1D7FF526" w:rsidR="001E0E33" w:rsidRPr="00F5470C" w:rsidRDefault="001E0E33"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5/20/</w:t>
                </w:r>
                <w:r w:rsidR="004E5989" w:rsidRPr="00F5470C">
                  <w:rPr>
                    <w:rFonts w:ascii="Times New Roman" w:eastAsiaTheme="minorEastAsia" w:hAnsi="Times New Roman" w:cs="Times New Roman"/>
                    <w:lang w:eastAsia="ja-JP"/>
                  </w:rPr>
                  <w:t>20</w:t>
                </w:r>
                <w:r w:rsidRPr="00F5470C">
                  <w:rPr>
                    <w:rFonts w:ascii="Times New Roman" w:eastAsiaTheme="minorEastAsia" w:hAnsi="Times New Roman" w:cs="Times New Roman"/>
                    <w:lang w:eastAsia="ja-JP"/>
                  </w:rPr>
                  <w:t>16</w:t>
                </w:r>
              </w:p>
            </w:tc>
            <w:tc>
              <w:tcPr>
                <w:tcW w:w="2070" w:type="dxa"/>
              </w:tcPr>
              <w:p w14:paraId="751A3E9C" w14:textId="628AF091" w:rsidR="001E0E33" w:rsidRPr="00F5470C" w:rsidRDefault="001E0E33"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Prabhu</w:t>
                </w:r>
              </w:p>
            </w:tc>
            <w:tc>
              <w:tcPr>
                <w:tcW w:w="6138" w:type="dxa"/>
              </w:tcPr>
              <w:p w14:paraId="0AE0CF80" w14:textId="799392A5" w:rsidR="004E33F9" w:rsidRPr="00F5470C" w:rsidRDefault="001E0E33"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copyright notice information</w:t>
                </w:r>
              </w:p>
            </w:tc>
          </w:tr>
          <w:tr w:rsidR="00D71F27" w:rsidRPr="00F5470C" w14:paraId="03FC1DB3" w14:textId="77777777" w:rsidTr="00A44D96">
            <w:tc>
              <w:tcPr>
                <w:tcW w:w="1368" w:type="dxa"/>
              </w:tcPr>
              <w:p w14:paraId="53019759" w14:textId="3C855479" w:rsidR="004E33F9" w:rsidRPr="00F5470C" w:rsidRDefault="004E33F9"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6/6/2016</w:t>
                </w:r>
              </w:p>
            </w:tc>
            <w:tc>
              <w:tcPr>
                <w:tcW w:w="2070" w:type="dxa"/>
              </w:tcPr>
              <w:p w14:paraId="7F180BC4" w14:textId="67007E2D" w:rsidR="004E33F9" w:rsidRPr="00F5470C" w:rsidRDefault="004E33F9"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Tom Montgomery</w:t>
                </w:r>
              </w:p>
            </w:tc>
            <w:tc>
              <w:tcPr>
                <w:tcW w:w="6138" w:type="dxa"/>
              </w:tcPr>
              <w:p w14:paraId="5888679F" w14:textId="1757AA23" w:rsidR="004E33F9" w:rsidRPr="00F5470C" w:rsidRDefault="004E33F9"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GDIA and Smart Mobility Analytics SharePoint links.</w:t>
                </w:r>
              </w:p>
            </w:tc>
          </w:tr>
          <w:tr w:rsidR="00D71F27" w:rsidRPr="00F5470C" w14:paraId="5517A0A3" w14:textId="77777777" w:rsidTr="00A44D96">
            <w:tc>
              <w:tcPr>
                <w:tcW w:w="1368" w:type="dxa"/>
              </w:tcPr>
              <w:p w14:paraId="6D437F2C" w14:textId="7FB982DB" w:rsidR="00AD53FD" w:rsidRPr="00F5470C" w:rsidRDefault="00AD53FD" w:rsidP="00055C36">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7/5/2016</w:t>
                </w:r>
                <w:r w:rsidR="00FC054D" w:rsidRPr="00F5470C">
                  <w:rPr>
                    <w:rFonts w:ascii="Times New Roman" w:eastAsiaTheme="minorEastAsia" w:hAnsi="Times New Roman" w:cs="Times New Roman"/>
                    <w:lang w:eastAsia="ja-JP"/>
                  </w:rPr>
                  <w:t>-</w:t>
                </w:r>
                <w:r w:rsidR="00055C36" w:rsidRPr="00F5470C">
                  <w:rPr>
                    <w:rFonts w:ascii="Times New Roman" w:eastAsiaTheme="minorEastAsia" w:hAnsi="Times New Roman" w:cs="Times New Roman"/>
                    <w:lang w:eastAsia="ja-JP"/>
                  </w:rPr>
                  <w:t>10/11</w:t>
                </w:r>
                <w:r w:rsidR="00FC054D" w:rsidRPr="00F5470C">
                  <w:rPr>
                    <w:rFonts w:ascii="Times New Roman" w:eastAsiaTheme="minorEastAsia" w:hAnsi="Times New Roman" w:cs="Times New Roman"/>
                    <w:lang w:eastAsia="ja-JP"/>
                  </w:rPr>
                  <w:t>/</w:t>
                </w:r>
                <w:r w:rsidR="004E5989" w:rsidRPr="00F5470C">
                  <w:rPr>
                    <w:rFonts w:ascii="Times New Roman" w:eastAsiaTheme="minorEastAsia" w:hAnsi="Times New Roman" w:cs="Times New Roman"/>
                    <w:lang w:eastAsia="ja-JP"/>
                  </w:rPr>
                  <w:t>20</w:t>
                </w:r>
                <w:r w:rsidR="00FC054D" w:rsidRPr="00F5470C">
                  <w:rPr>
                    <w:rFonts w:ascii="Times New Roman" w:eastAsiaTheme="minorEastAsia" w:hAnsi="Times New Roman" w:cs="Times New Roman"/>
                    <w:lang w:eastAsia="ja-JP"/>
                  </w:rPr>
                  <w:t>16</w:t>
                </w:r>
              </w:p>
            </w:tc>
            <w:tc>
              <w:tcPr>
                <w:tcW w:w="2070" w:type="dxa"/>
              </w:tcPr>
              <w:p w14:paraId="5172B4F8" w14:textId="20299D43" w:rsidR="00AD53FD" w:rsidRPr="00F5470C" w:rsidRDefault="00AD53FD"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Sheida Malekpour</w:t>
                </w:r>
              </w:p>
            </w:tc>
            <w:tc>
              <w:tcPr>
                <w:tcW w:w="6138" w:type="dxa"/>
              </w:tcPr>
              <w:p w14:paraId="38955CD8" w14:textId="0CA2A292" w:rsidR="00AD53FD" w:rsidRPr="00F5470C" w:rsidRDefault="009E081B" w:rsidP="002A2F32">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Set up printer</w:t>
                </w:r>
                <w:r w:rsidR="00295C4E" w:rsidRPr="00F5470C">
                  <w:rPr>
                    <w:rFonts w:ascii="Times New Roman" w:eastAsiaTheme="minorEastAsia" w:hAnsi="Times New Roman" w:cs="Times New Roman"/>
                    <w:lang w:eastAsia="ja-JP"/>
                  </w:rPr>
                  <w:t xml:space="preserve">, format, </w:t>
                </w:r>
                <w:r w:rsidR="009011FF" w:rsidRPr="00F5470C">
                  <w:rPr>
                    <w:rFonts w:ascii="Times New Roman" w:eastAsiaTheme="minorEastAsia" w:hAnsi="Times New Roman" w:cs="Times New Roman"/>
                    <w:lang w:eastAsia="ja-JP"/>
                  </w:rPr>
                  <w:t xml:space="preserve"> installing MATLAB</w:t>
                </w:r>
                <w:r w:rsidR="003B29B8" w:rsidRPr="00F5470C">
                  <w:rPr>
                    <w:rFonts w:ascii="Times New Roman" w:eastAsiaTheme="minorEastAsia" w:hAnsi="Times New Roman" w:cs="Times New Roman"/>
                    <w:lang w:eastAsia="ja-JP"/>
                  </w:rPr>
                  <w:t>, putty</w:t>
                </w:r>
                <w:r w:rsidR="006E3210" w:rsidRPr="00F5470C">
                  <w:rPr>
                    <w:rFonts w:ascii="Times New Roman" w:eastAsiaTheme="minorEastAsia" w:hAnsi="Times New Roman" w:cs="Times New Roman"/>
                    <w:lang w:eastAsia="ja-JP"/>
                  </w:rPr>
                  <w:t>, reordering the sections (installing the printer)</w:t>
                </w:r>
                <w:r w:rsidR="006763C8" w:rsidRPr="00F5470C">
                  <w:rPr>
                    <w:rFonts w:ascii="Times New Roman" w:eastAsiaTheme="minorEastAsia" w:hAnsi="Times New Roman" w:cs="Times New Roman"/>
                    <w:lang w:eastAsia="ja-JP"/>
                  </w:rPr>
                  <w:t xml:space="preserve">, </w:t>
                </w:r>
                <w:proofErr w:type="spellStart"/>
                <w:r w:rsidR="006763C8" w:rsidRPr="00F5470C">
                  <w:rPr>
                    <w:rFonts w:ascii="Times New Roman" w:eastAsiaTheme="minorEastAsia" w:hAnsi="Times New Roman" w:cs="Times New Roman"/>
                    <w:lang w:eastAsia="ja-JP"/>
                  </w:rPr>
                  <w:t>MyLearning@Ford</w:t>
                </w:r>
                <w:proofErr w:type="spellEnd"/>
                <w:r w:rsidR="00240E7F" w:rsidRPr="00F5470C">
                  <w:rPr>
                    <w:rFonts w:ascii="Times New Roman" w:eastAsiaTheme="minorEastAsia" w:hAnsi="Times New Roman" w:cs="Times New Roman"/>
                    <w:lang w:eastAsia="ja-JP"/>
                  </w:rPr>
                  <w:t>, corporate credit care</w:t>
                </w:r>
                <w:r w:rsidR="00B94C19" w:rsidRPr="00F5470C">
                  <w:rPr>
                    <w:rFonts w:ascii="Times New Roman" w:eastAsiaTheme="minorEastAsia" w:hAnsi="Times New Roman" w:cs="Times New Roman"/>
                    <w:lang w:eastAsia="ja-JP"/>
                  </w:rPr>
                  <w:t xml:space="preserve">, </w:t>
                </w:r>
                <w:r w:rsidR="00B94C19" w:rsidRPr="00F5470C">
                  <w:rPr>
                    <w:rFonts w:ascii="Times New Roman" w:hAnsi="Times New Roman" w:cs="Times New Roman"/>
                  </w:rPr>
                  <w:t xml:space="preserve"> pre-trip Approval</w:t>
                </w:r>
                <w:r w:rsidR="003B29B8" w:rsidRPr="00F5470C">
                  <w:rPr>
                    <w:rFonts w:ascii="Times New Roman" w:hAnsi="Times New Roman" w:cs="Times New Roman"/>
                  </w:rPr>
                  <w:t>,</w:t>
                </w:r>
                <w:r w:rsidR="0024035A" w:rsidRPr="00F5470C">
                  <w:rPr>
                    <w:rFonts w:ascii="Times New Roman" w:hAnsi="Times New Roman" w:cs="Times New Roman"/>
                  </w:rPr>
                  <w:t xml:space="preserve"> Printer setup link was not working, removed it!</w:t>
                </w:r>
                <w:r w:rsidR="001F2807" w:rsidRPr="00F5470C">
                  <w:rPr>
                    <w:rFonts w:ascii="Times New Roman" w:hAnsi="Times New Roman" w:cs="Times New Roman"/>
                  </w:rPr>
                  <w:t xml:space="preserve">, RIC </w:t>
                </w:r>
                <w:r w:rsidR="004E565A" w:rsidRPr="00F5470C">
                  <w:rPr>
                    <w:rFonts w:ascii="Times New Roman" w:hAnsi="Times New Roman" w:cs="Times New Roman"/>
                  </w:rPr>
                  <w:t>safety</w:t>
                </w:r>
                <w:r w:rsidR="001F2807" w:rsidRPr="00F5470C">
                  <w:rPr>
                    <w:rFonts w:ascii="Times New Roman" w:hAnsi="Times New Roman" w:cs="Times New Roman"/>
                  </w:rPr>
                  <w:t xml:space="preserve"> training edited (it was not a proper copy and paste)</w:t>
                </w:r>
                <w:r w:rsidR="001528E1" w:rsidRPr="00F5470C">
                  <w:rPr>
                    <w:rFonts w:ascii="Times New Roman" w:hAnsi="Times New Roman" w:cs="Times New Roman"/>
                  </w:rPr>
                  <w:t xml:space="preserve">, Research </w:t>
                </w:r>
                <w:r w:rsidR="002A2F32" w:rsidRPr="00F5470C">
                  <w:rPr>
                    <w:rFonts w:ascii="Times New Roman" w:hAnsi="Times New Roman" w:cs="Times New Roman"/>
                  </w:rPr>
                  <w:t>L</w:t>
                </w:r>
                <w:r w:rsidR="001528E1" w:rsidRPr="00F5470C">
                  <w:rPr>
                    <w:rFonts w:ascii="Times New Roman" w:hAnsi="Times New Roman" w:cs="Times New Roman"/>
                  </w:rPr>
                  <w:t>ibrary</w:t>
                </w:r>
                <w:r w:rsidR="00A02F99" w:rsidRPr="00F5470C">
                  <w:rPr>
                    <w:rFonts w:ascii="Times New Roman" w:hAnsi="Times New Roman" w:cs="Times New Roman"/>
                  </w:rPr>
                  <w:t xml:space="preserve">, Getting </w:t>
                </w:r>
                <w:r w:rsidR="004E565A" w:rsidRPr="00F5470C">
                  <w:rPr>
                    <w:rFonts w:ascii="Times New Roman" w:hAnsi="Times New Roman" w:cs="Times New Roman"/>
                  </w:rPr>
                  <w:t>access</w:t>
                </w:r>
                <w:r w:rsidR="00A02F99" w:rsidRPr="00F5470C">
                  <w:rPr>
                    <w:rFonts w:ascii="Times New Roman" w:hAnsi="Times New Roman" w:cs="Times New Roman"/>
                  </w:rPr>
                  <w:t xml:space="preserve"> to data, and share drive W</w:t>
                </w:r>
              </w:p>
            </w:tc>
          </w:tr>
          <w:tr w:rsidR="004E5989" w:rsidRPr="00F5470C" w14:paraId="08F3E0CA" w14:textId="77777777" w:rsidTr="00A44D96">
            <w:tc>
              <w:tcPr>
                <w:tcW w:w="1368" w:type="dxa"/>
              </w:tcPr>
              <w:p w14:paraId="6F37928D" w14:textId="3BBAB1FF" w:rsidR="004E5989" w:rsidRPr="00F5470C" w:rsidRDefault="004E5989"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9/30/2016</w:t>
                </w:r>
              </w:p>
            </w:tc>
            <w:tc>
              <w:tcPr>
                <w:tcW w:w="2070" w:type="dxa"/>
              </w:tcPr>
              <w:p w14:paraId="41FE2B33" w14:textId="1F3A299A" w:rsidR="004E5989" w:rsidRPr="00F5470C" w:rsidRDefault="004E5989"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Connie Panzica</w:t>
                </w:r>
              </w:p>
            </w:tc>
            <w:tc>
              <w:tcPr>
                <w:tcW w:w="6138" w:type="dxa"/>
              </w:tcPr>
              <w:p w14:paraId="06095864" w14:textId="77777777" w:rsidR="004E5989" w:rsidRPr="00F5470C" w:rsidRDefault="004E5989" w:rsidP="004E5989">
                <w:pPr>
                  <w:rPr>
                    <w:rFonts w:ascii="Times New Roman" w:hAnsi="Times New Roman" w:cs="Times New Roman"/>
                  </w:rPr>
                </w:pPr>
                <w:r w:rsidRPr="00F5470C">
                  <w:rPr>
                    <w:rFonts w:ascii="Times New Roman" w:eastAsiaTheme="minorEastAsia" w:hAnsi="Times New Roman" w:cs="Times New Roman"/>
                    <w:lang w:eastAsia="ja-JP"/>
                  </w:rPr>
                  <w:t xml:space="preserve">Printer and </w:t>
                </w:r>
                <w:r w:rsidRPr="00F5470C">
                  <w:rPr>
                    <w:rFonts w:ascii="Times New Roman" w:hAnsi="Times New Roman" w:cs="Times New Roman"/>
                  </w:rPr>
                  <w:t>DORF System for Contractor Worker</w:t>
                </w:r>
              </w:p>
              <w:p w14:paraId="4ECC26A8" w14:textId="2758E598" w:rsidR="004E5989" w:rsidRPr="00F5470C" w:rsidRDefault="004E5989" w:rsidP="004E5989">
                <w:pPr>
                  <w:rPr>
                    <w:rFonts w:ascii="Times New Roman" w:eastAsiaTheme="minorEastAsia" w:hAnsi="Times New Roman" w:cs="Times New Roman"/>
                    <w:lang w:eastAsia="ja-JP"/>
                  </w:rPr>
                </w:pPr>
              </w:p>
            </w:tc>
          </w:tr>
          <w:tr w:rsidR="00E06F4C" w:rsidRPr="00F5470C" w14:paraId="2DA4568A" w14:textId="77777777" w:rsidTr="00A44D96">
            <w:tc>
              <w:tcPr>
                <w:tcW w:w="1368" w:type="dxa"/>
              </w:tcPr>
              <w:p w14:paraId="00E5455B" w14:textId="77777777" w:rsidR="00E06F4C" w:rsidRPr="00F5470C" w:rsidRDefault="00E06F4C"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08/27/2018</w:t>
                </w:r>
                <w:r w:rsidR="0006371E" w:rsidRPr="00F5470C">
                  <w:rPr>
                    <w:rFonts w:ascii="Times New Roman" w:eastAsiaTheme="minorEastAsia" w:hAnsi="Times New Roman" w:cs="Times New Roman"/>
                    <w:lang w:eastAsia="ja-JP"/>
                  </w:rPr>
                  <w:t>-</w:t>
                </w:r>
              </w:p>
              <w:p w14:paraId="4E209D20" w14:textId="0F09EA67" w:rsidR="0006371E" w:rsidRPr="00F5470C" w:rsidRDefault="0006371E"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10/18/2018</w:t>
                </w:r>
              </w:p>
            </w:tc>
            <w:tc>
              <w:tcPr>
                <w:tcW w:w="2070" w:type="dxa"/>
              </w:tcPr>
              <w:p w14:paraId="5438A566" w14:textId="12D2D9A1" w:rsidR="00E06F4C" w:rsidRPr="00F5470C" w:rsidRDefault="00E06F4C"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 xml:space="preserve">Mumtaz </w:t>
                </w:r>
                <w:proofErr w:type="spellStart"/>
                <w:r w:rsidRPr="00F5470C">
                  <w:rPr>
                    <w:rFonts w:ascii="Times New Roman" w:eastAsiaTheme="minorEastAsia" w:hAnsi="Times New Roman" w:cs="Times New Roman"/>
                    <w:lang w:eastAsia="ja-JP"/>
                  </w:rPr>
                  <w:t>Vauhkonen</w:t>
                </w:r>
                <w:proofErr w:type="spellEnd"/>
              </w:p>
            </w:tc>
            <w:tc>
              <w:tcPr>
                <w:tcW w:w="6138" w:type="dxa"/>
              </w:tcPr>
              <w:p w14:paraId="1C2E0C8E" w14:textId="1FCC2710" w:rsidR="00E06F4C" w:rsidRPr="00F5470C" w:rsidRDefault="00E06F4C" w:rsidP="00C118A4">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 xml:space="preserve">Updating </w:t>
                </w:r>
                <w:r w:rsidR="0006371E" w:rsidRPr="00F5470C">
                  <w:rPr>
                    <w:rFonts w:ascii="Times New Roman" w:eastAsiaTheme="minorEastAsia" w:hAnsi="Times New Roman" w:cs="Times New Roman"/>
                    <w:lang w:eastAsia="ja-JP"/>
                  </w:rPr>
                  <w:t xml:space="preserve">Multiple </w:t>
                </w:r>
                <w:r w:rsidRPr="00F5470C">
                  <w:rPr>
                    <w:rFonts w:ascii="Times New Roman" w:eastAsiaTheme="minorEastAsia" w:hAnsi="Times New Roman" w:cs="Times New Roman"/>
                    <w:lang w:eastAsia="ja-JP"/>
                  </w:rPr>
                  <w:t>sections with new links and process</w:t>
                </w:r>
                <w:r w:rsidR="00C118A4" w:rsidRPr="00F5470C">
                  <w:rPr>
                    <w:rFonts w:ascii="Times New Roman" w:eastAsiaTheme="minorEastAsia" w:hAnsi="Times New Roman" w:cs="Times New Roman"/>
                    <w:lang w:eastAsia="ja-JP"/>
                  </w:rPr>
                  <w:t xml:space="preserve"> to get request access. </w:t>
                </w:r>
              </w:p>
            </w:tc>
          </w:tr>
          <w:tr w:rsidR="002D65F6" w:rsidRPr="00F5470C" w14:paraId="01B1B6E4" w14:textId="77777777" w:rsidTr="00A44D96">
            <w:tc>
              <w:tcPr>
                <w:tcW w:w="1368" w:type="dxa"/>
              </w:tcPr>
              <w:p w14:paraId="5AB4E6B2" w14:textId="390D195A" w:rsidR="002D65F6" w:rsidRPr="00F5470C" w:rsidRDefault="002D65F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01/31/2020</w:t>
                </w:r>
              </w:p>
            </w:tc>
            <w:tc>
              <w:tcPr>
                <w:tcW w:w="2070" w:type="dxa"/>
              </w:tcPr>
              <w:p w14:paraId="69032523" w14:textId="1066FE19" w:rsidR="002D65F6" w:rsidRPr="00F5470C" w:rsidRDefault="002D65F6"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Jarryd Calhoun</w:t>
                </w:r>
              </w:p>
            </w:tc>
            <w:tc>
              <w:tcPr>
                <w:tcW w:w="6138" w:type="dxa"/>
              </w:tcPr>
              <w:p w14:paraId="38B48DD3" w14:textId="1A925A2F" w:rsidR="002D65F6" w:rsidRPr="00F5470C" w:rsidRDefault="002D65F6" w:rsidP="00C118A4">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section on FERA</w:t>
                </w:r>
                <w:r w:rsidR="004F4CC9" w:rsidRPr="00F5470C">
                  <w:rPr>
                    <w:rFonts w:ascii="Times New Roman" w:eastAsiaTheme="minorEastAsia" w:hAnsi="Times New Roman" w:cs="Times New Roman"/>
                    <w:lang w:eastAsia="ja-JP"/>
                  </w:rPr>
                  <w:t xml:space="preserve"> (10.19)</w:t>
                </w:r>
                <w:r w:rsidRPr="00F5470C">
                  <w:rPr>
                    <w:rFonts w:ascii="Times New Roman" w:eastAsiaTheme="minorEastAsia" w:hAnsi="Times New Roman" w:cs="Times New Roman"/>
                    <w:lang w:eastAsia="ja-JP"/>
                  </w:rPr>
                  <w:t xml:space="preserve">, </w:t>
                </w:r>
                <w:r w:rsidR="004F4CC9" w:rsidRPr="00F5470C">
                  <w:rPr>
                    <w:rFonts w:ascii="Times New Roman" w:eastAsiaTheme="minorEastAsia" w:hAnsi="Times New Roman" w:cs="Times New Roman"/>
                    <w:lang w:eastAsia="ja-JP"/>
                  </w:rPr>
                  <w:t>updated</w:t>
                </w:r>
                <w:r w:rsidRPr="00F5470C">
                  <w:rPr>
                    <w:rFonts w:ascii="Times New Roman" w:eastAsiaTheme="minorEastAsia" w:hAnsi="Times New Roman" w:cs="Times New Roman"/>
                    <w:lang w:eastAsia="ja-JP"/>
                  </w:rPr>
                  <w:t xml:space="preserve"> section 1.4</w:t>
                </w:r>
                <w:r w:rsidR="00451EBE" w:rsidRPr="00F5470C">
                  <w:rPr>
                    <w:rFonts w:ascii="Times New Roman" w:eastAsiaTheme="minorEastAsia" w:hAnsi="Times New Roman" w:cs="Times New Roman"/>
                    <w:lang w:eastAsia="ja-JP"/>
                  </w:rPr>
                  <w:t xml:space="preserve">, </w:t>
                </w:r>
                <w:r w:rsidR="004F4CC9" w:rsidRPr="00F5470C">
                  <w:rPr>
                    <w:rFonts w:ascii="Times New Roman" w:eastAsiaTheme="minorEastAsia" w:hAnsi="Times New Roman" w:cs="Times New Roman"/>
                    <w:lang w:eastAsia="ja-JP"/>
                  </w:rPr>
                  <w:t>1.4.2,</w:t>
                </w:r>
                <w:r w:rsidR="00451EBE" w:rsidRPr="00F5470C">
                  <w:rPr>
                    <w:rFonts w:ascii="Times New Roman" w:eastAsiaTheme="minorEastAsia" w:hAnsi="Times New Roman" w:cs="Times New Roman"/>
                    <w:lang w:eastAsia="ja-JP"/>
                  </w:rPr>
                  <w:t xml:space="preserve"> 1.4.5</w:t>
                </w:r>
                <w:r w:rsidR="00A3537D" w:rsidRPr="00F5470C">
                  <w:rPr>
                    <w:rFonts w:ascii="Times New Roman" w:eastAsiaTheme="minorEastAsia" w:hAnsi="Times New Roman" w:cs="Times New Roman"/>
                    <w:lang w:eastAsia="ja-JP"/>
                  </w:rPr>
                  <w:t>,</w:t>
                </w:r>
                <w:r w:rsidR="006F738A" w:rsidRPr="00F5470C">
                  <w:rPr>
                    <w:rFonts w:ascii="Times New Roman" w:eastAsiaTheme="minorEastAsia" w:hAnsi="Times New Roman" w:cs="Times New Roman"/>
                    <w:lang w:eastAsia="ja-JP"/>
                  </w:rPr>
                  <w:t xml:space="preserve"> 7,</w:t>
                </w:r>
                <w:r w:rsidR="00A3537D" w:rsidRPr="00F5470C">
                  <w:rPr>
                    <w:rFonts w:ascii="Times New Roman" w:eastAsiaTheme="minorEastAsia" w:hAnsi="Times New Roman" w:cs="Times New Roman"/>
                    <w:lang w:eastAsia="ja-JP"/>
                  </w:rPr>
                  <w:t xml:space="preserve"> &amp; 10.6</w:t>
                </w:r>
                <w:r w:rsidR="004F4CC9" w:rsidRPr="00F5470C">
                  <w:rPr>
                    <w:rFonts w:ascii="Times New Roman" w:eastAsiaTheme="minorEastAsia" w:hAnsi="Times New Roman" w:cs="Times New Roman"/>
                    <w:lang w:eastAsia="ja-JP"/>
                  </w:rPr>
                  <w:t xml:space="preserve"> and</w:t>
                </w:r>
                <w:r w:rsidRPr="00F5470C">
                  <w:rPr>
                    <w:rFonts w:ascii="Times New Roman" w:eastAsiaTheme="minorEastAsia" w:hAnsi="Times New Roman" w:cs="Times New Roman"/>
                    <w:lang w:eastAsia="ja-JP"/>
                  </w:rPr>
                  <w:t xml:space="preserve"> crossed out sections that seem no longer relevant</w:t>
                </w:r>
                <w:r w:rsidR="006F738A" w:rsidRPr="00F5470C">
                  <w:rPr>
                    <w:rFonts w:ascii="Times New Roman" w:eastAsiaTheme="minorEastAsia" w:hAnsi="Times New Roman" w:cs="Times New Roman"/>
                    <w:lang w:eastAsia="ja-JP"/>
                  </w:rPr>
                  <w:t xml:space="preserve"> </w:t>
                </w:r>
                <w:r w:rsidR="00A3537D" w:rsidRPr="00F5470C">
                  <w:rPr>
                    <w:rFonts w:ascii="Times New Roman" w:eastAsiaTheme="minorEastAsia" w:hAnsi="Times New Roman" w:cs="Times New Roman"/>
                    <w:lang w:eastAsia="ja-JP"/>
                  </w:rPr>
                  <w:t xml:space="preserve">– </w:t>
                </w:r>
                <w:r w:rsidR="006F738A" w:rsidRPr="00F5470C">
                  <w:rPr>
                    <w:rFonts w:ascii="Times New Roman" w:eastAsiaTheme="minorEastAsia" w:hAnsi="Times New Roman" w:cs="Times New Roman"/>
                    <w:lang w:eastAsia="ja-JP"/>
                  </w:rPr>
                  <w:t>sections 5,6, part of 7, 8, 10.12-10.14, and 11</w:t>
                </w:r>
                <w:r w:rsidRPr="00F5470C">
                  <w:rPr>
                    <w:rFonts w:ascii="Times New Roman" w:eastAsiaTheme="minorEastAsia" w:hAnsi="Times New Roman" w:cs="Times New Roman"/>
                    <w:lang w:eastAsia="ja-JP"/>
                  </w:rPr>
                  <w:t>.</w:t>
                </w:r>
              </w:p>
            </w:tc>
          </w:tr>
          <w:tr w:rsidR="00A42149" w:rsidRPr="00F5470C" w14:paraId="395A79E1" w14:textId="77777777" w:rsidTr="00A44D96">
            <w:tc>
              <w:tcPr>
                <w:tcW w:w="1368" w:type="dxa"/>
              </w:tcPr>
              <w:p w14:paraId="2757A5C7" w14:textId="7B61B465" w:rsidR="00A42149" w:rsidRPr="00F5470C" w:rsidRDefault="00A42149" w:rsidP="00FE7C4F">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04/02/2020</w:t>
                </w:r>
              </w:p>
            </w:tc>
            <w:tc>
              <w:tcPr>
                <w:tcW w:w="2070" w:type="dxa"/>
              </w:tcPr>
              <w:p w14:paraId="687F7B56" w14:textId="79B27CF0" w:rsidR="00A42149" w:rsidRPr="00F5470C" w:rsidRDefault="00C96AEE" w:rsidP="00FE7C4F">
                <w:pPr>
                  <w:rPr>
                    <w:rFonts w:ascii="Times New Roman" w:eastAsiaTheme="minorEastAsia" w:hAnsi="Times New Roman" w:cs="Times New Roman"/>
                    <w:lang w:eastAsia="ja-JP"/>
                  </w:rPr>
                </w:pPr>
                <w:proofErr w:type="spellStart"/>
                <w:r w:rsidRPr="00F5470C">
                  <w:rPr>
                    <w:rFonts w:ascii="Times New Roman" w:eastAsiaTheme="minorEastAsia" w:hAnsi="Times New Roman" w:cs="Times New Roman"/>
                    <w:lang w:eastAsia="ja-JP"/>
                  </w:rPr>
                  <w:t>Hessam</w:t>
                </w:r>
                <w:proofErr w:type="spellEnd"/>
                <w:r w:rsidRPr="00F5470C">
                  <w:rPr>
                    <w:rFonts w:ascii="Times New Roman" w:eastAsiaTheme="minorEastAsia" w:hAnsi="Times New Roman" w:cs="Times New Roman"/>
                    <w:lang w:eastAsia="ja-JP"/>
                  </w:rPr>
                  <w:t xml:space="preserve"> </w:t>
                </w:r>
                <w:proofErr w:type="spellStart"/>
                <w:r w:rsidRPr="00F5470C">
                  <w:rPr>
                    <w:rFonts w:ascii="Times New Roman" w:eastAsiaTheme="minorEastAsia" w:hAnsi="Times New Roman" w:cs="Times New Roman"/>
                    <w:lang w:eastAsia="ja-JP"/>
                  </w:rPr>
                  <w:t>Olya</w:t>
                </w:r>
                <w:proofErr w:type="spellEnd"/>
              </w:p>
            </w:tc>
            <w:tc>
              <w:tcPr>
                <w:tcW w:w="6138" w:type="dxa"/>
              </w:tcPr>
              <w:p w14:paraId="09E5FDE4" w14:textId="77777777" w:rsidR="00C96AEE" w:rsidRPr="00F5470C" w:rsidRDefault="00C96AEE"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IT help desk phone number (1.3 - 6)</w:t>
                </w:r>
              </w:p>
              <w:p w14:paraId="5749B82B" w14:textId="77777777" w:rsidR="00C96AEE" w:rsidRPr="00F5470C" w:rsidRDefault="00C96AEE"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 xml:space="preserve">Updated </w:t>
                </w:r>
                <w:proofErr w:type="spellStart"/>
                <w:r w:rsidRPr="00F5470C">
                  <w:rPr>
                    <w:rFonts w:ascii="Times New Roman" w:eastAsiaTheme="minorEastAsia" w:hAnsi="Times New Roman" w:cs="Times New Roman"/>
                    <w:lang w:eastAsia="ja-JP"/>
                  </w:rPr>
                  <w:t>bashrc</w:t>
                </w:r>
                <w:proofErr w:type="spellEnd"/>
                <w:r w:rsidRPr="00F5470C">
                  <w:rPr>
                    <w:rFonts w:ascii="Times New Roman" w:eastAsiaTheme="minorEastAsia" w:hAnsi="Times New Roman" w:cs="Times New Roman"/>
                    <w:lang w:eastAsia="ja-JP"/>
                  </w:rPr>
                  <w:t xml:space="preserve"> setup (1.4.2)</w:t>
                </w:r>
              </w:p>
              <w:p w14:paraId="0C891135" w14:textId="0A6343A8" w:rsidR="00C96AEE" w:rsidRPr="00F5470C" w:rsidRDefault="00C96AEE"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 xml:space="preserve">Added access to </w:t>
                </w:r>
                <w:proofErr w:type="spellStart"/>
                <w:r w:rsidRPr="00F5470C">
                  <w:rPr>
                    <w:rFonts w:ascii="Times New Roman" w:eastAsiaTheme="minorEastAsia" w:hAnsi="Times New Roman" w:cs="Times New Roman"/>
                    <w:lang w:eastAsia="ja-JP"/>
                  </w:rPr>
                  <w:t>Jupyter</w:t>
                </w:r>
                <w:proofErr w:type="spellEnd"/>
                <w:r w:rsidRPr="00F5470C">
                  <w:rPr>
                    <w:rFonts w:ascii="Times New Roman" w:eastAsiaTheme="minorEastAsia" w:hAnsi="Times New Roman" w:cs="Times New Roman"/>
                    <w:lang w:eastAsia="ja-JP"/>
                  </w:rPr>
                  <w:t xml:space="preserve"> on edge node (1.4.2)</w:t>
                </w:r>
              </w:p>
              <w:p w14:paraId="1D2748BE" w14:textId="00BA67F6" w:rsidR="00E02765" w:rsidRDefault="00E02765"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Spark Shell (1.4.2)</w:t>
                </w:r>
              </w:p>
              <w:p w14:paraId="0A32F69A" w14:textId="39C6BD5B" w:rsidR="003F1D90" w:rsidRPr="00F5470C" w:rsidRDefault="003F1D90" w:rsidP="00C96AEE">
                <w:pPr>
                  <w:rPr>
                    <w:rFonts w:ascii="Times New Roman" w:eastAsiaTheme="minorEastAsia" w:hAnsi="Times New Roman" w:cs="Times New Roman"/>
                    <w:lang w:eastAsia="ja-JP"/>
                  </w:rPr>
                </w:pPr>
                <w:r>
                  <w:rPr>
                    <w:rFonts w:ascii="Times New Roman" w:eastAsiaTheme="minorEastAsia" w:hAnsi="Times New Roman" w:cs="Times New Roman"/>
                    <w:lang w:eastAsia="ja-JP"/>
                  </w:rPr>
                  <w:t xml:space="preserve">Added </w:t>
                </w:r>
                <w:r w:rsidRPr="003F1D90">
                  <w:rPr>
                    <w:rFonts w:ascii="Times New Roman" w:eastAsiaTheme="minorEastAsia" w:hAnsi="Times New Roman" w:cs="Times New Roman"/>
                    <w:lang w:eastAsia="ja-JP"/>
                  </w:rPr>
                  <w:t>Install and set up MIT Kerberos</w:t>
                </w:r>
                <w:r>
                  <w:rPr>
                    <w:rFonts w:ascii="Times New Roman" w:eastAsiaTheme="minorEastAsia" w:hAnsi="Times New Roman" w:cs="Times New Roman"/>
                    <w:lang w:eastAsia="ja-JP"/>
                  </w:rPr>
                  <w:t xml:space="preserve"> (</w:t>
                </w:r>
                <w:r w:rsidRPr="003F1D90">
                  <w:rPr>
                    <w:rFonts w:ascii="Times New Roman" w:eastAsiaTheme="minorEastAsia" w:hAnsi="Times New Roman" w:cs="Times New Roman"/>
                    <w:lang w:eastAsia="ja-JP"/>
                  </w:rPr>
                  <w:t>1.4.5</w:t>
                </w:r>
                <w:r>
                  <w:rPr>
                    <w:rFonts w:ascii="Times New Roman" w:eastAsiaTheme="minorEastAsia" w:hAnsi="Times New Roman" w:cs="Times New Roman"/>
                    <w:lang w:eastAsia="ja-JP"/>
                  </w:rPr>
                  <w:t>)</w:t>
                </w:r>
              </w:p>
              <w:p w14:paraId="174AA799" w14:textId="78AD7E0C" w:rsidR="00AD0681" w:rsidRPr="00F5470C" w:rsidRDefault="00AD0681" w:rsidP="00AD0681">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Updated Putty instruction (1.4.</w:t>
                </w:r>
                <w:r w:rsidR="003F1D90">
                  <w:rPr>
                    <w:rFonts w:ascii="Times New Roman" w:eastAsiaTheme="minorEastAsia" w:hAnsi="Times New Roman" w:cs="Times New Roman"/>
                    <w:lang w:eastAsia="ja-JP"/>
                  </w:rPr>
                  <w:t>6</w:t>
                </w:r>
                <w:r w:rsidRPr="00F5470C">
                  <w:rPr>
                    <w:rFonts w:ascii="Times New Roman" w:eastAsiaTheme="minorEastAsia" w:hAnsi="Times New Roman" w:cs="Times New Roman"/>
                    <w:lang w:eastAsia="ja-JP"/>
                  </w:rPr>
                  <w:t>)</w:t>
                </w:r>
              </w:p>
              <w:p w14:paraId="37E466BC" w14:textId="788FE0EC" w:rsidR="00E02765" w:rsidRPr="00F5470C" w:rsidRDefault="00E02765" w:rsidP="00E02765">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 xml:space="preserve">Added </w:t>
                </w:r>
                <w:r w:rsidR="00730174">
                  <w:rPr>
                    <w:rFonts w:ascii="Times New Roman" w:eastAsiaTheme="minorEastAsia" w:hAnsi="Times New Roman" w:cs="Times New Roman"/>
                    <w:lang w:eastAsia="ja-JP"/>
                  </w:rPr>
                  <w:t>G</w:t>
                </w:r>
                <w:r w:rsidRPr="00F5470C">
                  <w:rPr>
                    <w:rFonts w:ascii="Times New Roman" w:eastAsiaTheme="minorEastAsia" w:hAnsi="Times New Roman" w:cs="Times New Roman"/>
                    <w:lang w:eastAsia="ja-JP"/>
                  </w:rPr>
                  <w:t xml:space="preserve">etting </w:t>
                </w:r>
                <w:r w:rsidR="00730174">
                  <w:rPr>
                    <w:rFonts w:ascii="Times New Roman" w:eastAsiaTheme="minorEastAsia" w:hAnsi="Times New Roman" w:cs="Times New Roman"/>
                    <w:lang w:eastAsia="ja-JP"/>
                  </w:rPr>
                  <w:t>A</w:t>
                </w:r>
                <w:r w:rsidRPr="00F5470C">
                  <w:rPr>
                    <w:rFonts w:ascii="Times New Roman" w:eastAsiaTheme="minorEastAsia" w:hAnsi="Times New Roman" w:cs="Times New Roman"/>
                    <w:lang w:eastAsia="ja-JP"/>
                  </w:rPr>
                  <w:t xml:space="preserve">ccess to </w:t>
                </w:r>
                <w:r w:rsidR="00730174">
                  <w:rPr>
                    <w:rFonts w:ascii="Times New Roman" w:eastAsiaTheme="minorEastAsia" w:hAnsi="Times New Roman" w:cs="Times New Roman"/>
                    <w:lang w:eastAsia="ja-JP"/>
                  </w:rPr>
                  <w:t>S</w:t>
                </w:r>
                <w:r w:rsidRPr="00F5470C">
                  <w:rPr>
                    <w:rFonts w:ascii="Times New Roman" w:eastAsiaTheme="minorEastAsia" w:hAnsi="Times New Roman" w:cs="Times New Roman"/>
                    <w:lang w:eastAsia="ja-JP"/>
                  </w:rPr>
                  <w:t>lack (1.4.</w:t>
                </w:r>
                <w:r w:rsidR="003F1D90">
                  <w:rPr>
                    <w:rFonts w:ascii="Times New Roman" w:eastAsiaTheme="minorEastAsia" w:hAnsi="Times New Roman" w:cs="Times New Roman"/>
                    <w:lang w:eastAsia="ja-JP"/>
                  </w:rPr>
                  <w:t>7</w:t>
                </w:r>
                <w:r w:rsidRPr="00F5470C">
                  <w:rPr>
                    <w:rFonts w:ascii="Times New Roman" w:eastAsiaTheme="minorEastAsia" w:hAnsi="Times New Roman" w:cs="Times New Roman"/>
                    <w:lang w:eastAsia="ja-JP"/>
                  </w:rPr>
                  <w:t>)</w:t>
                </w:r>
              </w:p>
              <w:p w14:paraId="765414A0" w14:textId="7D4781E1" w:rsidR="00CD32D5" w:rsidRPr="00F5470C" w:rsidRDefault="00CD32D5"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Map Drive Y</w:t>
                </w:r>
                <w:r w:rsidR="00AD0681" w:rsidRPr="00F5470C">
                  <w:rPr>
                    <w:rFonts w:ascii="Times New Roman" w:eastAsiaTheme="minorEastAsia" w:hAnsi="Times New Roman" w:cs="Times New Roman"/>
                    <w:lang w:eastAsia="ja-JP"/>
                  </w:rPr>
                  <w:t xml:space="preserve"> (1.5.1)</w:t>
                </w:r>
              </w:p>
              <w:p w14:paraId="68D05A72" w14:textId="22A3EB40" w:rsidR="00CD32D5" w:rsidRPr="00F5470C" w:rsidRDefault="00CD32D5"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Updated Map Drive S</w:t>
                </w:r>
                <w:r w:rsidR="00AD0681" w:rsidRPr="00F5470C">
                  <w:rPr>
                    <w:rFonts w:ascii="Times New Roman" w:eastAsiaTheme="minorEastAsia" w:hAnsi="Times New Roman" w:cs="Times New Roman"/>
                    <w:lang w:eastAsia="ja-JP"/>
                  </w:rPr>
                  <w:t xml:space="preserve"> (1.5.2)</w:t>
                </w:r>
              </w:p>
              <w:p w14:paraId="4ECE05A2" w14:textId="77777777" w:rsidR="00AD0681" w:rsidRPr="00F5470C" w:rsidRDefault="00AD0681" w:rsidP="00AD0681">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Data and Access (2)</w:t>
                </w:r>
              </w:p>
              <w:p w14:paraId="50BAE926" w14:textId="77777777" w:rsidR="00AD0681" w:rsidRPr="00F5470C" w:rsidRDefault="00AD0681" w:rsidP="00AD0681">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Data Sources and Descriptions (2.1)</w:t>
                </w:r>
              </w:p>
              <w:p w14:paraId="47457171" w14:textId="1DBECB2E" w:rsidR="003A5DD8" w:rsidRPr="00F5470C" w:rsidRDefault="003A5DD8"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Accessing Data Through SCA-V</w:t>
                </w:r>
                <w:r w:rsidR="00F5470C" w:rsidRPr="00F5470C">
                  <w:rPr>
                    <w:rFonts w:ascii="Times New Roman" w:eastAsiaTheme="minorEastAsia" w:hAnsi="Times New Roman" w:cs="Times New Roman"/>
                    <w:lang w:eastAsia="ja-JP"/>
                  </w:rPr>
                  <w:t xml:space="preserve"> (2.2)</w:t>
                </w:r>
              </w:p>
              <w:p w14:paraId="389676D7" w14:textId="2FC2E443" w:rsidR="00C96AEE" w:rsidRPr="00F5470C" w:rsidRDefault="00C96AEE"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 xml:space="preserve">Updated GDI&amp;A </w:t>
                </w:r>
                <w:r w:rsidR="00BD1336" w:rsidRPr="00F5470C">
                  <w:rPr>
                    <w:rFonts w:ascii="Times New Roman" w:eastAsiaTheme="minorEastAsia" w:hAnsi="Times New Roman" w:cs="Times New Roman"/>
                    <w:lang w:eastAsia="ja-JP"/>
                  </w:rPr>
                  <w:t>Analytics</w:t>
                </w:r>
                <w:r w:rsidRPr="00F5470C">
                  <w:rPr>
                    <w:rFonts w:ascii="Times New Roman" w:eastAsiaTheme="minorEastAsia" w:hAnsi="Times New Roman" w:cs="Times New Roman"/>
                    <w:lang w:eastAsia="ja-JP"/>
                  </w:rPr>
                  <w:t xml:space="preserve"> </w:t>
                </w:r>
                <w:r w:rsidR="001D7BE0" w:rsidRPr="00F5470C">
                  <w:rPr>
                    <w:rFonts w:ascii="Times New Roman" w:eastAsiaTheme="minorEastAsia" w:hAnsi="Times New Roman" w:cs="Times New Roman"/>
                    <w:lang w:eastAsia="ja-JP"/>
                  </w:rPr>
                  <w:t>SharePoint</w:t>
                </w:r>
                <w:r w:rsidRPr="00F5470C">
                  <w:rPr>
                    <w:rFonts w:ascii="Times New Roman" w:eastAsiaTheme="minorEastAsia" w:hAnsi="Times New Roman" w:cs="Times New Roman"/>
                    <w:lang w:eastAsia="ja-JP"/>
                  </w:rPr>
                  <w:t xml:space="preserve"> (</w:t>
                </w:r>
                <w:r w:rsidR="00BB159F">
                  <w:rPr>
                    <w:rFonts w:ascii="Times New Roman" w:eastAsiaTheme="minorEastAsia" w:hAnsi="Times New Roman" w:cs="Times New Roman"/>
                    <w:lang w:eastAsia="ja-JP"/>
                  </w:rPr>
                  <w:t>7</w:t>
                </w:r>
                <w:r w:rsidRPr="00F5470C">
                  <w:rPr>
                    <w:rFonts w:ascii="Times New Roman" w:eastAsiaTheme="minorEastAsia" w:hAnsi="Times New Roman" w:cs="Times New Roman"/>
                    <w:lang w:eastAsia="ja-JP"/>
                  </w:rPr>
                  <w:t>.1)</w:t>
                </w:r>
              </w:p>
              <w:p w14:paraId="06AACFE3" w14:textId="55DAB6CA" w:rsidR="00F5470C" w:rsidRPr="00F5470C" w:rsidRDefault="00F5470C"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GDI&amp;A SharePoint (</w:t>
                </w:r>
                <w:r w:rsidR="00BB159F">
                  <w:rPr>
                    <w:rFonts w:ascii="Times New Roman" w:eastAsiaTheme="minorEastAsia" w:hAnsi="Times New Roman" w:cs="Times New Roman"/>
                    <w:lang w:eastAsia="ja-JP"/>
                  </w:rPr>
                  <w:t>7</w:t>
                </w:r>
                <w:r w:rsidRPr="00F5470C">
                  <w:rPr>
                    <w:rFonts w:ascii="Times New Roman" w:eastAsiaTheme="minorEastAsia" w:hAnsi="Times New Roman" w:cs="Times New Roman"/>
                    <w:lang w:eastAsia="ja-JP"/>
                  </w:rPr>
                  <w:t>.1.1)</w:t>
                </w:r>
              </w:p>
              <w:p w14:paraId="79924048" w14:textId="7B5CD1C3" w:rsidR="00F5470C" w:rsidRPr="00F5470C" w:rsidRDefault="00F5470C"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Mobility Portal (</w:t>
                </w:r>
                <w:r w:rsidR="00BB159F">
                  <w:rPr>
                    <w:rFonts w:ascii="Times New Roman" w:eastAsiaTheme="minorEastAsia" w:hAnsi="Times New Roman" w:cs="Times New Roman"/>
                    <w:lang w:eastAsia="ja-JP"/>
                  </w:rPr>
                  <w:t>7</w:t>
                </w:r>
                <w:r w:rsidRPr="00F5470C">
                  <w:rPr>
                    <w:rFonts w:ascii="Times New Roman" w:eastAsiaTheme="minorEastAsia" w:hAnsi="Times New Roman" w:cs="Times New Roman"/>
                    <w:lang w:eastAsia="ja-JP"/>
                  </w:rPr>
                  <w:t>.1.</w:t>
                </w:r>
                <w:r w:rsidR="005F2103">
                  <w:rPr>
                    <w:rFonts w:ascii="Times New Roman" w:eastAsiaTheme="minorEastAsia" w:hAnsi="Times New Roman" w:cs="Times New Roman"/>
                    <w:lang w:eastAsia="ja-JP"/>
                  </w:rPr>
                  <w:t>2</w:t>
                </w:r>
                <w:r w:rsidRPr="00F5470C">
                  <w:rPr>
                    <w:rFonts w:ascii="Times New Roman" w:eastAsiaTheme="minorEastAsia" w:hAnsi="Times New Roman" w:cs="Times New Roman"/>
                    <w:lang w:eastAsia="ja-JP"/>
                  </w:rPr>
                  <w:t>)</w:t>
                </w:r>
              </w:p>
              <w:p w14:paraId="62AA5F35" w14:textId="1BB442AD" w:rsidR="00BD1336" w:rsidRPr="00F5470C" w:rsidRDefault="00BD1336"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Onboarding Wiki (</w:t>
                </w:r>
                <w:r w:rsidR="00BB159F">
                  <w:rPr>
                    <w:rFonts w:ascii="Times New Roman" w:eastAsiaTheme="minorEastAsia" w:hAnsi="Times New Roman" w:cs="Times New Roman"/>
                    <w:lang w:eastAsia="ja-JP"/>
                  </w:rPr>
                  <w:t>7</w:t>
                </w:r>
                <w:r w:rsidRPr="00F5470C">
                  <w:rPr>
                    <w:rFonts w:ascii="Times New Roman" w:eastAsiaTheme="minorEastAsia" w:hAnsi="Times New Roman" w:cs="Times New Roman"/>
                    <w:lang w:eastAsia="ja-JP"/>
                  </w:rPr>
                  <w:t>.2)</w:t>
                </w:r>
              </w:p>
              <w:p w14:paraId="7F59F51D" w14:textId="47319EAE" w:rsidR="00C96AEE" w:rsidRPr="00F5470C" w:rsidRDefault="00BD1336"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 xml:space="preserve">Updated </w:t>
                </w:r>
                <w:r w:rsidR="00C96AEE" w:rsidRPr="00F5470C">
                  <w:rPr>
                    <w:rFonts w:ascii="Times New Roman" w:eastAsiaTheme="minorEastAsia" w:hAnsi="Times New Roman" w:cs="Times New Roman"/>
                    <w:lang w:eastAsia="ja-JP"/>
                  </w:rPr>
                  <w:t>Adding photo to outlook (</w:t>
                </w:r>
                <w:r w:rsidR="00BB159F">
                  <w:rPr>
                    <w:rFonts w:ascii="Times New Roman" w:eastAsiaTheme="minorEastAsia" w:hAnsi="Times New Roman" w:cs="Times New Roman"/>
                    <w:lang w:eastAsia="ja-JP"/>
                  </w:rPr>
                  <w:t>7</w:t>
                </w:r>
                <w:r w:rsidR="00C96AEE" w:rsidRPr="00F5470C">
                  <w:rPr>
                    <w:rFonts w:ascii="Times New Roman" w:eastAsiaTheme="minorEastAsia" w:hAnsi="Times New Roman" w:cs="Times New Roman"/>
                    <w:lang w:eastAsia="ja-JP"/>
                  </w:rPr>
                  <w:t>.6)</w:t>
                </w:r>
              </w:p>
              <w:p w14:paraId="4ACA99B5" w14:textId="236F806B" w:rsidR="00A42149" w:rsidRPr="00F5470C" w:rsidRDefault="00C96AEE"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working remotely section (</w:t>
                </w:r>
                <w:r w:rsidR="005F2103">
                  <w:rPr>
                    <w:rFonts w:ascii="Times New Roman" w:eastAsiaTheme="minorEastAsia" w:hAnsi="Times New Roman" w:cs="Times New Roman"/>
                    <w:lang w:eastAsia="ja-JP"/>
                  </w:rPr>
                  <w:t>7</w:t>
                </w:r>
                <w:r w:rsidRPr="00F5470C">
                  <w:rPr>
                    <w:rFonts w:ascii="Times New Roman" w:eastAsiaTheme="minorEastAsia" w:hAnsi="Times New Roman" w:cs="Times New Roman"/>
                    <w:lang w:eastAsia="ja-JP"/>
                  </w:rPr>
                  <w:t>.1</w:t>
                </w:r>
                <w:r w:rsidR="005F2103">
                  <w:rPr>
                    <w:rFonts w:ascii="Times New Roman" w:eastAsiaTheme="minorEastAsia" w:hAnsi="Times New Roman" w:cs="Times New Roman"/>
                    <w:lang w:eastAsia="ja-JP"/>
                  </w:rPr>
                  <w:t>5</w:t>
                </w:r>
                <w:r w:rsidRPr="00F5470C">
                  <w:rPr>
                    <w:rFonts w:ascii="Times New Roman" w:eastAsiaTheme="minorEastAsia" w:hAnsi="Times New Roman" w:cs="Times New Roman"/>
                    <w:lang w:eastAsia="ja-JP"/>
                  </w:rPr>
                  <w:t>)</w:t>
                </w:r>
              </w:p>
              <w:p w14:paraId="4DC37D14" w14:textId="63C9CF4F" w:rsidR="00AE10C8" w:rsidRDefault="00AE10C8" w:rsidP="00C96AEE">
                <w:pPr>
                  <w:rPr>
                    <w:rFonts w:ascii="Times New Roman" w:eastAsiaTheme="minorEastAsia" w:hAnsi="Times New Roman" w:cs="Times New Roman"/>
                    <w:lang w:eastAsia="ja-JP"/>
                  </w:rPr>
                </w:pPr>
                <w:r w:rsidRPr="00F5470C">
                  <w:rPr>
                    <w:rFonts w:ascii="Times New Roman" w:eastAsiaTheme="minorEastAsia" w:hAnsi="Times New Roman" w:cs="Times New Roman"/>
                    <w:lang w:eastAsia="ja-JP"/>
                  </w:rPr>
                  <w:t>Added Tech Lounge information (</w:t>
                </w:r>
                <w:r w:rsidR="005F2103">
                  <w:rPr>
                    <w:rFonts w:ascii="Times New Roman" w:eastAsiaTheme="minorEastAsia" w:hAnsi="Times New Roman" w:cs="Times New Roman"/>
                    <w:lang w:eastAsia="ja-JP"/>
                  </w:rPr>
                  <w:t>7</w:t>
                </w:r>
                <w:r w:rsidRPr="00F5470C">
                  <w:rPr>
                    <w:rFonts w:ascii="Times New Roman" w:eastAsiaTheme="minorEastAsia" w:hAnsi="Times New Roman" w:cs="Times New Roman"/>
                    <w:lang w:eastAsia="ja-JP"/>
                  </w:rPr>
                  <w:t>.1</w:t>
                </w:r>
                <w:r w:rsidR="005F2103">
                  <w:rPr>
                    <w:rFonts w:ascii="Times New Roman" w:eastAsiaTheme="minorEastAsia" w:hAnsi="Times New Roman" w:cs="Times New Roman"/>
                    <w:lang w:eastAsia="ja-JP"/>
                  </w:rPr>
                  <w:t>6</w:t>
                </w:r>
                <w:r w:rsidRPr="00F5470C">
                  <w:rPr>
                    <w:rFonts w:ascii="Times New Roman" w:eastAsiaTheme="minorEastAsia" w:hAnsi="Times New Roman" w:cs="Times New Roman"/>
                    <w:lang w:eastAsia="ja-JP"/>
                  </w:rPr>
                  <w:t>)</w:t>
                </w:r>
              </w:p>
              <w:p w14:paraId="6571DB15" w14:textId="4D6DD67A" w:rsidR="00440933" w:rsidRDefault="00440933" w:rsidP="00C96AEE">
                <w:pPr>
                  <w:rPr>
                    <w:rFonts w:ascii="Times New Roman" w:eastAsiaTheme="minorEastAsia" w:hAnsi="Times New Roman" w:cs="Times New Roman"/>
                    <w:lang w:eastAsia="ja-JP"/>
                  </w:rPr>
                </w:pPr>
                <w:r>
                  <w:rPr>
                    <w:rFonts w:ascii="Times New Roman" w:eastAsiaTheme="minorEastAsia" w:hAnsi="Times New Roman" w:cs="Times New Roman"/>
                    <w:lang w:eastAsia="ja-JP"/>
                  </w:rPr>
                  <w:t>Added Webex meeting instructions (</w:t>
                </w:r>
                <w:r w:rsidR="005F2103">
                  <w:rPr>
                    <w:rFonts w:ascii="Times New Roman" w:eastAsiaTheme="minorEastAsia" w:hAnsi="Times New Roman" w:cs="Times New Roman"/>
                    <w:lang w:eastAsia="ja-JP"/>
                  </w:rPr>
                  <w:t>7</w:t>
                </w:r>
                <w:r>
                  <w:rPr>
                    <w:rFonts w:ascii="Times New Roman" w:eastAsiaTheme="minorEastAsia" w:hAnsi="Times New Roman" w:cs="Times New Roman"/>
                    <w:lang w:eastAsia="ja-JP"/>
                  </w:rPr>
                  <w:t>.1</w:t>
                </w:r>
                <w:r w:rsidR="005F2103">
                  <w:rPr>
                    <w:rFonts w:ascii="Times New Roman" w:eastAsiaTheme="minorEastAsia" w:hAnsi="Times New Roman" w:cs="Times New Roman"/>
                    <w:lang w:eastAsia="ja-JP"/>
                  </w:rPr>
                  <w:t>7</w:t>
                </w:r>
                <w:r>
                  <w:rPr>
                    <w:rFonts w:ascii="Times New Roman" w:eastAsiaTheme="minorEastAsia" w:hAnsi="Times New Roman" w:cs="Times New Roman"/>
                    <w:lang w:eastAsia="ja-JP"/>
                  </w:rPr>
                  <w:t>)</w:t>
                </w:r>
              </w:p>
              <w:p w14:paraId="7DAB8D59" w14:textId="78891FF0" w:rsidR="00817AE7" w:rsidRPr="00F5470C" w:rsidRDefault="00817AE7" w:rsidP="00C96AEE">
                <w:pPr>
                  <w:rPr>
                    <w:rFonts w:ascii="Times New Roman" w:eastAsiaTheme="minorEastAsia" w:hAnsi="Times New Roman" w:cs="Times New Roman"/>
                    <w:lang w:eastAsia="ja-JP"/>
                  </w:rPr>
                </w:pPr>
                <w:r>
                  <w:rPr>
                    <w:rFonts w:ascii="Times New Roman" w:eastAsiaTheme="minorEastAsia" w:hAnsi="Times New Roman" w:cs="Times New Roman"/>
                    <w:lang w:eastAsia="ja-JP"/>
                  </w:rPr>
                  <w:t>Added Badging Office info (</w:t>
                </w:r>
                <w:r w:rsidR="005F2103">
                  <w:rPr>
                    <w:rFonts w:ascii="Times New Roman" w:eastAsiaTheme="minorEastAsia" w:hAnsi="Times New Roman" w:cs="Times New Roman"/>
                    <w:lang w:eastAsia="ja-JP"/>
                  </w:rPr>
                  <w:t>7</w:t>
                </w:r>
                <w:r>
                  <w:rPr>
                    <w:rFonts w:ascii="Times New Roman" w:eastAsiaTheme="minorEastAsia" w:hAnsi="Times New Roman" w:cs="Times New Roman"/>
                    <w:lang w:eastAsia="ja-JP"/>
                  </w:rPr>
                  <w:t>.</w:t>
                </w:r>
                <w:r w:rsidR="005F2103">
                  <w:rPr>
                    <w:rFonts w:ascii="Times New Roman" w:eastAsiaTheme="minorEastAsia" w:hAnsi="Times New Roman" w:cs="Times New Roman"/>
                    <w:lang w:eastAsia="ja-JP"/>
                  </w:rPr>
                  <w:t>18</w:t>
                </w:r>
                <w:r>
                  <w:rPr>
                    <w:rFonts w:ascii="Times New Roman" w:eastAsiaTheme="minorEastAsia" w:hAnsi="Times New Roman" w:cs="Times New Roman"/>
                    <w:lang w:eastAsia="ja-JP"/>
                  </w:rPr>
                  <w:t>)</w:t>
                </w:r>
              </w:p>
            </w:tc>
          </w:tr>
          <w:tr w:rsidR="00D90E4F" w:rsidRPr="00F5470C" w14:paraId="10E43DC1" w14:textId="77777777" w:rsidTr="00A44D96">
            <w:tc>
              <w:tcPr>
                <w:tcW w:w="1368" w:type="dxa"/>
              </w:tcPr>
              <w:p w14:paraId="6FE2E82E" w14:textId="204E948C" w:rsidR="00D90E4F" w:rsidRPr="00F5470C" w:rsidRDefault="00BB326F" w:rsidP="00FE7C4F">
                <w:pPr>
                  <w:rPr>
                    <w:rFonts w:ascii="Times New Roman" w:eastAsiaTheme="minorEastAsia" w:hAnsi="Times New Roman" w:cs="Times New Roman"/>
                    <w:lang w:eastAsia="ja-JP"/>
                  </w:rPr>
                </w:pPr>
                <w:r>
                  <w:rPr>
                    <w:rFonts w:ascii="Times New Roman" w:eastAsiaTheme="minorEastAsia" w:hAnsi="Times New Roman" w:cs="Times New Roman"/>
                    <w:lang w:eastAsia="ja-JP"/>
                  </w:rPr>
                  <w:t>04/30/2020</w:t>
                </w:r>
              </w:p>
            </w:tc>
            <w:tc>
              <w:tcPr>
                <w:tcW w:w="2070" w:type="dxa"/>
              </w:tcPr>
              <w:p w14:paraId="6EF226B1" w14:textId="02A23639" w:rsidR="00D90E4F" w:rsidRPr="00F5470C" w:rsidRDefault="00BB326F" w:rsidP="00FE7C4F">
                <w:pPr>
                  <w:rPr>
                    <w:rFonts w:ascii="Times New Roman" w:eastAsiaTheme="minorEastAsia" w:hAnsi="Times New Roman" w:cs="Times New Roman"/>
                    <w:lang w:eastAsia="ja-JP"/>
                  </w:rPr>
                </w:pPr>
                <w:r>
                  <w:rPr>
                    <w:rFonts w:ascii="Times New Roman" w:eastAsiaTheme="minorEastAsia" w:hAnsi="Times New Roman" w:cs="Times New Roman"/>
                    <w:lang w:eastAsia="ja-JP"/>
                  </w:rPr>
                  <w:t>Ruijun Wang</w:t>
                </w:r>
              </w:p>
            </w:tc>
            <w:tc>
              <w:tcPr>
                <w:tcW w:w="6138" w:type="dxa"/>
              </w:tcPr>
              <w:p w14:paraId="650FEB85" w14:textId="4CFBC14B" w:rsidR="0044002E" w:rsidRDefault="0044002E" w:rsidP="00C96AEE">
                <w:pPr>
                  <w:rPr>
                    <w:rFonts w:ascii="Times New Roman" w:eastAsiaTheme="minorEastAsia" w:hAnsi="Times New Roman" w:cs="Times New Roman"/>
                    <w:lang w:eastAsia="ja-JP"/>
                  </w:rPr>
                </w:pPr>
                <w:r>
                  <w:rPr>
                    <w:rFonts w:ascii="Times New Roman" w:eastAsiaTheme="minorEastAsia" w:hAnsi="Times New Roman" w:cs="Times New Roman"/>
                    <w:lang w:eastAsia="ja-JP"/>
                  </w:rPr>
                  <w:t xml:space="preserve">Updated request center link for </w:t>
                </w:r>
                <w:proofErr w:type="spellStart"/>
                <w:r>
                  <w:rPr>
                    <w:rFonts w:ascii="Times New Roman" w:eastAsiaTheme="minorEastAsia" w:hAnsi="Times New Roman" w:cs="Times New Roman"/>
                    <w:lang w:eastAsia="ja-JP"/>
                  </w:rPr>
                  <w:t>Matlab</w:t>
                </w:r>
                <w:proofErr w:type="spellEnd"/>
                <w:r w:rsidR="00AA7CC8">
                  <w:rPr>
                    <w:rFonts w:ascii="Times New Roman" w:eastAsiaTheme="minorEastAsia" w:hAnsi="Times New Roman" w:cs="Times New Roman"/>
                    <w:lang w:eastAsia="ja-JP"/>
                  </w:rPr>
                  <w:t xml:space="preserve"> </w:t>
                </w:r>
                <w:r>
                  <w:rPr>
                    <w:rFonts w:ascii="Times New Roman" w:eastAsiaTheme="minorEastAsia" w:hAnsi="Times New Roman" w:cs="Times New Roman"/>
                    <w:lang w:eastAsia="ja-JP"/>
                  </w:rPr>
                  <w:t>(1.4.1)</w:t>
                </w:r>
              </w:p>
              <w:p w14:paraId="1403781B" w14:textId="1C72B1F0" w:rsidR="00621A46" w:rsidRDefault="00621A46" w:rsidP="00621A46">
                <w:pPr>
                  <w:outlineLvl w:val="3"/>
                  <w:rPr>
                    <w:rFonts w:ascii="Times New Roman" w:eastAsiaTheme="minorEastAsia" w:hAnsi="Times New Roman" w:cs="Times New Roman"/>
                    <w:lang w:eastAsia="ja-JP"/>
                  </w:rPr>
                </w:pPr>
                <w:bookmarkStart w:id="10" w:name="_Toc39174393"/>
                <w:bookmarkStart w:id="11" w:name="_Toc41922661"/>
                <w:r w:rsidRPr="00621A46">
                  <w:rPr>
                    <w:rFonts w:ascii="Times New Roman" w:eastAsiaTheme="minorEastAsia" w:hAnsi="Times New Roman" w:cs="Times New Roman"/>
                    <w:lang w:eastAsia="ja-JP"/>
                  </w:rPr>
                  <w:lastRenderedPageBreak/>
                  <w:t>Update</w:t>
                </w:r>
                <w:r w:rsidR="004A1D7D">
                  <w:rPr>
                    <w:rFonts w:ascii="Times New Roman" w:eastAsiaTheme="minorEastAsia" w:hAnsi="Times New Roman" w:cs="Times New Roman"/>
                    <w:lang w:eastAsia="ja-JP"/>
                  </w:rPr>
                  <w:t>d</w:t>
                </w:r>
                <w:r w:rsidRPr="00621A46">
                  <w:rPr>
                    <w:rFonts w:ascii="Times New Roman" w:eastAsiaTheme="minorEastAsia" w:hAnsi="Times New Roman" w:cs="Times New Roman"/>
                    <w:lang w:eastAsia="ja-JP"/>
                  </w:rPr>
                  <w:t xml:space="preserve"> request for Anaconda Edge Node Version</w:t>
                </w:r>
                <w:r>
                  <w:rPr>
                    <w:rFonts w:ascii="Times New Roman" w:eastAsiaTheme="minorEastAsia" w:hAnsi="Times New Roman" w:cs="Times New Roman"/>
                    <w:lang w:eastAsia="ja-JP"/>
                  </w:rPr>
                  <w:t xml:space="preserve"> </w:t>
                </w:r>
                <w:proofErr w:type="gramStart"/>
                <w:r>
                  <w:rPr>
                    <w:rFonts w:ascii="Times New Roman" w:eastAsiaTheme="minorEastAsia" w:hAnsi="Times New Roman" w:cs="Times New Roman"/>
                    <w:lang w:eastAsia="ja-JP"/>
                  </w:rPr>
                  <w:t>( 1.4.2</w:t>
                </w:r>
                <w:proofErr w:type="gramEnd"/>
                <w:r>
                  <w:rPr>
                    <w:rFonts w:ascii="Times New Roman" w:eastAsiaTheme="minorEastAsia" w:hAnsi="Times New Roman" w:cs="Times New Roman"/>
                    <w:lang w:eastAsia="ja-JP"/>
                  </w:rPr>
                  <w:t xml:space="preserve"> (</w:t>
                </w:r>
                <w:r w:rsidRPr="00621A46">
                  <w:rPr>
                    <w:rFonts w:ascii="Times New Roman" w:eastAsiaTheme="minorEastAsia" w:hAnsi="Times New Roman" w:cs="Times New Roman"/>
                    <w:b/>
                    <w:lang w:eastAsia="ja-JP"/>
                  </w:rPr>
                  <w:t>b</w:t>
                </w:r>
                <w:r>
                  <w:rPr>
                    <w:rFonts w:ascii="Times New Roman" w:eastAsiaTheme="minorEastAsia" w:hAnsi="Times New Roman" w:cs="Times New Roman"/>
                    <w:lang w:eastAsia="ja-JP"/>
                  </w:rPr>
                  <w:t>))</w:t>
                </w:r>
                <w:bookmarkEnd w:id="10"/>
                <w:bookmarkEnd w:id="11"/>
              </w:p>
              <w:p w14:paraId="772110B0" w14:textId="388D1B5F" w:rsidR="009850AF" w:rsidRDefault="009850AF" w:rsidP="00621A46">
                <w:pPr>
                  <w:outlineLvl w:val="3"/>
                  <w:rPr>
                    <w:rFonts w:ascii="Times New Roman" w:eastAsiaTheme="minorEastAsia" w:hAnsi="Times New Roman" w:cs="Times New Roman"/>
                    <w:lang w:eastAsia="ja-JP"/>
                  </w:rPr>
                </w:pPr>
                <w:bookmarkStart w:id="12" w:name="_Toc41922662"/>
                <w:r>
                  <w:rPr>
                    <w:rFonts w:ascii="Times New Roman" w:eastAsiaTheme="minorEastAsia" w:hAnsi="Times New Roman" w:cs="Times New Roman"/>
                    <w:lang w:eastAsia="ja-JP"/>
                  </w:rPr>
                  <w:t xml:space="preserve">Added configuration instructions for </w:t>
                </w:r>
                <w:proofErr w:type="spellStart"/>
                <w:r>
                  <w:rPr>
                    <w:rFonts w:ascii="Times New Roman" w:eastAsiaTheme="minorEastAsia" w:hAnsi="Times New Roman" w:cs="Times New Roman"/>
                    <w:lang w:eastAsia="ja-JP"/>
                  </w:rPr>
                  <w:t>PuTTy</w:t>
                </w:r>
                <w:proofErr w:type="spellEnd"/>
                <w:r w:rsidR="00C07F65">
                  <w:rPr>
                    <w:rFonts w:ascii="Times New Roman" w:eastAsiaTheme="minorEastAsia" w:hAnsi="Times New Roman" w:cs="Times New Roman"/>
                    <w:lang w:eastAsia="ja-JP"/>
                  </w:rPr>
                  <w:t xml:space="preserve"> and access method to HPCHDP2E</w:t>
                </w:r>
                <w:r>
                  <w:rPr>
                    <w:rFonts w:ascii="Times New Roman" w:eastAsiaTheme="minorEastAsia" w:hAnsi="Times New Roman" w:cs="Times New Roman"/>
                    <w:lang w:eastAsia="ja-JP"/>
                  </w:rPr>
                  <w:t xml:space="preserve"> (1.4.6)</w:t>
                </w:r>
                <w:bookmarkEnd w:id="12"/>
              </w:p>
              <w:p w14:paraId="4B5A24EC" w14:textId="6468D691" w:rsidR="004A1D7D" w:rsidRDefault="004A1D7D" w:rsidP="00621A46">
                <w:pPr>
                  <w:outlineLvl w:val="3"/>
                  <w:rPr>
                    <w:rFonts w:ascii="Times New Roman" w:eastAsiaTheme="minorEastAsia" w:hAnsi="Times New Roman" w:cs="Times New Roman"/>
                    <w:lang w:eastAsia="ja-JP"/>
                  </w:rPr>
                </w:pPr>
                <w:bookmarkStart w:id="13" w:name="_Toc39174394"/>
                <w:bookmarkStart w:id="14" w:name="_Toc41922663"/>
                <w:r>
                  <w:rPr>
                    <w:rFonts w:ascii="Times New Roman" w:eastAsiaTheme="minorEastAsia" w:hAnsi="Times New Roman" w:cs="Times New Roman"/>
                    <w:lang w:eastAsia="ja-JP"/>
                  </w:rPr>
                  <w:t>Updated links for on-board wiki (7.2)</w:t>
                </w:r>
                <w:bookmarkEnd w:id="13"/>
                <w:bookmarkEnd w:id="14"/>
              </w:p>
              <w:p w14:paraId="24FC6540" w14:textId="3984AE72" w:rsidR="004A1D7D" w:rsidRDefault="004A1D7D" w:rsidP="00621A46">
                <w:pPr>
                  <w:outlineLvl w:val="3"/>
                  <w:rPr>
                    <w:rFonts w:ascii="Times New Roman" w:eastAsiaTheme="minorEastAsia" w:hAnsi="Times New Roman" w:cs="Times New Roman"/>
                    <w:lang w:eastAsia="ja-JP"/>
                  </w:rPr>
                </w:pPr>
                <w:bookmarkStart w:id="15" w:name="_Toc39174395"/>
                <w:bookmarkStart w:id="16" w:name="_Toc41922664"/>
                <w:r>
                  <w:rPr>
                    <w:rFonts w:ascii="Times New Roman" w:eastAsiaTheme="minorEastAsia" w:hAnsi="Times New Roman" w:cs="Times New Roman"/>
                    <w:lang w:eastAsia="ja-JP"/>
                  </w:rPr>
                  <w:t>Added Ford speak link for abbreviations (7.3)</w:t>
                </w:r>
                <w:bookmarkEnd w:id="15"/>
                <w:bookmarkEnd w:id="16"/>
              </w:p>
              <w:p w14:paraId="4FF88C16" w14:textId="51E52799" w:rsidR="004A1D7D" w:rsidRDefault="004A1D7D" w:rsidP="004A1D7D">
                <w:pPr>
                  <w:rPr>
                    <w:rFonts w:ascii="Times New Roman" w:eastAsiaTheme="minorEastAsia" w:hAnsi="Times New Roman" w:cs="Times New Roman"/>
                    <w:lang w:eastAsia="ja-JP"/>
                  </w:rPr>
                </w:pPr>
                <w:r>
                  <w:rPr>
                    <w:rFonts w:ascii="Times New Roman" w:eastAsiaTheme="minorEastAsia" w:hAnsi="Times New Roman" w:cs="Times New Roman"/>
                    <w:lang w:eastAsia="ja-JP"/>
                  </w:rPr>
                  <w:t>Added WebEx Camera driver installation (7.17)</w:t>
                </w:r>
              </w:p>
              <w:p w14:paraId="2158D867" w14:textId="78074B09" w:rsidR="00621A46" w:rsidRDefault="004A1D7D" w:rsidP="00BE6212">
                <w:pPr>
                  <w:outlineLvl w:val="3"/>
                  <w:rPr>
                    <w:rFonts w:ascii="Times New Roman" w:eastAsiaTheme="minorEastAsia" w:hAnsi="Times New Roman" w:cs="Times New Roman"/>
                    <w:lang w:eastAsia="ja-JP"/>
                  </w:rPr>
                </w:pPr>
                <w:bookmarkStart w:id="17" w:name="_Toc39174396"/>
                <w:bookmarkStart w:id="18" w:name="_Toc41922665"/>
                <w:r>
                  <w:rPr>
                    <w:rFonts w:ascii="Times New Roman" w:eastAsiaTheme="minorEastAsia" w:hAnsi="Times New Roman" w:cs="Times New Roman"/>
                    <w:lang w:eastAsia="ja-JP"/>
                  </w:rPr>
                  <w:t>Added</w:t>
                </w:r>
                <w:r w:rsidR="00C5741A" w:rsidRPr="00BE6212">
                  <w:rPr>
                    <w:rFonts w:ascii="Times New Roman" w:eastAsiaTheme="minorEastAsia" w:hAnsi="Times New Roman" w:cs="Times New Roman"/>
                    <w:lang w:eastAsia="ja-JP"/>
                  </w:rPr>
                  <w:t xml:space="preserve"> Slack User </w:t>
                </w:r>
                <w:r w:rsidR="00BE6212" w:rsidRPr="00BE6212">
                  <w:rPr>
                    <w:rFonts w:ascii="Times New Roman" w:eastAsiaTheme="minorEastAsia" w:hAnsi="Times New Roman" w:cs="Times New Roman"/>
                    <w:lang w:eastAsia="ja-JP"/>
                  </w:rPr>
                  <w:t>Request</w:t>
                </w:r>
                <w:r w:rsidR="00C5741A" w:rsidRPr="00BE6212">
                  <w:rPr>
                    <w:rFonts w:ascii="Times New Roman" w:eastAsiaTheme="minorEastAsia" w:hAnsi="Times New Roman" w:cs="Times New Roman"/>
                    <w:lang w:eastAsia="ja-JP"/>
                  </w:rPr>
                  <w:t xml:space="preserve"> form in Appendix</w:t>
                </w:r>
                <w:r w:rsidR="00BE6212">
                  <w:rPr>
                    <w:rFonts w:ascii="Times New Roman" w:eastAsiaTheme="minorEastAsia" w:hAnsi="Times New Roman" w:cs="Times New Roman"/>
                    <w:lang w:eastAsia="ja-JP"/>
                  </w:rPr>
                  <w:t xml:space="preserve"> (8.1)</w:t>
                </w:r>
                <w:bookmarkEnd w:id="17"/>
                <w:bookmarkEnd w:id="18"/>
                <w:r w:rsidR="00C5741A" w:rsidRPr="00BE6212">
                  <w:rPr>
                    <w:rFonts w:ascii="Times New Roman" w:eastAsiaTheme="minorEastAsia" w:hAnsi="Times New Roman" w:cs="Times New Roman"/>
                    <w:lang w:eastAsia="ja-JP"/>
                  </w:rPr>
                  <w:t xml:space="preserve"> </w:t>
                </w:r>
              </w:p>
              <w:p w14:paraId="5AC3496A" w14:textId="500EC9B3" w:rsidR="00BB326F" w:rsidRPr="00F5470C" w:rsidRDefault="00C07F65" w:rsidP="004A1D7D">
                <w:pPr>
                  <w:rPr>
                    <w:rFonts w:ascii="Times New Roman" w:eastAsiaTheme="minorEastAsia" w:hAnsi="Times New Roman" w:cs="Times New Roman"/>
                    <w:lang w:eastAsia="ja-JP"/>
                  </w:rPr>
                </w:pPr>
                <w:r>
                  <w:rPr>
                    <w:rFonts w:ascii="Times New Roman" w:eastAsiaTheme="minorEastAsia" w:hAnsi="Times New Roman" w:cs="Times New Roman"/>
                    <w:lang w:eastAsia="ja-JP"/>
                  </w:rPr>
                  <w:t xml:space="preserve">Added Getting started with Spark </w:t>
                </w:r>
                <w:proofErr w:type="gramStart"/>
                <w:r>
                  <w:rPr>
                    <w:rFonts w:ascii="Times New Roman" w:eastAsiaTheme="minorEastAsia" w:hAnsi="Times New Roman" w:cs="Times New Roman"/>
                    <w:lang w:eastAsia="ja-JP"/>
                  </w:rPr>
                  <w:t>Training(</w:t>
                </w:r>
                <w:proofErr w:type="gramEnd"/>
                <w:r>
                  <w:rPr>
                    <w:rFonts w:ascii="Times New Roman" w:eastAsiaTheme="minorEastAsia" w:hAnsi="Times New Roman" w:cs="Times New Roman"/>
                    <w:lang w:eastAsia="ja-JP"/>
                  </w:rPr>
                  <w:t>7.6)</w:t>
                </w:r>
              </w:p>
            </w:tc>
          </w:tr>
        </w:tbl>
        <w:p w14:paraId="218FA790" w14:textId="46319790" w:rsidR="00551DD7" w:rsidRPr="00F5470C" w:rsidRDefault="000D5A64" w:rsidP="00FE7C4F">
          <w:pPr>
            <w:rPr>
              <w:rFonts w:ascii="Times New Roman" w:eastAsiaTheme="minorEastAsia" w:hAnsi="Times New Roman" w:cs="Times New Roman"/>
              <w:lang w:eastAsia="ja-JP"/>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sdt>
      <w:sdtPr>
        <w:rPr>
          <w:rFonts w:asciiTheme="minorHAnsi" w:eastAsiaTheme="minorHAnsi" w:hAnsiTheme="minorHAnsi" w:cs="Times New Roman"/>
          <w:color w:val="auto"/>
          <w:sz w:val="22"/>
          <w:szCs w:val="22"/>
        </w:rPr>
        <w:id w:val="-683200027"/>
        <w:docPartObj>
          <w:docPartGallery w:val="Table of Contents"/>
          <w:docPartUnique/>
        </w:docPartObj>
      </w:sdtPr>
      <w:sdtEndPr>
        <w:rPr>
          <w:b/>
          <w:bCs/>
          <w:noProof/>
        </w:rPr>
      </w:sdtEndPr>
      <w:sdtContent>
        <w:p w14:paraId="17FB8B1B" w14:textId="77777777" w:rsidR="00734609" w:rsidRPr="00D14552" w:rsidRDefault="00734609" w:rsidP="00A779A4">
          <w:pPr>
            <w:pStyle w:val="TOCHeading"/>
            <w:numPr>
              <w:ilvl w:val="0"/>
              <w:numId w:val="0"/>
            </w:numPr>
            <w:tabs>
              <w:tab w:val="right" w:pos="9360"/>
            </w:tabs>
            <w:ind w:left="432" w:hanging="432"/>
            <w:rPr>
              <w:rFonts w:cs="Times New Roman"/>
              <w:color w:val="auto"/>
            </w:rPr>
          </w:pPr>
          <w:r w:rsidRPr="00D14552">
            <w:rPr>
              <w:rFonts w:cs="Times New Roman"/>
              <w:color w:val="auto"/>
            </w:rPr>
            <w:t>Contents</w:t>
          </w:r>
          <w:r w:rsidR="00A779A4" w:rsidRPr="00D14552">
            <w:rPr>
              <w:rFonts w:cs="Times New Roman"/>
              <w:color w:val="auto"/>
            </w:rPr>
            <w:tab/>
          </w:r>
        </w:p>
        <w:p w14:paraId="1046C253" w14:textId="24D39736" w:rsidR="0020259A" w:rsidRDefault="00D14552">
          <w:pPr>
            <w:pStyle w:val="TOC4"/>
            <w:tabs>
              <w:tab w:val="right" w:leader="dot" w:pos="9350"/>
            </w:tabs>
            <w:rPr>
              <w:ins w:id="19" w:author="Luo, Jia (J.)" w:date="2020-06-01T16:50:00Z"/>
              <w:rFonts w:eastAsiaTheme="minorEastAsia"/>
              <w:noProof/>
            </w:rPr>
          </w:pPr>
          <w:r w:rsidRPr="00D14552">
            <w:fldChar w:fldCharType="begin"/>
          </w:r>
          <w:r w:rsidRPr="00D14552">
            <w:instrText xml:space="preserve"> TOC \o "1-4" \h \z \u </w:instrText>
          </w:r>
          <w:r w:rsidRPr="00D14552">
            <w:fldChar w:fldCharType="separate"/>
          </w:r>
        </w:p>
        <w:p w14:paraId="0599A281" w14:textId="0D03C897" w:rsidR="0020259A" w:rsidRDefault="0020259A">
          <w:pPr>
            <w:pStyle w:val="TOC1"/>
            <w:rPr>
              <w:ins w:id="20" w:author="Luo, Jia (J.)" w:date="2020-06-01T16:50:00Z"/>
              <w:rFonts w:asciiTheme="minorHAnsi" w:eastAsiaTheme="minorEastAsia" w:hAnsiTheme="minorHAnsi" w:cstheme="minorBidi"/>
            </w:rPr>
          </w:pPr>
          <w:ins w:id="21" w:author="Luo, Jia (J.)" w:date="2020-06-01T16:50:00Z">
            <w:r w:rsidRPr="00A320C1">
              <w:rPr>
                <w:rStyle w:val="Hyperlink"/>
              </w:rPr>
              <w:fldChar w:fldCharType="begin"/>
            </w:r>
            <w:r w:rsidRPr="00A320C1">
              <w:rPr>
                <w:rStyle w:val="Hyperlink"/>
              </w:rPr>
              <w:instrText xml:space="preserve"> </w:instrText>
            </w:r>
            <w:r>
              <w:instrText>HYPERLINK \l "_Toc41922666"</w:instrText>
            </w:r>
            <w:r w:rsidRPr="00A320C1">
              <w:rPr>
                <w:rStyle w:val="Hyperlink"/>
              </w:rPr>
              <w:instrText xml:space="preserve"> </w:instrText>
            </w:r>
            <w:r w:rsidRPr="00A320C1">
              <w:rPr>
                <w:rStyle w:val="Hyperlink"/>
              </w:rPr>
              <w:fldChar w:fldCharType="separate"/>
            </w:r>
            <w:r w:rsidRPr="00A320C1">
              <w:rPr>
                <w:rStyle w:val="Hyperlink"/>
              </w:rPr>
              <w:t>1</w:t>
            </w:r>
            <w:r>
              <w:rPr>
                <w:rFonts w:asciiTheme="minorHAnsi" w:eastAsiaTheme="minorEastAsia" w:hAnsiTheme="minorHAnsi" w:cstheme="minorBidi"/>
              </w:rPr>
              <w:tab/>
            </w:r>
            <w:r w:rsidRPr="00A320C1">
              <w:rPr>
                <w:rStyle w:val="Hyperlink"/>
              </w:rPr>
              <w:t>Computer and Software</w:t>
            </w:r>
            <w:r>
              <w:rPr>
                <w:webHidden/>
              </w:rPr>
              <w:tab/>
            </w:r>
            <w:r>
              <w:rPr>
                <w:webHidden/>
              </w:rPr>
              <w:fldChar w:fldCharType="begin"/>
            </w:r>
            <w:r>
              <w:rPr>
                <w:webHidden/>
              </w:rPr>
              <w:instrText xml:space="preserve"> PAGEREF _Toc41922666 \h </w:instrText>
            </w:r>
          </w:ins>
          <w:r>
            <w:rPr>
              <w:webHidden/>
            </w:rPr>
          </w:r>
          <w:r>
            <w:rPr>
              <w:webHidden/>
            </w:rPr>
            <w:fldChar w:fldCharType="separate"/>
          </w:r>
          <w:ins w:id="22" w:author="Luo, Jia (J.)" w:date="2020-06-01T16:50:00Z">
            <w:r>
              <w:rPr>
                <w:webHidden/>
              </w:rPr>
              <w:t>1</w:t>
            </w:r>
            <w:r>
              <w:rPr>
                <w:webHidden/>
              </w:rPr>
              <w:fldChar w:fldCharType="end"/>
            </w:r>
            <w:r w:rsidRPr="00A320C1">
              <w:rPr>
                <w:rStyle w:val="Hyperlink"/>
              </w:rPr>
              <w:fldChar w:fldCharType="end"/>
            </w:r>
          </w:ins>
        </w:p>
        <w:p w14:paraId="71FBD2C0" w14:textId="59945EA6" w:rsidR="0020259A" w:rsidRDefault="0020259A">
          <w:pPr>
            <w:pStyle w:val="TOC2"/>
            <w:rPr>
              <w:ins w:id="23" w:author="Luo, Jia (J.)" w:date="2020-06-01T16:50:00Z"/>
              <w:rFonts w:asciiTheme="minorHAnsi" w:eastAsiaTheme="minorEastAsia" w:hAnsiTheme="minorHAnsi" w:cstheme="minorBidi"/>
            </w:rPr>
          </w:pPr>
          <w:ins w:id="24" w:author="Luo, Jia (J.)" w:date="2020-06-01T16:50:00Z">
            <w:r w:rsidRPr="00A320C1">
              <w:rPr>
                <w:rStyle w:val="Hyperlink"/>
              </w:rPr>
              <w:fldChar w:fldCharType="begin"/>
            </w:r>
            <w:r w:rsidRPr="00A320C1">
              <w:rPr>
                <w:rStyle w:val="Hyperlink"/>
              </w:rPr>
              <w:instrText xml:space="preserve"> </w:instrText>
            </w:r>
            <w:r>
              <w:instrText>HYPERLINK \l "_Toc41922667"</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1.1</w:t>
            </w:r>
            <w:r w:rsidRPr="00A320C1">
              <w:rPr>
                <w:rStyle w:val="Hyperlink"/>
              </w:rPr>
              <w:t xml:space="preserve"> Laptop/Desktop Request</w:t>
            </w:r>
            <w:r>
              <w:rPr>
                <w:webHidden/>
              </w:rPr>
              <w:tab/>
            </w:r>
            <w:r>
              <w:rPr>
                <w:webHidden/>
              </w:rPr>
              <w:fldChar w:fldCharType="begin"/>
            </w:r>
            <w:r>
              <w:rPr>
                <w:webHidden/>
              </w:rPr>
              <w:instrText xml:space="preserve"> PAGEREF _Toc41922667 \h </w:instrText>
            </w:r>
          </w:ins>
          <w:r>
            <w:rPr>
              <w:webHidden/>
            </w:rPr>
          </w:r>
          <w:r>
            <w:rPr>
              <w:webHidden/>
            </w:rPr>
            <w:fldChar w:fldCharType="separate"/>
          </w:r>
          <w:ins w:id="25" w:author="Luo, Jia (J.)" w:date="2020-06-01T16:50:00Z">
            <w:r>
              <w:rPr>
                <w:webHidden/>
              </w:rPr>
              <w:t>1</w:t>
            </w:r>
            <w:r>
              <w:rPr>
                <w:webHidden/>
              </w:rPr>
              <w:fldChar w:fldCharType="end"/>
            </w:r>
            <w:r w:rsidRPr="00A320C1">
              <w:rPr>
                <w:rStyle w:val="Hyperlink"/>
              </w:rPr>
              <w:fldChar w:fldCharType="end"/>
            </w:r>
          </w:ins>
        </w:p>
        <w:p w14:paraId="64D1102D" w14:textId="5CE4DB25" w:rsidR="0020259A" w:rsidRDefault="0020259A">
          <w:pPr>
            <w:pStyle w:val="TOC2"/>
            <w:rPr>
              <w:ins w:id="26" w:author="Luo, Jia (J.)" w:date="2020-06-01T16:50:00Z"/>
              <w:rFonts w:asciiTheme="minorHAnsi" w:eastAsiaTheme="minorEastAsia" w:hAnsiTheme="minorHAnsi" w:cstheme="minorBidi"/>
            </w:rPr>
          </w:pPr>
          <w:ins w:id="27" w:author="Luo, Jia (J.)" w:date="2020-06-01T16:50:00Z">
            <w:r w:rsidRPr="00A320C1">
              <w:rPr>
                <w:rStyle w:val="Hyperlink"/>
              </w:rPr>
              <w:fldChar w:fldCharType="begin"/>
            </w:r>
            <w:r w:rsidRPr="00A320C1">
              <w:rPr>
                <w:rStyle w:val="Hyperlink"/>
              </w:rPr>
              <w:instrText xml:space="preserve"> </w:instrText>
            </w:r>
            <w:r>
              <w:instrText>HYPERLINK \l "_Toc41922668"</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1.2</w:t>
            </w:r>
            <w:r w:rsidRPr="00A320C1">
              <w:rPr>
                <w:rStyle w:val="Hyperlink"/>
              </w:rPr>
              <w:t xml:space="preserve"> Set up printer</w:t>
            </w:r>
            <w:r>
              <w:rPr>
                <w:webHidden/>
              </w:rPr>
              <w:tab/>
            </w:r>
            <w:r>
              <w:rPr>
                <w:webHidden/>
              </w:rPr>
              <w:fldChar w:fldCharType="begin"/>
            </w:r>
            <w:r>
              <w:rPr>
                <w:webHidden/>
              </w:rPr>
              <w:instrText xml:space="preserve"> PAGEREF _Toc41922668 \h </w:instrText>
            </w:r>
          </w:ins>
          <w:r>
            <w:rPr>
              <w:webHidden/>
            </w:rPr>
          </w:r>
          <w:r>
            <w:rPr>
              <w:webHidden/>
            </w:rPr>
            <w:fldChar w:fldCharType="separate"/>
          </w:r>
          <w:ins w:id="28" w:author="Luo, Jia (J.)" w:date="2020-06-01T16:50:00Z">
            <w:r>
              <w:rPr>
                <w:webHidden/>
              </w:rPr>
              <w:t>1</w:t>
            </w:r>
            <w:r>
              <w:rPr>
                <w:webHidden/>
              </w:rPr>
              <w:fldChar w:fldCharType="end"/>
            </w:r>
            <w:r w:rsidRPr="00A320C1">
              <w:rPr>
                <w:rStyle w:val="Hyperlink"/>
              </w:rPr>
              <w:fldChar w:fldCharType="end"/>
            </w:r>
          </w:ins>
        </w:p>
        <w:p w14:paraId="43667513" w14:textId="35F6B73D" w:rsidR="0020259A" w:rsidRDefault="0020259A">
          <w:pPr>
            <w:pStyle w:val="TOC2"/>
            <w:rPr>
              <w:ins w:id="29" w:author="Luo, Jia (J.)" w:date="2020-06-01T16:50:00Z"/>
              <w:rFonts w:asciiTheme="minorHAnsi" w:eastAsiaTheme="minorEastAsia" w:hAnsiTheme="minorHAnsi" w:cstheme="minorBidi"/>
            </w:rPr>
          </w:pPr>
          <w:ins w:id="30" w:author="Luo, Jia (J.)" w:date="2020-06-01T16:50:00Z">
            <w:r w:rsidRPr="00A320C1">
              <w:rPr>
                <w:rStyle w:val="Hyperlink"/>
              </w:rPr>
              <w:fldChar w:fldCharType="begin"/>
            </w:r>
            <w:r w:rsidRPr="00A320C1">
              <w:rPr>
                <w:rStyle w:val="Hyperlink"/>
              </w:rPr>
              <w:instrText xml:space="preserve"> </w:instrText>
            </w:r>
            <w:r>
              <w:instrText>HYPERLINK \l "_Toc41922669"</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1.3</w:t>
            </w:r>
            <w:r w:rsidRPr="00A320C1">
              <w:rPr>
                <w:rStyle w:val="Hyperlink"/>
              </w:rPr>
              <w:t xml:space="preserve"> Elevated privilege to install/run software</w:t>
            </w:r>
            <w:r>
              <w:rPr>
                <w:webHidden/>
              </w:rPr>
              <w:tab/>
            </w:r>
            <w:r>
              <w:rPr>
                <w:webHidden/>
              </w:rPr>
              <w:fldChar w:fldCharType="begin"/>
            </w:r>
            <w:r>
              <w:rPr>
                <w:webHidden/>
              </w:rPr>
              <w:instrText xml:space="preserve"> PAGEREF _Toc41922669 \h </w:instrText>
            </w:r>
          </w:ins>
          <w:r>
            <w:rPr>
              <w:webHidden/>
            </w:rPr>
          </w:r>
          <w:r>
            <w:rPr>
              <w:webHidden/>
            </w:rPr>
            <w:fldChar w:fldCharType="separate"/>
          </w:r>
          <w:ins w:id="31" w:author="Luo, Jia (J.)" w:date="2020-06-01T16:50:00Z">
            <w:r>
              <w:rPr>
                <w:webHidden/>
              </w:rPr>
              <w:t>1</w:t>
            </w:r>
            <w:r>
              <w:rPr>
                <w:webHidden/>
              </w:rPr>
              <w:fldChar w:fldCharType="end"/>
            </w:r>
            <w:r w:rsidRPr="00A320C1">
              <w:rPr>
                <w:rStyle w:val="Hyperlink"/>
              </w:rPr>
              <w:fldChar w:fldCharType="end"/>
            </w:r>
          </w:ins>
        </w:p>
        <w:p w14:paraId="4CA634DD" w14:textId="51614355" w:rsidR="0020259A" w:rsidRDefault="0020259A">
          <w:pPr>
            <w:pStyle w:val="TOC2"/>
            <w:rPr>
              <w:ins w:id="32" w:author="Luo, Jia (J.)" w:date="2020-06-01T16:50:00Z"/>
              <w:rFonts w:asciiTheme="minorHAnsi" w:eastAsiaTheme="minorEastAsia" w:hAnsiTheme="minorHAnsi" w:cstheme="minorBidi"/>
            </w:rPr>
          </w:pPr>
          <w:ins w:id="33" w:author="Luo, Jia (J.)" w:date="2020-06-01T16:50:00Z">
            <w:r w:rsidRPr="00A320C1">
              <w:rPr>
                <w:rStyle w:val="Hyperlink"/>
              </w:rPr>
              <w:fldChar w:fldCharType="begin"/>
            </w:r>
            <w:r w:rsidRPr="00A320C1">
              <w:rPr>
                <w:rStyle w:val="Hyperlink"/>
              </w:rPr>
              <w:instrText xml:space="preserve"> </w:instrText>
            </w:r>
            <w:r>
              <w:instrText>HYPERLINK \l "_Toc41922670"</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1.4</w:t>
            </w:r>
            <w:r w:rsidRPr="00A320C1">
              <w:rPr>
                <w:rStyle w:val="Hyperlink"/>
              </w:rPr>
              <w:t xml:space="preserve"> Software and Access</w:t>
            </w:r>
            <w:r>
              <w:rPr>
                <w:webHidden/>
              </w:rPr>
              <w:tab/>
            </w:r>
            <w:r>
              <w:rPr>
                <w:webHidden/>
              </w:rPr>
              <w:fldChar w:fldCharType="begin"/>
            </w:r>
            <w:r>
              <w:rPr>
                <w:webHidden/>
              </w:rPr>
              <w:instrText xml:space="preserve"> PAGEREF _Toc41922670 \h </w:instrText>
            </w:r>
          </w:ins>
          <w:r>
            <w:rPr>
              <w:webHidden/>
            </w:rPr>
          </w:r>
          <w:r>
            <w:rPr>
              <w:webHidden/>
            </w:rPr>
            <w:fldChar w:fldCharType="separate"/>
          </w:r>
          <w:ins w:id="34" w:author="Luo, Jia (J.)" w:date="2020-06-01T16:50:00Z">
            <w:r>
              <w:rPr>
                <w:webHidden/>
              </w:rPr>
              <w:t>2</w:t>
            </w:r>
            <w:r>
              <w:rPr>
                <w:webHidden/>
              </w:rPr>
              <w:fldChar w:fldCharType="end"/>
            </w:r>
            <w:r w:rsidRPr="00A320C1">
              <w:rPr>
                <w:rStyle w:val="Hyperlink"/>
              </w:rPr>
              <w:fldChar w:fldCharType="end"/>
            </w:r>
          </w:ins>
        </w:p>
        <w:p w14:paraId="1F46EFC2" w14:textId="4108285D" w:rsidR="0020259A" w:rsidRDefault="0020259A">
          <w:pPr>
            <w:pStyle w:val="TOC3"/>
            <w:tabs>
              <w:tab w:val="right" w:leader="dot" w:pos="9350"/>
            </w:tabs>
            <w:rPr>
              <w:ins w:id="35" w:author="Luo, Jia (J.)" w:date="2020-06-01T16:50:00Z"/>
              <w:rFonts w:eastAsiaTheme="minorEastAsia"/>
              <w:noProof/>
            </w:rPr>
          </w:pPr>
          <w:ins w:id="36"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"_Toc41922671"</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1.4.1 Matlab</w:t>
            </w:r>
            <w:r>
              <w:rPr>
                <w:noProof/>
                <w:webHidden/>
              </w:rPr>
              <w:tab/>
            </w:r>
            <w:r>
              <w:rPr>
                <w:noProof/>
                <w:webHidden/>
              </w:rPr>
              <w:fldChar w:fldCharType="begin"/>
            </w:r>
            <w:r>
              <w:rPr>
                <w:noProof/>
                <w:webHidden/>
              </w:rPr>
              <w:instrText xml:space="preserve"> PAGEREF _Toc41922671 \h </w:instrText>
            </w:r>
          </w:ins>
          <w:r>
            <w:rPr>
              <w:noProof/>
              <w:webHidden/>
            </w:rPr>
          </w:r>
          <w:r>
            <w:rPr>
              <w:noProof/>
              <w:webHidden/>
            </w:rPr>
            <w:fldChar w:fldCharType="separate"/>
          </w:r>
          <w:ins w:id="37" w:author="Luo, Jia (J.)" w:date="2020-06-01T16:50:00Z">
            <w:r>
              <w:rPr>
                <w:noProof/>
                <w:webHidden/>
              </w:rPr>
              <w:t>3</w:t>
            </w:r>
            <w:r>
              <w:rPr>
                <w:noProof/>
                <w:webHidden/>
              </w:rPr>
              <w:fldChar w:fldCharType="end"/>
            </w:r>
            <w:r w:rsidRPr="00A320C1">
              <w:rPr>
                <w:rStyle w:val="Hyperlink"/>
                <w:noProof/>
              </w:rPr>
              <w:fldChar w:fldCharType="end"/>
            </w:r>
          </w:ins>
        </w:p>
        <w:p w14:paraId="7F68A769" w14:textId="61DF3A63" w:rsidR="0020259A" w:rsidRDefault="0020259A">
          <w:pPr>
            <w:pStyle w:val="TOC3"/>
            <w:tabs>
              <w:tab w:val="right" w:leader="dot" w:pos="9350"/>
            </w:tabs>
            <w:rPr>
              <w:ins w:id="38" w:author="Luo, Jia (J.)" w:date="2020-06-01T16:50:00Z"/>
              <w:rFonts w:eastAsiaTheme="minorEastAsia"/>
              <w:noProof/>
            </w:rPr>
          </w:pPr>
          <w:ins w:id="39"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"_Toc41922672"</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1.4.2 iPython (Anaconda)</w:t>
            </w:r>
            <w:r>
              <w:rPr>
                <w:noProof/>
                <w:webHidden/>
              </w:rPr>
              <w:tab/>
            </w:r>
            <w:r>
              <w:rPr>
                <w:noProof/>
                <w:webHidden/>
              </w:rPr>
              <w:fldChar w:fldCharType="begin"/>
            </w:r>
            <w:r>
              <w:rPr>
                <w:noProof/>
                <w:webHidden/>
              </w:rPr>
              <w:instrText xml:space="preserve"> PAGEREF _Toc41922672 \h </w:instrText>
            </w:r>
          </w:ins>
          <w:r>
            <w:rPr>
              <w:noProof/>
              <w:webHidden/>
            </w:rPr>
          </w:r>
          <w:r>
            <w:rPr>
              <w:noProof/>
              <w:webHidden/>
            </w:rPr>
            <w:fldChar w:fldCharType="separate"/>
          </w:r>
          <w:ins w:id="40" w:author="Luo, Jia (J.)" w:date="2020-06-01T16:50:00Z">
            <w:r>
              <w:rPr>
                <w:noProof/>
                <w:webHidden/>
              </w:rPr>
              <w:t>3</w:t>
            </w:r>
            <w:r>
              <w:rPr>
                <w:noProof/>
                <w:webHidden/>
              </w:rPr>
              <w:fldChar w:fldCharType="end"/>
            </w:r>
            <w:r w:rsidRPr="00A320C1">
              <w:rPr>
                <w:rStyle w:val="Hyperlink"/>
                <w:noProof/>
              </w:rPr>
              <w:fldChar w:fldCharType="end"/>
            </w:r>
          </w:ins>
        </w:p>
        <w:p w14:paraId="6CEB615A" w14:textId="7600FDBC" w:rsidR="0020259A" w:rsidRDefault="0020259A">
          <w:pPr>
            <w:pStyle w:val="TOC4"/>
            <w:tabs>
              <w:tab w:val="left" w:pos="1100"/>
              <w:tab w:val="right" w:leader="dot" w:pos="9350"/>
            </w:tabs>
            <w:rPr>
              <w:ins w:id="41" w:author="Luo, Jia (J.)" w:date="2020-06-01T16:50:00Z"/>
              <w:rFonts w:eastAsiaTheme="minorEastAsia"/>
              <w:noProof/>
            </w:rPr>
          </w:pPr>
          <w:ins w:id="42"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"_Toc41922673"</w:instrText>
            </w:r>
            <w:r w:rsidRPr="00A320C1">
              <w:rPr>
                <w:rStyle w:val="Hyperlink"/>
                <w:noProof/>
              </w:rPr>
              <w:instrText xml:space="preserve"> </w:instrText>
            </w:r>
            <w:r w:rsidRPr="00A320C1">
              <w:rPr>
                <w:rStyle w:val="Hyperlink"/>
                <w:noProof/>
              </w:rPr>
              <w:fldChar w:fldCharType="separate"/>
            </w:r>
            <w:r w:rsidRPr="00A320C1">
              <w:rPr>
                <w:rStyle w:val="Hyperlink"/>
                <w:b/>
                <w:noProof/>
              </w:rPr>
              <w:t>a)</w:t>
            </w:r>
            <w:r>
              <w:rPr>
                <w:rFonts w:eastAsiaTheme="minorEastAsia"/>
                <w:noProof/>
              </w:rPr>
              <w:tab/>
            </w:r>
            <w:r w:rsidRPr="00A320C1">
              <w:rPr>
                <w:rStyle w:val="Hyperlink"/>
                <w:b/>
                <w:noProof/>
              </w:rPr>
              <w:t>Local Installation</w:t>
            </w:r>
            <w:r>
              <w:rPr>
                <w:noProof/>
                <w:webHidden/>
              </w:rPr>
              <w:tab/>
            </w:r>
            <w:r>
              <w:rPr>
                <w:noProof/>
                <w:webHidden/>
              </w:rPr>
              <w:fldChar w:fldCharType="begin"/>
            </w:r>
            <w:r>
              <w:rPr>
                <w:noProof/>
                <w:webHidden/>
              </w:rPr>
              <w:instrText xml:space="preserve"> PAGEREF _Toc41922673 \h </w:instrText>
            </w:r>
          </w:ins>
          <w:r>
            <w:rPr>
              <w:noProof/>
              <w:webHidden/>
            </w:rPr>
          </w:r>
          <w:r>
            <w:rPr>
              <w:noProof/>
              <w:webHidden/>
            </w:rPr>
            <w:fldChar w:fldCharType="separate"/>
          </w:r>
          <w:ins w:id="43" w:author="Luo, Jia (J.)" w:date="2020-06-01T16:50:00Z">
            <w:r>
              <w:rPr>
                <w:noProof/>
                <w:webHidden/>
              </w:rPr>
              <w:t>3</w:t>
            </w:r>
            <w:r>
              <w:rPr>
                <w:noProof/>
                <w:webHidden/>
              </w:rPr>
              <w:fldChar w:fldCharType="end"/>
            </w:r>
            <w:r w:rsidRPr="00A320C1">
              <w:rPr>
                <w:rStyle w:val="Hyperlink"/>
                <w:noProof/>
              </w:rPr>
              <w:fldChar w:fldCharType="end"/>
            </w:r>
          </w:ins>
        </w:p>
        <w:p w14:paraId="1D029D6D" w14:textId="59E40622" w:rsidR="0020259A" w:rsidRDefault="0020259A">
          <w:pPr>
            <w:pStyle w:val="TOC4"/>
            <w:tabs>
              <w:tab w:val="left" w:pos="1100"/>
              <w:tab w:val="right" w:leader="dot" w:pos="9350"/>
            </w:tabs>
            <w:rPr>
              <w:ins w:id="44" w:author="Luo, Jia (J.)" w:date="2020-06-01T16:50:00Z"/>
              <w:rFonts w:eastAsiaTheme="minorEastAsia"/>
              <w:noProof/>
            </w:rPr>
          </w:pPr>
          <w:ins w:id="45"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"_Toc41922674"</w:instrText>
            </w:r>
            <w:r w:rsidRPr="00A320C1">
              <w:rPr>
                <w:rStyle w:val="Hyperlink"/>
                <w:noProof/>
              </w:rPr>
              <w:instrText xml:space="preserve"> </w:instrText>
            </w:r>
            <w:r w:rsidRPr="00A320C1">
              <w:rPr>
                <w:rStyle w:val="Hyperlink"/>
                <w:noProof/>
              </w:rPr>
              <w:fldChar w:fldCharType="separate"/>
            </w:r>
            <w:r w:rsidRPr="00A320C1">
              <w:rPr>
                <w:rStyle w:val="Hyperlink"/>
                <w:b/>
                <w:noProof/>
              </w:rPr>
              <w:t>b)</w:t>
            </w:r>
            <w:r>
              <w:rPr>
                <w:rFonts w:eastAsiaTheme="minorEastAsia"/>
                <w:noProof/>
              </w:rPr>
              <w:tab/>
            </w:r>
            <w:r w:rsidRPr="00A320C1">
              <w:rPr>
                <w:rStyle w:val="Hyperlink"/>
                <w:b/>
                <w:noProof/>
              </w:rPr>
              <w:t>Anaconda Edge Node Version</w:t>
            </w:r>
            <w:r>
              <w:rPr>
                <w:noProof/>
                <w:webHidden/>
              </w:rPr>
              <w:tab/>
            </w:r>
            <w:r>
              <w:rPr>
                <w:noProof/>
                <w:webHidden/>
              </w:rPr>
              <w:fldChar w:fldCharType="begin"/>
            </w:r>
            <w:r>
              <w:rPr>
                <w:noProof/>
                <w:webHidden/>
              </w:rPr>
              <w:instrText xml:space="preserve"> PAGEREF _Toc41922674 \h </w:instrText>
            </w:r>
          </w:ins>
          <w:r>
            <w:rPr>
              <w:noProof/>
              <w:webHidden/>
            </w:rPr>
          </w:r>
          <w:r>
            <w:rPr>
              <w:noProof/>
              <w:webHidden/>
            </w:rPr>
            <w:fldChar w:fldCharType="separate"/>
          </w:r>
          <w:ins w:id="46" w:author="Luo, Jia (J.)" w:date="2020-06-01T16:50:00Z">
            <w:r>
              <w:rPr>
                <w:noProof/>
                <w:webHidden/>
              </w:rPr>
              <w:t>3</w:t>
            </w:r>
            <w:r>
              <w:rPr>
                <w:noProof/>
                <w:webHidden/>
              </w:rPr>
              <w:fldChar w:fldCharType="end"/>
            </w:r>
            <w:r w:rsidRPr="00A320C1">
              <w:rPr>
                <w:rStyle w:val="Hyperlink"/>
                <w:noProof/>
              </w:rPr>
              <w:fldChar w:fldCharType="end"/>
            </w:r>
          </w:ins>
        </w:p>
        <w:p w14:paraId="085E2F73" w14:textId="5FE781DC" w:rsidR="0020259A" w:rsidRDefault="0020259A">
          <w:pPr>
            <w:pStyle w:val="TOC3"/>
            <w:tabs>
              <w:tab w:val="right" w:leader="dot" w:pos="9350"/>
            </w:tabs>
            <w:rPr>
              <w:ins w:id="47" w:author="Luo, Jia (J.)" w:date="2020-06-01T16:50:00Z"/>
              <w:rFonts w:eastAsiaTheme="minorEastAsia"/>
              <w:noProof/>
            </w:rPr>
          </w:pPr>
          <w:ins w:id="48"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"_Toc41922675"</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1.4.3 R-Project</w:t>
            </w:r>
            <w:r>
              <w:rPr>
                <w:noProof/>
                <w:webHidden/>
              </w:rPr>
              <w:tab/>
            </w:r>
            <w:r>
              <w:rPr>
                <w:noProof/>
                <w:webHidden/>
              </w:rPr>
              <w:fldChar w:fldCharType="begin"/>
            </w:r>
            <w:r>
              <w:rPr>
                <w:noProof/>
                <w:webHidden/>
              </w:rPr>
              <w:instrText xml:space="preserve"> PAGEREF _Toc41922675 \h </w:instrText>
            </w:r>
          </w:ins>
          <w:r>
            <w:rPr>
              <w:noProof/>
              <w:webHidden/>
            </w:rPr>
          </w:r>
          <w:r>
            <w:rPr>
              <w:noProof/>
              <w:webHidden/>
            </w:rPr>
            <w:fldChar w:fldCharType="separate"/>
          </w:r>
          <w:ins w:id="49" w:author="Luo, Jia (J.)" w:date="2020-06-01T16:50:00Z">
            <w:r>
              <w:rPr>
                <w:noProof/>
                <w:webHidden/>
              </w:rPr>
              <w:t>5</w:t>
            </w:r>
            <w:r>
              <w:rPr>
                <w:noProof/>
                <w:webHidden/>
              </w:rPr>
              <w:fldChar w:fldCharType="end"/>
            </w:r>
            <w:r w:rsidRPr="00A320C1">
              <w:rPr>
                <w:rStyle w:val="Hyperlink"/>
                <w:noProof/>
              </w:rPr>
              <w:fldChar w:fldCharType="end"/>
            </w:r>
          </w:ins>
        </w:p>
        <w:p w14:paraId="204F01E1" w14:textId="34A7BF68" w:rsidR="0020259A" w:rsidRDefault="0020259A">
          <w:pPr>
            <w:pStyle w:val="TOC3"/>
            <w:tabs>
              <w:tab w:val="right" w:leader="dot" w:pos="9350"/>
            </w:tabs>
            <w:rPr>
              <w:ins w:id="50" w:author="Luo, Jia (J.)" w:date="2020-06-01T16:50:00Z"/>
              <w:rFonts w:eastAsiaTheme="minorEastAsia"/>
              <w:noProof/>
            </w:rPr>
          </w:pPr>
          <w:ins w:id="51"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"_Toc41922676"</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1.4.4 HPC and Hadoop Access</w:t>
            </w:r>
            <w:r>
              <w:rPr>
                <w:noProof/>
                <w:webHidden/>
              </w:rPr>
              <w:tab/>
            </w:r>
            <w:r>
              <w:rPr>
                <w:noProof/>
                <w:webHidden/>
              </w:rPr>
              <w:fldChar w:fldCharType="begin"/>
            </w:r>
            <w:r>
              <w:rPr>
                <w:noProof/>
                <w:webHidden/>
              </w:rPr>
              <w:instrText xml:space="preserve"> PAGEREF _Toc41922676 \h </w:instrText>
            </w:r>
          </w:ins>
          <w:r>
            <w:rPr>
              <w:noProof/>
              <w:webHidden/>
            </w:rPr>
          </w:r>
          <w:r>
            <w:rPr>
              <w:noProof/>
              <w:webHidden/>
            </w:rPr>
            <w:fldChar w:fldCharType="separate"/>
          </w:r>
          <w:ins w:id="52" w:author="Luo, Jia (J.)" w:date="2020-06-01T16:50:00Z">
            <w:r>
              <w:rPr>
                <w:noProof/>
                <w:webHidden/>
              </w:rPr>
              <w:t>5</w:t>
            </w:r>
            <w:r>
              <w:rPr>
                <w:noProof/>
                <w:webHidden/>
              </w:rPr>
              <w:fldChar w:fldCharType="end"/>
            </w:r>
            <w:r w:rsidRPr="00A320C1">
              <w:rPr>
                <w:rStyle w:val="Hyperlink"/>
                <w:noProof/>
              </w:rPr>
              <w:fldChar w:fldCharType="end"/>
            </w:r>
          </w:ins>
        </w:p>
        <w:p w14:paraId="1207E9EF" w14:textId="171E9FBB" w:rsidR="0020259A" w:rsidRDefault="0020259A">
          <w:pPr>
            <w:pStyle w:val="TOC3"/>
            <w:tabs>
              <w:tab w:val="right" w:leader="dot" w:pos="9350"/>
            </w:tabs>
            <w:rPr>
              <w:ins w:id="53" w:author="Luo, Jia (J.)" w:date="2020-06-01T16:50:00Z"/>
              <w:rFonts w:eastAsiaTheme="minorEastAsia"/>
              <w:noProof/>
            </w:rPr>
          </w:pPr>
          <w:ins w:id="54"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"_Toc41922677"</w:instrText>
            </w:r>
            <w:r w:rsidRPr="00A320C1">
              <w:rPr>
                <w:rStyle w:val="Hyperlink"/>
                <w:noProof/>
              </w:rPr>
              <w:instrText xml:space="preserve"> </w:instrText>
            </w:r>
            <w:r w:rsidRPr="00A320C1">
              <w:rPr>
                <w:rStyle w:val="Hyperlink"/>
                <w:noProof/>
              </w:rPr>
              <w:fldChar w:fldCharType="separate"/>
            </w:r>
            <w:r w:rsidRPr="00A320C1">
              <w:rPr>
                <w:rStyle w:val="Hyperlink"/>
                <w:noProof/>
              </w:rPr>
              <w:t>1.4.5 Install and set up MIT Kerberos</w:t>
            </w:r>
            <w:r>
              <w:rPr>
                <w:noProof/>
                <w:webHidden/>
              </w:rPr>
              <w:tab/>
            </w:r>
            <w:r>
              <w:rPr>
                <w:noProof/>
                <w:webHidden/>
              </w:rPr>
              <w:fldChar w:fldCharType="begin"/>
            </w:r>
            <w:r>
              <w:rPr>
                <w:noProof/>
                <w:webHidden/>
              </w:rPr>
              <w:instrText xml:space="preserve"> PAGEREF _Toc41922677 \h </w:instrText>
            </w:r>
          </w:ins>
          <w:r>
            <w:rPr>
              <w:noProof/>
              <w:webHidden/>
            </w:rPr>
          </w:r>
          <w:r>
            <w:rPr>
              <w:noProof/>
              <w:webHidden/>
            </w:rPr>
            <w:fldChar w:fldCharType="separate"/>
          </w:r>
          <w:ins w:id="55" w:author="Luo, Jia (J.)" w:date="2020-06-01T16:50:00Z">
            <w:r>
              <w:rPr>
                <w:noProof/>
                <w:webHidden/>
              </w:rPr>
              <w:t>7</w:t>
            </w:r>
            <w:r>
              <w:rPr>
                <w:noProof/>
                <w:webHidden/>
              </w:rPr>
              <w:fldChar w:fldCharType="end"/>
            </w:r>
            <w:r w:rsidRPr="00A320C1">
              <w:rPr>
                <w:rStyle w:val="Hyperlink"/>
                <w:noProof/>
              </w:rPr>
              <w:fldChar w:fldCharType="end"/>
            </w:r>
          </w:ins>
        </w:p>
        <w:p w14:paraId="54A63D74" w14:textId="0FD0D266" w:rsidR="0020259A" w:rsidRDefault="0020259A">
          <w:pPr>
            <w:pStyle w:val="TOC3"/>
            <w:tabs>
              <w:tab w:val="right" w:leader="dot" w:pos="9350"/>
            </w:tabs>
            <w:rPr>
              <w:ins w:id="56" w:author="Luo, Jia (J.)" w:date="2020-06-01T16:50:00Z"/>
              <w:rFonts w:eastAsiaTheme="minorEastAsia"/>
              <w:noProof/>
            </w:rPr>
          </w:pPr>
          <w:ins w:id="57"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"_Toc41922678"</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1.4.6 Putty</w:t>
            </w:r>
            <w:r>
              <w:rPr>
                <w:noProof/>
                <w:webHidden/>
              </w:rPr>
              <w:tab/>
            </w:r>
            <w:r>
              <w:rPr>
                <w:noProof/>
                <w:webHidden/>
              </w:rPr>
              <w:fldChar w:fldCharType="begin"/>
            </w:r>
            <w:r>
              <w:rPr>
                <w:noProof/>
                <w:webHidden/>
              </w:rPr>
              <w:instrText xml:space="preserve"> PAGEREF _Toc41922678 \h </w:instrText>
            </w:r>
          </w:ins>
          <w:r>
            <w:rPr>
              <w:noProof/>
              <w:webHidden/>
            </w:rPr>
          </w:r>
          <w:r>
            <w:rPr>
              <w:noProof/>
              <w:webHidden/>
            </w:rPr>
            <w:fldChar w:fldCharType="separate"/>
          </w:r>
          <w:ins w:id="58" w:author="Luo, Jia (J.)" w:date="2020-06-01T16:50:00Z">
            <w:r>
              <w:rPr>
                <w:noProof/>
                <w:webHidden/>
              </w:rPr>
              <w:t>7</w:t>
            </w:r>
            <w:r>
              <w:rPr>
                <w:noProof/>
                <w:webHidden/>
              </w:rPr>
              <w:fldChar w:fldCharType="end"/>
            </w:r>
            <w:r w:rsidRPr="00A320C1">
              <w:rPr>
                <w:rStyle w:val="Hyperlink"/>
                <w:noProof/>
              </w:rPr>
              <w:fldChar w:fldCharType="end"/>
            </w:r>
          </w:ins>
        </w:p>
        <w:p w14:paraId="08907DDC" w14:textId="6C5529D0" w:rsidR="0020259A" w:rsidRDefault="0020259A">
          <w:pPr>
            <w:pStyle w:val="TOC3"/>
            <w:tabs>
              <w:tab w:val="right" w:leader="dot" w:pos="9350"/>
            </w:tabs>
            <w:rPr>
              <w:ins w:id="59" w:author="Luo, Jia (J.)" w:date="2020-06-01T16:50:00Z"/>
              <w:rFonts w:eastAsiaTheme="minorEastAsia"/>
              <w:noProof/>
            </w:rPr>
          </w:pPr>
          <w:ins w:id="60"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"_Toc41922679"</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1.4.7 Getting Access to Slack</w:t>
            </w:r>
            <w:r>
              <w:rPr>
                <w:noProof/>
                <w:webHidden/>
              </w:rPr>
              <w:tab/>
            </w:r>
            <w:r>
              <w:rPr>
                <w:noProof/>
                <w:webHidden/>
              </w:rPr>
              <w:fldChar w:fldCharType="begin"/>
            </w:r>
            <w:r>
              <w:rPr>
                <w:noProof/>
                <w:webHidden/>
              </w:rPr>
              <w:instrText xml:space="preserve"> PAGEREF _Toc41922679 \h </w:instrText>
            </w:r>
          </w:ins>
          <w:r>
            <w:rPr>
              <w:noProof/>
              <w:webHidden/>
            </w:rPr>
          </w:r>
          <w:r>
            <w:rPr>
              <w:noProof/>
              <w:webHidden/>
            </w:rPr>
            <w:fldChar w:fldCharType="separate"/>
          </w:r>
          <w:ins w:id="61" w:author="Luo, Jia (J.)" w:date="2020-06-01T16:50:00Z">
            <w:r>
              <w:rPr>
                <w:noProof/>
                <w:webHidden/>
              </w:rPr>
              <w:t>11</w:t>
            </w:r>
            <w:r>
              <w:rPr>
                <w:noProof/>
                <w:webHidden/>
              </w:rPr>
              <w:fldChar w:fldCharType="end"/>
            </w:r>
            <w:r w:rsidRPr="00A320C1">
              <w:rPr>
                <w:rStyle w:val="Hyperlink"/>
                <w:noProof/>
              </w:rPr>
              <w:fldChar w:fldCharType="end"/>
            </w:r>
          </w:ins>
        </w:p>
        <w:p w14:paraId="2A3917EC" w14:textId="10CCE0A6" w:rsidR="0020259A" w:rsidRDefault="0020259A">
          <w:pPr>
            <w:pStyle w:val="TOC3"/>
            <w:tabs>
              <w:tab w:val="right" w:leader="dot" w:pos="9350"/>
            </w:tabs>
            <w:rPr>
              <w:ins w:id="62" w:author="Luo, Jia (J.)" w:date="2020-06-01T16:50:00Z"/>
              <w:rFonts w:eastAsiaTheme="minorEastAsia"/>
              <w:noProof/>
            </w:rPr>
          </w:pPr>
          <w:ins w:id="63"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"_Toc41922680"</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1.4.8 Getting Access to GitHub</w:t>
            </w:r>
            <w:r>
              <w:rPr>
                <w:noProof/>
                <w:webHidden/>
              </w:rPr>
              <w:tab/>
            </w:r>
            <w:r>
              <w:rPr>
                <w:noProof/>
                <w:webHidden/>
              </w:rPr>
              <w:fldChar w:fldCharType="begin"/>
            </w:r>
            <w:r>
              <w:rPr>
                <w:noProof/>
                <w:webHidden/>
              </w:rPr>
              <w:instrText xml:space="preserve"> PAGEREF _Toc41922680 \h </w:instrText>
            </w:r>
          </w:ins>
          <w:r>
            <w:rPr>
              <w:noProof/>
              <w:webHidden/>
            </w:rPr>
          </w:r>
          <w:r>
            <w:rPr>
              <w:noProof/>
              <w:webHidden/>
            </w:rPr>
            <w:fldChar w:fldCharType="separate"/>
          </w:r>
          <w:ins w:id="64" w:author="Luo, Jia (J.)" w:date="2020-06-01T16:50:00Z">
            <w:r>
              <w:rPr>
                <w:noProof/>
                <w:webHidden/>
              </w:rPr>
              <w:t>11</w:t>
            </w:r>
            <w:r>
              <w:rPr>
                <w:noProof/>
                <w:webHidden/>
              </w:rPr>
              <w:fldChar w:fldCharType="end"/>
            </w:r>
            <w:r w:rsidRPr="00A320C1">
              <w:rPr>
                <w:rStyle w:val="Hyperlink"/>
                <w:noProof/>
              </w:rPr>
              <w:fldChar w:fldCharType="end"/>
            </w:r>
          </w:ins>
        </w:p>
        <w:p w14:paraId="6B5778A5" w14:textId="6307C142" w:rsidR="0020259A" w:rsidRDefault="0020259A">
          <w:pPr>
            <w:pStyle w:val="TOC2"/>
            <w:rPr>
              <w:ins w:id="65" w:author="Luo, Jia (J.)" w:date="2020-06-01T16:50:00Z"/>
              <w:rFonts w:asciiTheme="minorHAnsi" w:eastAsiaTheme="minorEastAsia" w:hAnsiTheme="minorHAnsi" w:cstheme="minorBidi"/>
            </w:rPr>
          </w:pPr>
          <w:ins w:id="66" w:author="Luo, Jia (J.)" w:date="2020-06-01T16:50:00Z">
            <w:r w:rsidRPr="00A320C1">
              <w:rPr>
                <w:rStyle w:val="Hyperlink"/>
              </w:rPr>
              <w:fldChar w:fldCharType="begin"/>
            </w:r>
            <w:r w:rsidRPr="00A320C1">
              <w:rPr>
                <w:rStyle w:val="Hyperlink"/>
              </w:rPr>
              <w:instrText xml:space="preserve"> </w:instrText>
            </w:r>
            <w:r>
              <w:instrText>HYPERLINK \l "_Toc41922681"</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1.5</w:t>
            </w:r>
            <w:r w:rsidRPr="00A320C1">
              <w:rPr>
                <w:rStyle w:val="Hyperlink"/>
              </w:rPr>
              <w:t xml:space="preserve"> Drives</w:t>
            </w:r>
            <w:r>
              <w:rPr>
                <w:webHidden/>
              </w:rPr>
              <w:tab/>
            </w:r>
            <w:r>
              <w:rPr>
                <w:webHidden/>
              </w:rPr>
              <w:fldChar w:fldCharType="begin"/>
            </w:r>
            <w:r>
              <w:rPr>
                <w:webHidden/>
              </w:rPr>
              <w:instrText xml:space="preserve"> PAGEREF _Toc41922681 \h </w:instrText>
            </w:r>
          </w:ins>
          <w:r>
            <w:rPr>
              <w:webHidden/>
            </w:rPr>
          </w:r>
          <w:r>
            <w:rPr>
              <w:webHidden/>
            </w:rPr>
            <w:fldChar w:fldCharType="separate"/>
          </w:r>
          <w:ins w:id="67" w:author="Luo, Jia (J.)" w:date="2020-06-01T16:50:00Z">
            <w:r>
              <w:rPr>
                <w:webHidden/>
              </w:rPr>
              <w:t>11</w:t>
            </w:r>
            <w:r>
              <w:rPr>
                <w:webHidden/>
              </w:rPr>
              <w:fldChar w:fldCharType="end"/>
            </w:r>
            <w:r w:rsidRPr="00A320C1">
              <w:rPr>
                <w:rStyle w:val="Hyperlink"/>
              </w:rPr>
              <w:fldChar w:fldCharType="end"/>
            </w:r>
          </w:ins>
        </w:p>
        <w:p w14:paraId="15BC4FD3" w14:textId="227DF662" w:rsidR="0020259A" w:rsidRDefault="0020259A">
          <w:pPr>
            <w:pStyle w:val="TOC3"/>
            <w:tabs>
              <w:tab w:val="left" w:pos="1320"/>
              <w:tab w:val="right" w:leader="dot" w:pos="9350"/>
            </w:tabs>
            <w:rPr>
              <w:ins w:id="68" w:author="Luo, Jia (J.)" w:date="2020-06-01T16:50:00Z"/>
              <w:rFonts w:eastAsiaTheme="minorEastAsia"/>
              <w:noProof/>
            </w:rPr>
          </w:pPr>
          <w:ins w:id="69"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"_Toc41922682"</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1.5.1</w:t>
            </w:r>
            <w:r>
              <w:rPr>
                <w:rFonts w:eastAsiaTheme="minorEastAsia"/>
                <w:noProof/>
              </w:rPr>
              <w:tab/>
            </w:r>
            <w:r w:rsidRPr="00A320C1">
              <w:rPr>
                <w:rStyle w:val="Hyperlink"/>
                <w:rFonts w:cs="Times New Roman"/>
                <w:noProof/>
              </w:rPr>
              <w:t>Map Drive Y</w:t>
            </w:r>
            <w:r>
              <w:rPr>
                <w:noProof/>
                <w:webHidden/>
              </w:rPr>
              <w:tab/>
            </w:r>
            <w:r>
              <w:rPr>
                <w:noProof/>
                <w:webHidden/>
              </w:rPr>
              <w:fldChar w:fldCharType="begin"/>
            </w:r>
            <w:r>
              <w:rPr>
                <w:noProof/>
                <w:webHidden/>
              </w:rPr>
              <w:instrText xml:space="preserve"> PAGEREF _Toc41922682 \h </w:instrText>
            </w:r>
          </w:ins>
          <w:r>
            <w:rPr>
              <w:noProof/>
              <w:webHidden/>
            </w:rPr>
          </w:r>
          <w:r>
            <w:rPr>
              <w:noProof/>
              <w:webHidden/>
            </w:rPr>
            <w:fldChar w:fldCharType="separate"/>
          </w:r>
          <w:ins w:id="70" w:author="Luo, Jia (J.)" w:date="2020-06-01T16:50:00Z">
            <w:r>
              <w:rPr>
                <w:noProof/>
                <w:webHidden/>
              </w:rPr>
              <w:t>11</w:t>
            </w:r>
            <w:r>
              <w:rPr>
                <w:noProof/>
                <w:webHidden/>
              </w:rPr>
              <w:fldChar w:fldCharType="end"/>
            </w:r>
            <w:r w:rsidRPr="00A320C1">
              <w:rPr>
                <w:rStyle w:val="Hyperlink"/>
                <w:noProof/>
              </w:rPr>
              <w:fldChar w:fldCharType="end"/>
            </w:r>
          </w:ins>
        </w:p>
        <w:p w14:paraId="744F0B1F" w14:textId="579A25E4" w:rsidR="0020259A" w:rsidRDefault="0020259A">
          <w:pPr>
            <w:pStyle w:val="TOC3"/>
            <w:tabs>
              <w:tab w:val="left" w:pos="1320"/>
              <w:tab w:val="right" w:leader="dot" w:pos="9350"/>
            </w:tabs>
            <w:rPr>
              <w:ins w:id="71" w:author="Luo, Jia (J.)" w:date="2020-06-01T16:50:00Z"/>
              <w:rFonts w:eastAsiaTheme="minorEastAsia"/>
              <w:noProof/>
            </w:rPr>
          </w:pPr>
          <w:ins w:id="72"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"_Toc41922683"</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1.5.2</w:t>
            </w:r>
            <w:r>
              <w:rPr>
                <w:rFonts w:eastAsiaTheme="minorEastAsia"/>
                <w:noProof/>
              </w:rPr>
              <w:tab/>
            </w:r>
            <w:r w:rsidRPr="00A320C1">
              <w:rPr>
                <w:rStyle w:val="Hyperlink"/>
                <w:rFonts w:cs="Times New Roman"/>
                <w:noProof/>
              </w:rPr>
              <w:t>Map Drive S</w:t>
            </w:r>
            <w:r>
              <w:rPr>
                <w:noProof/>
                <w:webHidden/>
              </w:rPr>
              <w:tab/>
            </w:r>
            <w:r>
              <w:rPr>
                <w:noProof/>
                <w:webHidden/>
              </w:rPr>
              <w:fldChar w:fldCharType="begin"/>
            </w:r>
            <w:r>
              <w:rPr>
                <w:noProof/>
                <w:webHidden/>
              </w:rPr>
              <w:instrText xml:space="preserve"> PAGEREF _Toc41922683 \h </w:instrText>
            </w:r>
          </w:ins>
          <w:r>
            <w:rPr>
              <w:noProof/>
              <w:webHidden/>
            </w:rPr>
          </w:r>
          <w:r>
            <w:rPr>
              <w:noProof/>
              <w:webHidden/>
            </w:rPr>
            <w:fldChar w:fldCharType="separate"/>
          </w:r>
          <w:ins w:id="73" w:author="Luo, Jia (J.)" w:date="2020-06-01T16:50:00Z">
            <w:r>
              <w:rPr>
                <w:noProof/>
                <w:webHidden/>
              </w:rPr>
              <w:t>12</w:t>
            </w:r>
            <w:r>
              <w:rPr>
                <w:noProof/>
                <w:webHidden/>
              </w:rPr>
              <w:fldChar w:fldCharType="end"/>
            </w:r>
            <w:r w:rsidRPr="00A320C1">
              <w:rPr>
                <w:rStyle w:val="Hyperlink"/>
                <w:noProof/>
              </w:rPr>
              <w:fldChar w:fldCharType="end"/>
            </w:r>
          </w:ins>
        </w:p>
        <w:p w14:paraId="176A8A51" w14:textId="7A932016" w:rsidR="0020259A" w:rsidRDefault="0020259A">
          <w:pPr>
            <w:pStyle w:val="TOC3"/>
            <w:tabs>
              <w:tab w:val="left" w:pos="1320"/>
              <w:tab w:val="right" w:leader="dot" w:pos="9350"/>
            </w:tabs>
            <w:rPr>
              <w:ins w:id="74" w:author="Luo, Jia (J.)" w:date="2020-06-01T16:50:00Z"/>
              <w:rFonts w:eastAsiaTheme="minorEastAsia"/>
              <w:noProof/>
            </w:rPr>
          </w:pPr>
          <w:ins w:id="75"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"_Toc41922684"</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1.5.3</w:t>
            </w:r>
            <w:r>
              <w:rPr>
                <w:rFonts w:eastAsiaTheme="minorEastAsia"/>
                <w:noProof/>
              </w:rPr>
              <w:tab/>
            </w:r>
            <w:r w:rsidRPr="00A320C1">
              <w:rPr>
                <w:rStyle w:val="Hyperlink"/>
                <w:rFonts w:cs="Times New Roman"/>
                <w:noProof/>
              </w:rPr>
              <w:t>Shared Drive W</w:t>
            </w:r>
            <w:r>
              <w:rPr>
                <w:noProof/>
                <w:webHidden/>
              </w:rPr>
              <w:tab/>
            </w:r>
            <w:r>
              <w:rPr>
                <w:noProof/>
                <w:webHidden/>
              </w:rPr>
              <w:fldChar w:fldCharType="begin"/>
            </w:r>
            <w:r>
              <w:rPr>
                <w:noProof/>
                <w:webHidden/>
              </w:rPr>
              <w:instrText xml:space="preserve"> PAGEREF _Toc41922684 \h </w:instrText>
            </w:r>
          </w:ins>
          <w:r>
            <w:rPr>
              <w:noProof/>
              <w:webHidden/>
            </w:rPr>
          </w:r>
          <w:r>
            <w:rPr>
              <w:noProof/>
              <w:webHidden/>
            </w:rPr>
            <w:fldChar w:fldCharType="separate"/>
          </w:r>
          <w:ins w:id="76" w:author="Luo, Jia (J.)" w:date="2020-06-01T16:50:00Z">
            <w:r>
              <w:rPr>
                <w:noProof/>
                <w:webHidden/>
              </w:rPr>
              <w:t>13</w:t>
            </w:r>
            <w:r>
              <w:rPr>
                <w:noProof/>
                <w:webHidden/>
              </w:rPr>
              <w:fldChar w:fldCharType="end"/>
            </w:r>
            <w:r w:rsidRPr="00A320C1">
              <w:rPr>
                <w:rStyle w:val="Hyperlink"/>
                <w:noProof/>
              </w:rPr>
              <w:fldChar w:fldCharType="end"/>
            </w:r>
          </w:ins>
        </w:p>
        <w:p w14:paraId="6D49082F" w14:textId="73E9F035" w:rsidR="0020259A" w:rsidRDefault="0020259A">
          <w:pPr>
            <w:pStyle w:val="TOC1"/>
            <w:rPr>
              <w:ins w:id="77" w:author="Luo, Jia (J.)" w:date="2020-06-01T16:50:00Z"/>
              <w:rFonts w:asciiTheme="minorHAnsi" w:eastAsiaTheme="minorEastAsia" w:hAnsiTheme="minorHAnsi" w:cstheme="minorBidi"/>
            </w:rPr>
          </w:pPr>
          <w:ins w:id="78" w:author="Luo, Jia (J.)" w:date="2020-06-01T16:50:00Z">
            <w:r w:rsidRPr="00A320C1">
              <w:rPr>
                <w:rStyle w:val="Hyperlink"/>
              </w:rPr>
              <w:fldChar w:fldCharType="begin"/>
            </w:r>
            <w:r w:rsidRPr="00A320C1">
              <w:rPr>
                <w:rStyle w:val="Hyperlink"/>
              </w:rPr>
              <w:instrText xml:space="preserve"> </w:instrText>
            </w:r>
            <w:r>
              <w:instrText>HYPERLINK \l "_Toc41922685"</w:instrText>
            </w:r>
            <w:r w:rsidRPr="00A320C1">
              <w:rPr>
                <w:rStyle w:val="Hyperlink"/>
              </w:rPr>
              <w:instrText xml:space="preserve"> </w:instrText>
            </w:r>
            <w:r w:rsidRPr="00A320C1">
              <w:rPr>
                <w:rStyle w:val="Hyperlink"/>
              </w:rPr>
              <w:fldChar w:fldCharType="separate"/>
            </w:r>
            <w:r w:rsidRPr="00A320C1">
              <w:rPr>
                <w:rStyle w:val="Hyperlink"/>
              </w:rPr>
              <w:t>2</w:t>
            </w:r>
            <w:r>
              <w:rPr>
                <w:rFonts w:asciiTheme="minorHAnsi" w:eastAsiaTheme="minorEastAsia" w:hAnsiTheme="minorHAnsi" w:cstheme="minorBidi"/>
              </w:rPr>
              <w:tab/>
            </w:r>
            <w:r w:rsidRPr="00A320C1">
              <w:rPr>
                <w:rStyle w:val="Hyperlink"/>
              </w:rPr>
              <w:t>Data and Access</w:t>
            </w:r>
            <w:r>
              <w:rPr>
                <w:webHidden/>
              </w:rPr>
              <w:tab/>
            </w:r>
            <w:r>
              <w:rPr>
                <w:webHidden/>
              </w:rPr>
              <w:fldChar w:fldCharType="begin"/>
            </w:r>
            <w:r>
              <w:rPr>
                <w:webHidden/>
              </w:rPr>
              <w:instrText xml:space="preserve"> PAGEREF _Toc41922685 \h </w:instrText>
            </w:r>
          </w:ins>
          <w:r>
            <w:rPr>
              <w:webHidden/>
            </w:rPr>
          </w:r>
          <w:r>
            <w:rPr>
              <w:webHidden/>
            </w:rPr>
            <w:fldChar w:fldCharType="separate"/>
          </w:r>
          <w:ins w:id="79" w:author="Luo, Jia (J.)" w:date="2020-06-01T16:50:00Z">
            <w:r>
              <w:rPr>
                <w:webHidden/>
              </w:rPr>
              <w:t>13</w:t>
            </w:r>
            <w:r>
              <w:rPr>
                <w:webHidden/>
              </w:rPr>
              <w:fldChar w:fldCharType="end"/>
            </w:r>
            <w:r w:rsidRPr="00A320C1">
              <w:rPr>
                <w:rStyle w:val="Hyperlink"/>
              </w:rPr>
              <w:fldChar w:fldCharType="end"/>
            </w:r>
          </w:ins>
        </w:p>
        <w:p w14:paraId="25CBED36" w14:textId="550FBA26" w:rsidR="0020259A" w:rsidRDefault="0020259A">
          <w:pPr>
            <w:pStyle w:val="TOC2"/>
            <w:rPr>
              <w:ins w:id="80" w:author="Luo, Jia (J.)" w:date="2020-06-01T16:50:00Z"/>
              <w:rFonts w:asciiTheme="minorHAnsi" w:eastAsiaTheme="minorEastAsia" w:hAnsiTheme="minorHAnsi" w:cstheme="minorBidi"/>
            </w:rPr>
          </w:pPr>
          <w:ins w:id="81" w:author="Luo, Jia (J.)" w:date="2020-06-01T16:50:00Z">
            <w:r w:rsidRPr="00A320C1">
              <w:rPr>
                <w:rStyle w:val="Hyperlink"/>
              </w:rPr>
              <w:fldChar w:fldCharType="begin"/>
            </w:r>
            <w:r w:rsidRPr="00A320C1">
              <w:rPr>
                <w:rStyle w:val="Hyperlink"/>
              </w:rPr>
              <w:instrText xml:space="preserve"> </w:instrText>
            </w:r>
            <w:r>
              <w:instrText>HYPERLINK \l "_Toc41922686"</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2.1</w:t>
            </w:r>
            <w:r w:rsidRPr="00A320C1">
              <w:rPr>
                <w:rStyle w:val="Hyperlink"/>
              </w:rPr>
              <w:t xml:space="preserve"> Data Sources and Descriptions</w:t>
            </w:r>
            <w:r>
              <w:rPr>
                <w:webHidden/>
              </w:rPr>
              <w:tab/>
            </w:r>
            <w:r>
              <w:rPr>
                <w:webHidden/>
              </w:rPr>
              <w:fldChar w:fldCharType="begin"/>
            </w:r>
            <w:r>
              <w:rPr>
                <w:webHidden/>
              </w:rPr>
              <w:instrText xml:space="preserve"> PAGEREF _Toc41922686 \h </w:instrText>
            </w:r>
          </w:ins>
          <w:r>
            <w:rPr>
              <w:webHidden/>
            </w:rPr>
          </w:r>
          <w:r>
            <w:rPr>
              <w:webHidden/>
            </w:rPr>
            <w:fldChar w:fldCharType="separate"/>
          </w:r>
          <w:ins w:id="82" w:author="Luo, Jia (J.)" w:date="2020-06-01T16:50:00Z">
            <w:r>
              <w:rPr>
                <w:webHidden/>
              </w:rPr>
              <w:t>13</w:t>
            </w:r>
            <w:r>
              <w:rPr>
                <w:webHidden/>
              </w:rPr>
              <w:fldChar w:fldCharType="end"/>
            </w:r>
            <w:r w:rsidRPr="00A320C1">
              <w:rPr>
                <w:rStyle w:val="Hyperlink"/>
              </w:rPr>
              <w:fldChar w:fldCharType="end"/>
            </w:r>
          </w:ins>
        </w:p>
        <w:p w14:paraId="1B57E718" w14:textId="34022709" w:rsidR="0020259A" w:rsidRDefault="0020259A">
          <w:pPr>
            <w:pStyle w:val="TOC2"/>
            <w:rPr>
              <w:ins w:id="83" w:author="Luo, Jia (J.)" w:date="2020-06-01T16:50:00Z"/>
              <w:rFonts w:asciiTheme="minorHAnsi" w:eastAsiaTheme="minorEastAsia" w:hAnsiTheme="minorHAnsi" w:cstheme="minorBidi"/>
            </w:rPr>
          </w:pPr>
          <w:ins w:id="84" w:author="Luo, Jia (J.)" w:date="2020-06-01T16:50:00Z">
            <w:r w:rsidRPr="00A320C1">
              <w:rPr>
                <w:rStyle w:val="Hyperlink"/>
              </w:rPr>
              <w:fldChar w:fldCharType="begin"/>
            </w:r>
            <w:r w:rsidRPr="00A320C1">
              <w:rPr>
                <w:rStyle w:val="Hyperlink"/>
              </w:rPr>
              <w:instrText xml:space="preserve"> </w:instrText>
            </w:r>
            <w:r>
              <w:instrText>HYPERLINK \l "_Toc41922687"</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2.2</w:t>
            </w:r>
            <w:r w:rsidRPr="00A320C1">
              <w:rPr>
                <w:rStyle w:val="Hyperlink"/>
              </w:rPr>
              <w:t xml:space="preserve"> Accessing Data Through SCA-V</w:t>
            </w:r>
            <w:r>
              <w:rPr>
                <w:webHidden/>
              </w:rPr>
              <w:tab/>
            </w:r>
            <w:r>
              <w:rPr>
                <w:webHidden/>
              </w:rPr>
              <w:fldChar w:fldCharType="begin"/>
            </w:r>
            <w:r>
              <w:rPr>
                <w:webHidden/>
              </w:rPr>
              <w:instrText xml:space="preserve"> PAGEREF _Toc41922687 \h </w:instrText>
            </w:r>
          </w:ins>
          <w:r>
            <w:rPr>
              <w:webHidden/>
            </w:rPr>
          </w:r>
          <w:r>
            <w:rPr>
              <w:webHidden/>
            </w:rPr>
            <w:fldChar w:fldCharType="separate"/>
          </w:r>
          <w:ins w:id="85" w:author="Luo, Jia (J.)" w:date="2020-06-01T16:50:00Z">
            <w:r>
              <w:rPr>
                <w:webHidden/>
              </w:rPr>
              <w:t>14</w:t>
            </w:r>
            <w:r>
              <w:rPr>
                <w:webHidden/>
              </w:rPr>
              <w:fldChar w:fldCharType="end"/>
            </w:r>
            <w:r w:rsidRPr="00A320C1">
              <w:rPr>
                <w:rStyle w:val="Hyperlink"/>
              </w:rPr>
              <w:fldChar w:fldCharType="end"/>
            </w:r>
          </w:ins>
        </w:p>
        <w:p w14:paraId="16493938" w14:textId="22964DA7" w:rsidR="0020259A" w:rsidRDefault="0020259A">
          <w:pPr>
            <w:pStyle w:val="TOC1"/>
            <w:rPr>
              <w:ins w:id="86" w:author="Luo, Jia (J.)" w:date="2020-06-01T16:50:00Z"/>
              <w:rFonts w:asciiTheme="minorHAnsi" w:eastAsiaTheme="minorEastAsia" w:hAnsiTheme="minorHAnsi" w:cstheme="minorBidi"/>
            </w:rPr>
          </w:pPr>
          <w:ins w:id="87" w:author="Luo, Jia (J.)" w:date="2020-06-01T16:50:00Z">
            <w:r w:rsidRPr="00A320C1">
              <w:rPr>
                <w:rStyle w:val="Hyperlink"/>
              </w:rPr>
              <w:fldChar w:fldCharType="begin"/>
            </w:r>
            <w:r w:rsidRPr="00A320C1">
              <w:rPr>
                <w:rStyle w:val="Hyperlink"/>
              </w:rPr>
              <w:instrText xml:space="preserve"> </w:instrText>
            </w:r>
            <w:r>
              <w:instrText>HYPERLINK \l "_Toc41922688"</w:instrText>
            </w:r>
            <w:r w:rsidRPr="00A320C1">
              <w:rPr>
                <w:rStyle w:val="Hyperlink"/>
              </w:rPr>
              <w:instrText xml:space="preserve"> </w:instrText>
            </w:r>
            <w:r w:rsidRPr="00A320C1">
              <w:rPr>
                <w:rStyle w:val="Hyperlink"/>
              </w:rPr>
              <w:fldChar w:fldCharType="separate"/>
            </w:r>
            <w:r w:rsidRPr="00A320C1">
              <w:rPr>
                <w:rStyle w:val="Hyperlink"/>
              </w:rPr>
              <w:t>3</w:t>
            </w:r>
            <w:r>
              <w:rPr>
                <w:rFonts w:asciiTheme="minorHAnsi" w:eastAsiaTheme="minorEastAsia" w:hAnsiTheme="minorHAnsi" w:cstheme="minorBidi"/>
              </w:rPr>
              <w:tab/>
            </w:r>
            <w:r w:rsidRPr="00A320C1">
              <w:rPr>
                <w:rStyle w:val="Hyperlink"/>
              </w:rPr>
              <w:t>Learning Opportunities</w:t>
            </w:r>
            <w:r>
              <w:rPr>
                <w:webHidden/>
              </w:rPr>
              <w:tab/>
            </w:r>
            <w:r>
              <w:rPr>
                <w:webHidden/>
              </w:rPr>
              <w:fldChar w:fldCharType="begin"/>
            </w:r>
            <w:r>
              <w:rPr>
                <w:webHidden/>
              </w:rPr>
              <w:instrText xml:space="preserve"> PAGEREF _Toc41922688 \h </w:instrText>
            </w:r>
          </w:ins>
          <w:r>
            <w:rPr>
              <w:webHidden/>
            </w:rPr>
          </w:r>
          <w:r>
            <w:rPr>
              <w:webHidden/>
            </w:rPr>
            <w:fldChar w:fldCharType="separate"/>
          </w:r>
          <w:ins w:id="88" w:author="Luo, Jia (J.)" w:date="2020-06-01T16:50:00Z">
            <w:r>
              <w:rPr>
                <w:webHidden/>
              </w:rPr>
              <w:t>14</w:t>
            </w:r>
            <w:r>
              <w:rPr>
                <w:webHidden/>
              </w:rPr>
              <w:fldChar w:fldCharType="end"/>
            </w:r>
            <w:r w:rsidRPr="00A320C1">
              <w:rPr>
                <w:rStyle w:val="Hyperlink"/>
              </w:rPr>
              <w:fldChar w:fldCharType="end"/>
            </w:r>
          </w:ins>
        </w:p>
        <w:p w14:paraId="1224E759" w14:textId="6AEDD0D3" w:rsidR="0020259A" w:rsidRDefault="0020259A">
          <w:pPr>
            <w:pStyle w:val="TOC1"/>
            <w:rPr>
              <w:ins w:id="89" w:author="Luo, Jia (J.)" w:date="2020-06-01T16:50:00Z"/>
              <w:rFonts w:asciiTheme="minorHAnsi" w:eastAsiaTheme="minorEastAsia" w:hAnsiTheme="minorHAnsi" w:cstheme="minorBidi"/>
            </w:rPr>
          </w:pPr>
          <w:ins w:id="90" w:author="Luo, Jia (J.)" w:date="2020-06-01T16:50:00Z">
            <w:r w:rsidRPr="00A320C1">
              <w:rPr>
                <w:rStyle w:val="Hyperlink"/>
              </w:rPr>
              <w:fldChar w:fldCharType="begin"/>
            </w:r>
            <w:r w:rsidRPr="00A320C1">
              <w:rPr>
                <w:rStyle w:val="Hyperlink"/>
              </w:rPr>
              <w:instrText xml:space="preserve"> </w:instrText>
            </w:r>
            <w:r>
              <w:instrText>HYPERLINK \l "_Toc41922689"</w:instrText>
            </w:r>
            <w:r w:rsidRPr="00A320C1">
              <w:rPr>
                <w:rStyle w:val="Hyperlink"/>
              </w:rPr>
              <w:instrText xml:space="preserve"> </w:instrText>
            </w:r>
            <w:r w:rsidRPr="00A320C1">
              <w:rPr>
                <w:rStyle w:val="Hyperlink"/>
              </w:rPr>
              <w:fldChar w:fldCharType="separate"/>
            </w:r>
            <w:r w:rsidRPr="00A320C1">
              <w:rPr>
                <w:rStyle w:val="Hyperlink"/>
              </w:rPr>
              <w:t>4</w:t>
            </w:r>
            <w:r>
              <w:rPr>
                <w:rFonts w:asciiTheme="minorHAnsi" w:eastAsiaTheme="minorEastAsia" w:hAnsiTheme="minorHAnsi" w:cstheme="minorBidi"/>
              </w:rPr>
              <w:tab/>
            </w:r>
            <w:r w:rsidRPr="00A320C1">
              <w:rPr>
                <w:rStyle w:val="Hyperlink"/>
              </w:rPr>
              <w:t>Corporate Training</w:t>
            </w:r>
            <w:r>
              <w:rPr>
                <w:webHidden/>
              </w:rPr>
              <w:tab/>
            </w:r>
            <w:r>
              <w:rPr>
                <w:webHidden/>
              </w:rPr>
              <w:fldChar w:fldCharType="begin"/>
            </w:r>
            <w:r>
              <w:rPr>
                <w:webHidden/>
              </w:rPr>
              <w:instrText xml:space="preserve"> PAGEREF _Toc41922689 \h </w:instrText>
            </w:r>
          </w:ins>
          <w:r>
            <w:rPr>
              <w:webHidden/>
            </w:rPr>
          </w:r>
          <w:r>
            <w:rPr>
              <w:webHidden/>
            </w:rPr>
            <w:fldChar w:fldCharType="separate"/>
          </w:r>
          <w:ins w:id="91" w:author="Luo, Jia (J.)" w:date="2020-06-01T16:50:00Z">
            <w:r>
              <w:rPr>
                <w:webHidden/>
              </w:rPr>
              <w:t>14</w:t>
            </w:r>
            <w:r>
              <w:rPr>
                <w:webHidden/>
              </w:rPr>
              <w:fldChar w:fldCharType="end"/>
            </w:r>
            <w:r w:rsidRPr="00A320C1">
              <w:rPr>
                <w:rStyle w:val="Hyperlink"/>
              </w:rPr>
              <w:fldChar w:fldCharType="end"/>
            </w:r>
          </w:ins>
        </w:p>
        <w:p w14:paraId="2CCBF82E" w14:textId="0823F9C4" w:rsidR="0020259A" w:rsidRDefault="0020259A">
          <w:pPr>
            <w:pStyle w:val="TOC1"/>
            <w:rPr>
              <w:ins w:id="92" w:author="Luo, Jia (J.)" w:date="2020-06-01T16:50:00Z"/>
              <w:rFonts w:asciiTheme="minorHAnsi" w:eastAsiaTheme="minorEastAsia" w:hAnsiTheme="minorHAnsi" w:cstheme="minorBidi"/>
            </w:rPr>
          </w:pPr>
          <w:ins w:id="93" w:author="Luo, Jia (J.)" w:date="2020-06-01T16:50:00Z">
            <w:r w:rsidRPr="00A320C1">
              <w:rPr>
                <w:rStyle w:val="Hyperlink"/>
              </w:rPr>
              <w:lastRenderedPageBreak/>
              <w:fldChar w:fldCharType="begin"/>
            </w:r>
            <w:r w:rsidRPr="00A320C1">
              <w:rPr>
                <w:rStyle w:val="Hyperlink"/>
              </w:rPr>
              <w:instrText xml:space="preserve"> </w:instrText>
            </w:r>
            <w:r>
              <w:instrText>HYPERLINK \l "_Toc41922690"</w:instrText>
            </w:r>
            <w:r w:rsidRPr="00A320C1">
              <w:rPr>
                <w:rStyle w:val="Hyperlink"/>
              </w:rPr>
              <w:instrText xml:space="preserve"> </w:instrText>
            </w:r>
            <w:r w:rsidRPr="00A320C1">
              <w:rPr>
                <w:rStyle w:val="Hyperlink"/>
              </w:rPr>
              <w:fldChar w:fldCharType="separate"/>
            </w:r>
            <w:r w:rsidRPr="00A320C1">
              <w:rPr>
                <w:rStyle w:val="Hyperlink"/>
              </w:rPr>
              <w:t>5</w:t>
            </w:r>
            <w:r>
              <w:rPr>
                <w:rFonts w:asciiTheme="minorHAnsi" w:eastAsiaTheme="minorEastAsia" w:hAnsiTheme="minorHAnsi" w:cstheme="minorBidi"/>
              </w:rPr>
              <w:tab/>
            </w:r>
            <w:r w:rsidRPr="00A320C1">
              <w:rPr>
                <w:rStyle w:val="Hyperlink"/>
              </w:rPr>
              <w:t>Travel Approval Website</w:t>
            </w:r>
            <w:r>
              <w:rPr>
                <w:webHidden/>
              </w:rPr>
              <w:tab/>
            </w:r>
            <w:r>
              <w:rPr>
                <w:webHidden/>
              </w:rPr>
              <w:fldChar w:fldCharType="begin"/>
            </w:r>
            <w:r>
              <w:rPr>
                <w:webHidden/>
              </w:rPr>
              <w:instrText xml:space="preserve"> PAGEREF _Toc41922690 \h </w:instrText>
            </w:r>
          </w:ins>
          <w:r>
            <w:rPr>
              <w:webHidden/>
            </w:rPr>
          </w:r>
          <w:r>
            <w:rPr>
              <w:webHidden/>
            </w:rPr>
            <w:fldChar w:fldCharType="separate"/>
          </w:r>
          <w:ins w:id="94" w:author="Luo, Jia (J.)" w:date="2020-06-01T16:50:00Z">
            <w:r>
              <w:rPr>
                <w:webHidden/>
              </w:rPr>
              <w:t>14</w:t>
            </w:r>
            <w:r>
              <w:rPr>
                <w:webHidden/>
              </w:rPr>
              <w:fldChar w:fldCharType="end"/>
            </w:r>
            <w:r w:rsidRPr="00A320C1">
              <w:rPr>
                <w:rStyle w:val="Hyperlink"/>
              </w:rPr>
              <w:fldChar w:fldCharType="end"/>
            </w:r>
          </w:ins>
        </w:p>
        <w:p w14:paraId="27FCD50E" w14:textId="2578B190" w:rsidR="0020259A" w:rsidRDefault="0020259A">
          <w:pPr>
            <w:pStyle w:val="TOC1"/>
            <w:rPr>
              <w:ins w:id="95" w:author="Luo, Jia (J.)" w:date="2020-06-01T16:50:00Z"/>
              <w:rFonts w:asciiTheme="minorHAnsi" w:eastAsiaTheme="minorEastAsia" w:hAnsiTheme="minorHAnsi" w:cstheme="minorBidi"/>
            </w:rPr>
          </w:pPr>
          <w:ins w:id="96" w:author="Luo, Jia (J.)" w:date="2020-06-01T16:50:00Z">
            <w:r w:rsidRPr="00A320C1">
              <w:rPr>
                <w:rStyle w:val="Hyperlink"/>
              </w:rPr>
              <w:fldChar w:fldCharType="begin"/>
            </w:r>
            <w:r w:rsidRPr="00A320C1">
              <w:rPr>
                <w:rStyle w:val="Hyperlink"/>
              </w:rPr>
              <w:instrText xml:space="preserve"> </w:instrText>
            </w:r>
            <w:r>
              <w:instrText>HYPERLINK \l "_Toc41922691"</w:instrText>
            </w:r>
            <w:r w:rsidRPr="00A320C1">
              <w:rPr>
                <w:rStyle w:val="Hyperlink"/>
              </w:rPr>
              <w:instrText xml:space="preserve"> </w:instrText>
            </w:r>
            <w:r w:rsidRPr="00A320C1">
              <w:rPr>
                <w:rStyle w:val="Hyperlink"/>
              </w:rPr>
              <w:fldChar w:fldCharType="separate"/>
            </w:r>
            <w:r w:rsidRPr="00A320C1">
              <w:rPr>
                <w:rStyle w:val="Hyperlink"/>
              </w:rPr>
              <w:t>6</w:t>
            </w:r>
            <w:r>
              <w:rPr>
                <w:rFonts w:asciiTheme="minorHAnsi" w:eastAsiaTheme="minorEastAsia" w:hAnsiTheme="minorHAnsi" w:cstheme="minorBidi"/>
              </w:rPr>
              <w:tab/>
            </w:r>
            <w:r w:rsidRPr="00A320C1">
              <w:rPr>
                <w:rStyle w:val="Hyperlink"/>
              </w:rPr>
              <w:t>Ford Global Technologies (FGTL) Website</w:t>
            </w:r>
            <w:r>
              <w:rPr>
                <w:webHidden/>
              </w:rPr>
              <w:tab/>
            </w:r>
            <w:r>
              <w:rPr>
                <w:webHidden/>
              </w:rPr>
              <w:fldChar w:fldCharType="begin"/>
            </w:r>
            <w:r>
              <w:rPr>
                <w:webHidden/>
              </w:rPr>
              <w:instrText xml:space="preserve"> PAGEREF _Toc41922691 \h </w:instrText>
            </w:r>
          </w:ins>
          <w:r>
            <w:rPr>
              <w:webHidden/>
            </w:rPr>
          </w:r>
          <w:r>
            <w:rPr>
              <w:webHidden/>
            </w:rPr>
            <w:fldChar w:fldCharType="separate"/>
          </w:r>
          <w:ins w:id="97" w:author="Luo, Jia (J.)" w:date="2020-06-01T16:50:00Z">
            <w:r>
              <w:rPr>
                <w:webHidden/>
              </w:rPr>
              <w:t>14</w:t>
            </w:r>
            <w:r>
              <w:rPr>
                <w:webHidden/>
              </w:rPr>
              <w:fldChar w:fldCharType="end"/>
            </w:r>
            <w:r w:rsidRPr="00A320C1">
              <w:rPr>
                <w:rStyle w:val="Hyperlink"/>
              </w:rPr>
              <w:fldChar w:fldCharType="end"/>
            </w:r>
          </w:ins>
        </w:p>
        <w:p w14:paraId="2986337C" w14:textId="35275066" w:rsidR="0020259A" w:rsidRDefault="0020259A">
          <w:pPr>
            <w:pStyle w:val="TOC1"/>
            <w:rPr>
              <w:ins w:id="98" w:author="Luo, Jia (J.)" w:date="2020-06-01T16:50:00Z"/>
              <w:rFonts w:asciiTheme="minorHAnsi" w:eastAsiaTheme="minorEastAsia" w:hAnsiTheme="minorHAnsi" w:cstheme="minorBidi"/>
            </w:rPr>
          </w:pPr>
          <w:ins w:id="99" w:author="Luo, Jia (J.)" w:date="2020-06-01T16:50:00Z">
            <w:r w:rsidRPr="00A320C1">
              <w:rPr>
                <w:rStyle w:val="Hyperlink"/>
              </w:rPr>
              <w:fldChar w:fldCharType="begin"/>
            </w:r>
            <w:r w:rsidRPr="00A320C1">
              <w:rPr>
                <w:rStyle w:val="Hyperlink"/>
              </w:rPr>
              <w:instrText xml:space="preserve"> </w:instrText>
            </w:r>
            <w:r>
              <w:instrText>HYPERLINK \l "_Toc41922692"</w:instrText>
            </w:r>
            <w:r w:rsidRPr="00A320C1">
              <w:rPr>
                <w:rStyle w:val="Hyperlink"/>
              </w:rPr>
              <w:instrText xml:space="preserve"> </w:instrText>
            </w:r>
            <w:r w:rsidRPr="00A320C1">
              <w:rPr>
                <w:rStyle w:val="Hyperlink"/>
              </w:rPr>
              <w:fldChar w:fldCharType="separate"/>
            </w:r>
            <w:r w:rsidRPr="00A320C1">
              <w:rPr>
                <w:rStyle w:val="Hyperlink"/>
              </w:rPr>
              <w:t>7</w:t>
            </w:r>
            <w:r>
              <w:rPr>
                <w:rFonts w:asciiTheme="minorHAnsi" w:eastAsiaTheme="minorEastAsia" w:hAnsiTheme="minorHAnsi" w:cstheme="minorBidi"/>
              </w:rPr>
              <w:tab/>
            </w:r>
            <w:r w:rsidRPr="00A320C1">
              <w:rPr>
                <w:rStyle w:val="Hyperlink"/>
              </w:rPr>
              <w:t>Other Useful Links and Information</w:t>
            </w:r>
            <w:r>
              <w:rPr>
                <w:webHidden/>
              </w:rPr>
              <w:tab/>
            </w:r>
            <w:r>
              <w:rPr>
                <w:webHidden/>
              </w:rPr>
              <w:fldChar w:fldCharType="begin"/>
            </w:r>
            <w:r>
              <w:rPr>
                <w:webHidden/>
              </w:rPr>
              <w:instrText xml:space="preserve"> PAGEREF _Toc41922692 \h </w:instrText>
            </w:r>
          </w:ins>
          <w:r>
            <w:rPr>
              <w:webHidden/>
            </w:rPr>
          </w:r>
          <w:r>
            <w:rPr>
              <w:webHidden/>
            </w:rPr>
            <w:fldChar w:fldCharType="separate"/>
          </w:r>
          <w:ins w:id="100" w:author="Luo, Jia (J.)" w:date="2020-06-01T16:50:00Z">
            <w:r>
              <w:rPr>
                <w:webHidden/>
              </w:rPr>
              <w:t>15</w:t>
            </w:r>
            <w:r>
              <w:rPr>
                <w:webHidden/>
              </w:rPr>
              <w:fldChar w:fldCharType="end"/>
            </w:r>
            <w:r w:rsidRPr="00A320C1">
              <w:rPr>
                <w:rStyle w:val="Hyperlink"/>
              </w:rPr>
              <w:fldChar w:fldCharType="end"/>
            </w:r>
          </w:ins>
        </w:p>
        <w:p w14:paraId="1C71D4C5" w14:textId="0641F233" w:rsidR="0020259A" w:rsidRDefault="0020259A">
          <w:pPr>
            <w:pStyle w:val="TOC2"/>
            <w:rPr>
              <w:ins w:id="101" w:author="Luo, Jia (J.)" w:date="2020-06-01T16:50:00Z"/>
              <w:rFonts w:asciiTheme="minorHAnsi" w:eastAsiaTheme="minorEastAsia" w:hAnsiTheme="minorHAnsi" w:cstheme="minorBidi"/>
            </w:rPr>
          </w:pPr>
          <w:ins w:id="102" w:author="Luo, Jia (J.)" w:date="2020-06-01T16:50:00Z">
            <w:r w:rsidRPr="00A320C1">
              <w:rPr>
                <w:rStyle w:val="Hyperlink"/>
              </w:rPr>
              <w:fldChar w:fldCharType="begin"/>
            </w:r>
            <w:r w:rsidRPr="00A320C1">
              <w:rPr>
                <w:rStyle w:val="Hyperlink"/>
              </w:rPr>
              <w:instrText xml:space="preserve"> </w:instrText>
            </w:r>
            <w:r>
              <w:instrText>HYPERLINK \l "_Toc41922693"</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w:t>
            </w:r>
            <w:r w:rsidRPr="00A320C1">
              <w:rPr>
                <w:rStyle w:val="Hyperlink"/>
              </w:rPr>
              <w:t xml:space="preserve"> GDIA Analytics SharePoint</w:t>
            </w:r>
            <w:r>
              <w:rPr>
                <w:webHidden/>
              </w:rPr>
              <w:tab/>
            </w:r>
            <w:r>
              <w:rPr>
                <w:webHidden/>
              </w:rPr>
              <w:fldChar w:fldCharType="begin"/>
            </w:r>
            <w:r>
              <w:rPr>
                <w:webHidden/>
              </w:rPr>
              <w:instrText xml:space="preserve"> PAGEREF _Toc41922693 \h </w:instrText>
            </w:r>
          </w:ins>
          <w:r>
            <w:rPr>
              <w:webHidden/>
            </w:rPr>
          </w:r>
          <w:r>
            <w:rPr>
              <w:webHidden/>
            </w:rPr>
            <w:fldChar w:fldCharType="separate"/>
          </w:r>
          <w:ins w:id="103" w:author="Luo, Jia (J.)" w:date="2020-06-01T16:50:00Z">
            <w:r>
              <w:rPr>
                <w:webHidden/>
              </w:rPr>
              <w:t>15</w:t>
            </w:r>
            <w:r>
              <w:rPr>
                <w:webHidden/>
              </w:rPr>
              <w:fldChar w:fldCharType="end"/>
            </w:r>
            <w:r w:rsidRPr="00A320C1">
              <w:rPr>
                <w:rStyle w:val="Hyperlink"/>
              </w:rPr>
              <w:fldChar w:fldCharType="end"/>
            </w:r>
          </w:ins>
        </w:p>
        <w:p w14:paraId="55FC504C" w14:textId="3BFC09B1" w:rsidR="0020259A" w:rsidRDefault="0020259A">
          <w:pPr>
            <w:pStyle w:val="TOC3"/>
            <w:tabs>
              <w:tab w:val="left" w:pos="1320"/>
              <w:tab w:val="right" w:leader="dot" w:pos="9350"/>
            </w:tabs>
            <w:rPr>
              <w:ins w:id="104" w:author="Luo, Jia (J.)" w:date="2020-06-01T16:50:00Z"/>
              <w:rFonts w:eastAsiaTheme="minorEastAsia"/>
              <w:noProof/>
            </w:rPr>
          </w:pPr>
          <w:ins w:id="105"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"_Toc41922694"</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7.1.1</w:t>
            </w:r>
            <w:r>
              <w:rPr>
                <w:rFonts w:eastAsiaTheme="minorEastAsia"/>
                <w:noProof/>
              </w:rPr>
              <w:tab/>
            </w:r>
            <w:r w:rsidRPr="00A320C1">
              <w:rPr>
                <w:rStyle w:val="Hyperlink"/>
                <w:rFonts w:cs="Times New Roman"/>
                <w:noProof/>
              </w:rPr>
              <w:t>GDI&amp;A SharePoint</w:t>
            </w:r>
            <w:r>
              <w:rPr>
                <w:noProof/>
                <w:webHidden/>
              </w:rPr>
              <w:tab/>
            </w:r>
            <w:r>
              <w:rPr>
                <w:noProof/>
                <w:webHidden/>
              </w:rPr>
              <w:fldChar w:fldCharType="begin"/>
            </w:r>
            <w:r>
              <w:rPr>
                <w:noProof/>
                <w:webHidden/>
              </w:rPr>
              <w:instrText xml:space="preserve"> PAGEREF _Toc41922694 \h </w:instrText>
            </w:r>
          </w:ins>
          <w:r>
            <w:rPr>
              <w:noProof/>
              <w:webHidden/>
            </w:rPr>
          </w:r>
          <w:r>
            <w:rPr>
              <w:noProof/>
              <w:webHidden/>
            </w:rPr>
            <w:fldChar w:fldCharType="separate"/>
          </w:r>
          <w:ins w:id="106" w:author="Luo, Jia (J.)" w:date="2020-06-01T16:50:00Z">
            <w:r>
              <w:rPr>
                <w:noProof/>
                <w:webHidden/>
              </w:rPr>
              <w:t>15</w:t>
            </w:r>
            <w:r>
              <w:rPr>
                <w:noProof/>
                <w:webHidden/>
              </w:rPr>
              <w:fldChar w:fldCharType="end"/>
            </w:r>
            <w:r w:rsidRPr="00A320C1">
              <w:rPr>
                <w:rStyle w:val="Hyperlink"/>
                <w:noProof/>
              </w:rPr>
              <w:fldChar w:fldCharType="end"/>
            </w:r>
          </w:ins>
        </w:p>
        <w:p w14:paraId="4BA15F6E" w14:textId="44A225F3" w:rsidR="0020259A" w:rsidRDefault="0020259A">
          <w:pPr>
            <w:pStyle w:val="TOC3"/>
            <w:tabs>
              <w:tab w:val="left" w:pos="1320"/>
              <w:tab w:val="right" w:leader="dot" w:pos="9350"/>
            </w:tabs>
            <w:rPr>
              <w:ins w:id="107" w:author="Luo, Jia (J.)" w:date="2020-06-01T16:50:00Z"/>
              <w:rFonts w:eastAsiaTheme="minorEastAsia"/>
              <w:noProof/>
            </w:rPr>
          </w:pPr>
          <w:ins w:id="108" w:author="Luo, Jia (J.)" w:date="2020-06-01T16:50:00Z">
            <w:r w:rsidRPr="00A320C1">
              <w:rPr>
                <w:rStyle w:val="Hyperlink"/>
                <w:noProof/>
              </w:rPr>
              <w:fldChar w:fldCharType="begin"/>
            </w:r>
            <w:r w:rsidRPr="00A320C1">
              <w:rPr>
                <w:rStyle w:val="Hyperlink"/>
                <w:noProof/>
              </w:rPr>
              <w:instrText xml:space="preserve"> </w:instrText>
            </w:r>
            <w:r>
              <w:rPr>
                <w:noProof/>
              </w:rPr>
              <w:instrText>HYPERLINK \l "_Toc41922695"</w:instrText>
            </w:r>
            <w:r w:rsidRPr="00A320C1">
              <w:rPr>
                <w:rStyle w:val="Hyperlink"/>
                <w:noProof/>
              </w:rPr>
              <w:instrText xml:space="preserve"> </w:instrText>
            </w:r>
            <w:r w:rsidRPr="00A320C1">
              <w:rPr>
                <w:rStyle w:val="Hyperlink"/>
                <w:noProof/>
              </w:rPr>
              <w:fldChar w:fldCharType="separate"/>
            </w:r>
            <w:r w:rsidRPr="00A320C1">
              <w:rPr>
                <w:rStyle w:val="Hyperlink"/>
                <w:rFonts w:cs="Times New Roman"/>
                <w:noProof/>
              </w:rPr>
              <w:t>7.1.2</w:t>
            </w:r>
            <w:r>
              <w:rPr>
                <w:rFonts w:eastAsiaTheme="minorEastAsia"/>
                <w:noProof/>
              </w:rPr>
              <w:tab/>
            </w:r>
            <w:r w:rsidRPr="00A320C1">
              <w:rPr>
                <w:rStyle w:val="Hyperlink"/>
                <w:rFonts w:cs="Times New Roman"/>
                <w:noProof/>
              </w:rPr>
              <w:t>GDI&amp;A Mobility portal</w:t>
            </w:r>
            <w:r>
              <w:rPr>
                <w:noProof/>
                <w:webHidden/>
              </w:rPr>
              <w:tab/>
            </w:r>
            <w:r>
              <w:rPr>
                <w:noProof/>
                <w:webHidden/>
              </w:rPr>
              <w:fldChar w:fldCharType="begin"/>
            </w:r>
            <w:r>
              <w:rPr>
                <w:noProof/>
                <w:webHidden/>
              </w:rPr>
              <w:instrText xml:space="preserve"> PAGEREF _Toc41922695 \h </w:instrText>
            </w:r>
          </w:ins>
          <w:r>
            <w:rPr>
              <w:noProof/>
              <w:webHidden/>
            </w:rPr>
          </w:r>
          <w:r>
            <w:rPr>
              <w:noProof/>
              <w:webHidden/>
            </w:rPr>
            <w:fldChar w:fldCharType="separate"/>
          </w:r>
          <w:ins w:id="109" w:author="Luo, Jia (J.)" w:date="2020-06-01T16:50:00Z">
            <w:r>
              <w:rPr>
                <w:noProof/>
                <w:webHidden/>
              </w:rPr>
              <w:t>15</w:t>
            </w:r>
            <w:r>
              <w:rPr>
                <w:noProof/>
                <w:webHidden/>
              </w:rPr>
              <w:fldChar w:fldCharType="end"/>
            </w:r>
            <w:r w:rsidRPr="00A320C1">
              <w:rPr>
                <w:rStyle w:val="Hyperlink"/>
                <w:noProof/>
              </w:rPr>
              <w:fldChar w:fldCharType="end"/>
            </w:r>
          </w:ins>
        </w:p>
        <w:p w14:paraId="08D6E76A" w14:textId="63B30CE3" w:rsidR="0020259A" w:rsidRDefault="0020259A">
          <w:pPr>
            <w:pStyle w:val="TOC2"/>
            <w:rPr>
              <w:ins w:id="110" w:author="Luo, Jia (J.)" w:date="2020-06-01T16:50:00Z"/>
              <w:rFonts w:asciiTheme="minorHAnsi" w:eastAsiaTheme="minorEastAsia" w:hAnsiTheme="minorHAnsi" w:cstheme="minorBidi"/>
            </w:rPr>
          </w:pPr>
          <w:ins w:id="111" w:author="Luo, Jia (J.)" w:date="2020-06-01T16:50:00Z">
            <w:r w:rsidRPr="00A320C1">
              <w:rPr>
                <w:rStyle w:val="Hyperlink"/>
              </w:rPr>
              <w:fldChar w:fldCharType="begin"/>
            </w:r>
            <w:r w:rsidRPr="00A320C1">
              <w:rPr>
                <w:rStyle w:val="Hyperlink"/>
              </w:rPr>
              <w:instrText xml:space="preserve"> </w:instrText>
            </w:r>
            <w:r>
              <w:instrText>HYPERLINK \l "_Toc41922696"</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7.2</w:t>
            </w:r>
            <w:r w:rsidRPr="00A320C1">
              <w:rPr>
                <w:rStyle w:val="Hyperlink"/>
              </w:rPr>
              <w:t xml:space="preserve"> Onboarding Wiki</w:t>
            </w:r>
            <w:r>
              <w:rPr>
                <w:webHidden/>
              </w:rPr>
              <w:tab/>
            </w:r>
            <w:r>
              <w:rPr>
                <w:webHidden/>
              </w:rPr>
              <w:fldChar w:fldCharType="begin"/>
            </w:r>
            <w:r>
              <w:rPr>
                <w:webHidden/>
              </w:rPr>
              <w:instrText xml:space="preserve"> PAGEREF _Toc41922696 \h </w:instrText>
            </w:r>
          </w:ins>
          <w:r>
            <w:rPr>
              <w:webHidden/>
            </w:rPr>
          </w:r>
          <w:r>
            <w:rPr>
              <w:webHidden/>
            </w:rPr>
            <w:fldChar w:fldCharType="separate"/>
          </w:r>
          <w:ins w:id="112" w:author="Luo, Jia (J.)" w:date="2020-06-01T16:50:00Z">
            <w:r>
              <w:rPr>
                <w:webHidden/>
              </w:rPr>
              <w:t>15</w:t>
            </w:r>
            <w:r>
              <w:rPr>
                <w:webHidden/>
              </w:rPr>
              <w:fldChar w:fldCharType="end"/>
            </w:r>
            <w:r w:rsidRPr="00A320C1">
              <w:rPr>
                <w:rStyle w:val="Hyperlink"/>
              </w:rPr>
              <w:fldChar w:fldCharType="end"/>
            </w:r>
          </w:ins>
        </w:p>
        <w:p w14:paraId="377888ED" w14:textId="794081BF" w:rsidR="0020259A" w:rsidRDefault="0020259A">
          <w:pPr>
            <w:pStyle w:val="TOC2"/>
            <w:rPr>
              <w:ins w:id="113" w:author="Luo, Jia (J.)" w:date="2020-06-01T16:50:00Z"/>
              <w:rFonts w:asciiTheme="minorHAnsi" w:eastAsiaTheme="minorEastAsia" w:hAnsiTheme="minorHAnsi" w:cstheme="minorBidi"/>
            </w:rPr>
          </w:pPr>
          <w:ins w:id="114" w:author="Luo, Jia (J.)" w:date="2020-06-01T16:50:00Z">
            <w:r w:rsidRPr="00A320C1">
              <w:rPr>
                <w:rStyle w:val="Hyperlink"/>
              </w:rPr>
              <w:fldChar w:fldCharType="begin"/>
            </w:r>
            <w:r w:rsidRPr="00A320C1">
              <w:rPr>
                <w:rStyle w:val="Hyperlink"/>
              </w:rPr>
              <w:instrText xml:space="preserve"> </w:instrText>
            </w:r>
            <w:r>
              <w:instrText>HYPERLINK \l "_Toc41922697"</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7.3</w:t>
            </w:r>
            <w:r w:rsidRPr="00A320C1">
              <w:rPr>
                <w:rStyle w:val="Hyperlink"/>
              </w:rPr>
              <w:t xml:space="preserve"> Ford SPEAK</w:t>
            </w:r>
            <w:r>
              <w:rPr>
                <w:webHidden/>
              </w:rPr>
              <w:tab/>
            </w:r>
            <w:r>
              <w:rPr>
                <w:webHidden/>
              </w:rPr>
              <w:fldChar w:fldCharType="begin"/>
            </w:r>
            <w:r>
              <w:rPr>
                <w:webHidden/>
              </w:rPr>
              <w:instrText xml:space="preserve"> PAGEREF _Toc41922697 \h </w:instrText>
            </w:r>
          </w:ins>
          <w:r>
            <w:rPr>
              <w:webHidden/>
            </w:rPr>
          </w:r>
          <w:r>
            <w:rPr>
              <w:webHidden/>
            </w:rPr>
            <w:fldChar w:fldCharType="separate"/>
          </w:r>
          <w:ins w:id="115" w:author="Luo, Jia (J.)" w:date="2020-06-01T16:50:00Z">
            <w:r>
              <w:rPr>
                <w:webHidden/>
              </w:rPr>
              <w:t>15</w:t>
            </w:r>
            <w:r>
              <w:rPr>
                <w:webHidden/>
              </w:rPr>
              <w:fldChar w:fldCharType="end"/>
            </w:r>
            <w:r w:rsidRPr="00A320C1">
              <w:rPr>
                <w:rStyle w:val="Hyperlink"/>
              </w:rPr>
              <w:fldChar w:fldCharType="end"/>
            </w:r>
          </w:ins>
        </w:p>
        <w:p w14:paraId="2629C783" w14:textId="4B745BBB" w:rsidR="0020259A" w:rsidRDefault="0020259A">
          <w:pPr>
            <w:pStyle w:val="TOC2"/>
            <w:rPr>
              <w:ins w:id="116" w:author="Luo, Jia (J.)" w:date="2020-06-01T16:50:00Z"/>
              <w:rFonts w:asciiTheme="minorHAnsi" w:eastAsiaTheme="minorEastAsia" w:hAnsiTheme="minorHAnsi" w:cstheme="minorBidi"/>
            </w:rPr>
          </w:pPr>
          <w:ins w:id="117" w:author="Luo, Jia (J.)" w:date="2020-06-01T16:50:00Z">
            <w:r w:rsidRPr="00A320C1">
              <w:rPr>
                <w:rStyle w:val="Hyperlink"/>
              </w:rPr>
              <w:fldChar w:fldCharType="begin"/>
            </w:r>
            <w:r w:rsidRPr="00A320C1">
              <w:rPr>
                <w:rStyle w:val="Hyperlink"/>
              </w:rPr>
              <w:instrText xml:space="preserve"> </w:instrText>
            </w:r>
            <w:r>
              <w:instrText>HYPERLINK \l "_Toc41922698"</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7.4</w:t>
            </w:r>
            <w:r w:rsidRPr="00A320C1">
              <w:rPr>
                <w:rStyle w:val="Hyperlink"/>
              </w:rPr>
              <w:t xml:space="preserve"> Ford Dearborn building map</w:t>
            </w:r>
            <w:r>
              <w:rPr>
                <w:webHidden/>
              </w:rPr>
              <w:tab/>
            </w:r>
            <w:r>
              <w:rPr>
                <w:webHidden/>
              </w:rPr>
              <w:fldChar w:fldCharType="begin"/>
            </w:r>
            <w:r>
              <w:rPr>
                <w:webHidden/>
              </w:rPr>
              <w:instrText xml:space="preserve"> PAGEREF _Toc41922698 \h </w:instrText>
            </w:r>
          </w:ins>
          <w:r>
            <w:rPr>
              <w:webHidden/>
            </w:rPr>
          </w:r>
          <w:r>
            <w:rPr>
              <w:webHidden/>
            </w:rPr>
            <w:fldChar w:fldCharType="separate"/>
          </w:r>
          <w:ins w:id="118" w:author="Luo, Jia (J.)" w:date="2020-06-01T16:50:00Z">
            <w:r>
              <w:rPr>
                <w:webHidden/>
              </w:rPr>
              <w:t>15</w:t>
            </w:r>
            <w:r>
              <w:rPr>
                <w:webHidden/>
              </w:rPr>
              <w:fldChar w:fldCharType="end"/>
            </w:r>
            <w:r w:rsidRPr="00A320C1">
              <w:rPr>
                <w:rStyle w:val="Hyperlink"/>
              </w:rPr>
              <w:fldChar w:fldCharType="end"/>
            </w:r>
          </w:ins>
        </w:p>
        <w:p w14:paraId="2BD7B725" w14:textId="3527B080" w:rsidR="0020259A" w:rsidRDefault="0020259A">
          <w:pPr>
            <w:pStyle w:val="TOC2"/>
            <w:rPr>
              <w:ins w:id="119" w:author="Luo, Jia (J.)" w:date="2020-06-01T16:50:00Z"/>
              <w:rFonts w:asciiTheme="minorHAnsi" w:eastAsiaTheme="minorEastAsia" w:hAnsiTheme="minorHAnsi" w:cstheme="minorBidi"/>
            </w:rPr>
          </w:pPr>
          <w:ins w:id="120" w:author="Luo, Jia (J.)" w:date="2020-06-01T16:50:00Z">
            <w:r w:rsidRPr="00A320C1">
              <w:rPr>
                <w:rStyle w:val="Hyperlink"/>
              </w:rPr>
              <w:fldChar w:fldCharType="begin"/>
            </w:r>
            <w:r w:rsidRPr="00A320C1">
              <w:rPr>
                <w:rStyle w:val="Hyperlink"/>
              </w:rPr>
              <w:instrText xml:space="preserve"> </w:instrText>
            </w:r>
            <w:r>
              <w:instrText>HYPERLINK \l "_Toc41922699"</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7.5</w:t>
            </w:r>
            <w:r w:rsidRPr="00A320C1">
              <w:rPr>
                <w:rStyle w:val="Hyperlink"/>
              </w:rPr>
              <w:t xml:space="preserve"> Introduction to Ford Smart Mobility program (YouTube)</w:t>
            </w:r>
            <w:r>
              <w:rPr>
                <w:webHidden/>
              </w:rPr>
              <w:tab/>
            </w:r>
            <w:r>
              <w:rPr>
                <w:webHidden/>
              </w:rPr>
              <w:fldChar w:fldCharType="begin"/>
            </w:r>
            <w:r>
              <w:rPr>
                <w:webHidden/>
              </w:rPr>
              <w:instrText xml:space="preserve"> PAGEREF _Toc41922699 \h </w:instrText>
            </w:r>
          </w:ins>
          <w:r>
            <w:rPr>
              <w:webHidden/>
            </w:rPr>
          </w:r>
          <w:r>
            <w:rPr>
              <w:webHidden/>
            </w:rPr>
            <w:fldChar w:fldCharType="separate"/>
          </w:r>
          <w:ins w:id="121" w:author="Luo, Jia (J.)" w:date="2020-06-01T16:50:00Z">
            <w:r>
              <w:rPr>
                <w:webHidden/>
              </w:rPr>
              <w:t>15</w:t>
            </w:r>
            <w:r>
              <w:rPr>
                <w:webHidden/>
              </w:rPr>
              <w:fldChar w:fldCharType="end"/>
            </w:r>
            <w:r w:rsidRPr="00A320C1">
              <w:rPr>
                <w:rStyle w:val="Hyperlink"/>
              </w:rPr>
              <w:fldChar w:fldCharType="end"/>
            </w:r>
          </w:ins>
        </w:p>
        <w:p w14:paraId="0D99D605" w14:textId="6D6FF1D0" w:rsidR="0020259A" w:rsidRDefault="0020259A">
          <w:pPr>
            <w:pStyle w:val="TOC2"/>
            <w:rPr>
              <w:ins w:id="122" w:author="Luo, Jia (J.)" w:date="2020-06-01T16:50:00Z"/>
              <w:rFonts w:asciiTheme="minorHAnsi" w:eastAsiaTheme="minorEastAsia" w:hAnsiTheme="minorHAnsi" w:cstheme="minorBidi"/>
            </w:rPr>
          </w:pPr>
          <w:ins w:id="123" w:author="Luo, Jia (J.)" w:date="2020-06-01T16:50:00Z">
            <w:r w:rsidRPr="00A320C1">
              <w:rPr>
                <w:rStyle w:val="Hyperlink"/>
              </w:rPr>
              <w:fldChar w:fldCharType="begin"/>
            </w:r>
            <w:r w:rsidRPr="00A320C1">
              <w:rPr>
                <w:rStyle w:val="Hyperlink"/>
              </w:rPr>
              <w:instrText xml:space="preserve"> </w:instrText>
            </w:r>
            <w:r>
              <w:instrText>HYPERLINK \l "_Toc41922700"</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7.6</w:t>
            </w:r>
            <w:r w:rsidRPr="00A320C1">
              <w:rPr>
                <w:rStyle w:val="Hyperlink"/>
              </w:rPr>
              <w:t xml:space="preserve"> Introduction to Getting Started with Spark Training</w:t>
            </w:r>
            <w:r>
              <w:rPr>
                <w:webHidden/>
              </w:rPr>
              <w:tab/>
            </w:r>
            <w:r>
              <w:rPr>
                <w:webHidden/>
              </w:rPr>
              <w:fldChar w:fldCharType="begin"/>
            </w:r>
            <w:r>
              <w:rPr>
                <w:webHidden/>
              </w:rPr>
              <w:instrText xml:space="preserve"> PAGEREF _Toc41922700 \h </w:instrText>
            </w:r>
          </w:ins>
          <w:r>
            <w:rPr>
              <w:webHidden/>
            </w:rPr>
          </w:r>
          <w:r>
            <w:rPr>
              <w:webHidden/>
            </w:rPr>
            <w:fldChar w:fldCharType="separate"/>
          </w:r>
          <w:ins w:id="124" w:author="Luo, Jia (J.)" w:date="2020-06-01T16:50:00Z">
            <w:r>
              <w:rPr>
                <w:webHidden/>
              </w:rPr>
              <w:t>15</w:t>
            </w:r>
            <w:r>
              <w:rPr>
                <w:webHidden/>
              </w:rPr>
              <w:fldChar w:fldCharType="end"/>
            </w:r>
            <w:r w:rsidRPr="00A320C1">
              <w:rPr>
                <w:rStyle w:val="Hyperlink"/>
              </w:rPr>
              <w:fldChar w:fldCharType="end"/>
            </w:r>
          </w:ins>
        </w:p>
        <w:p w14:paraId="61B42D8B" w14:textId="2D70ECAD" w:rsidR="0020259A" w:rsidRDefault="0020259A">
          <w:pPr>
            <w:pStyle w:val="TOC2"/>
            <w:rPr>
              <w:ins w:id="125" w:author="Luo, Jia (J.)" w:date="2020-06-01T16:50:00Z"/>
              <w:rFonts w:asciiTheme="minorHAnsi" w:eastAsiaTheme="minorEastAsia" w:hAnsiTheme="minorHAnsi" w:cstheme="minorBidi"/>
            </w:rPr>
          </w:pPr>
          <w:ins w:id="126" w:author="Luo, Jia (J.)" w:date="2020-06-01T16:50:00Z">
            <w:r w:rsidRPr="00A320C1">
              <w:rPr>
                <w:rStyle w:val="Hyperlink"/>
              </w:rPr>
              <w:fldChar w:fldCharType="begin"/>
            </w:r>
            <w:r w:rsidRPr="00A320C1">
              <w:rPr>
                <w:rStyle w:val="Hyperlink"/>
              </w:rPr>
              <w:instrText xml:space="preserve"> </w:instrText>
            </w:r>
            <w:r>
              <w:instrText>HYPERLINK \l "_Toc41922701"</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7.7</w:t>
            </w:r>
            <w:r w:rsidRPr="00A320C1">
              <w:rPr>
                <w:rStyle w:val="Hyperlink"/>
              </w:rPr>
              <w:t xml:space="preserve"> How to reset your Fordna1/Outlook password</w:t>
            </w:r>
            <w:r>
              <w:rPr>
                <w:webHidden/>
              </w:rPr>
              <w:tab/>
            </w:r>
            <w:r>
              <w:rPr>
                <w:webHidden/>
              </w:rPr>
              <w:fldChar w:fldCharType="begin"/>
            </w:r>
            <w:r>
              <w:rPr>
                <w:webHidden/>
              </w:rPr>
              <w:instrText xml:space="preserve"> PAGEREF _Toc41922701 \h </w:instrText>
            </w:r>
          </w:ins>
          <w:r>
            <w:rPr>
              <w:webHidden/>
            </w:rPr>
          </w:r>
          <w:r>
            <w:rPr>
              <w:webHidden/>
            </w:rPr>
            <w:fldChar w:fldCharType="separate"/>
          </w:r>
          <w:ins w:id="127" w:author="Luo, Jia (J.)" w:date="2020-06-01T16:50:00Z">
            <w:r>
              <w:rPr>
                <w:webHidden/>
              </w:rPr>
              <w:t>15</w:t>
            </w:r>
            <w:r>
              <w:rPr>
                <w:webHidden/>
              </w:rPr>
              <w:fldChar w:fldCharType="end"/>
            </w:r>
            <w:r w:rsidRPr="00A320C1">
              <w:rPr>
                <w:rStyle w:val="Hyperlink"/>
              </w:rPr>
              <w:fldChar w:fldCharType="end"/>
            </w:r>
          </w:ins>
        </w:p>
        <w:p w14:paraId="58442262" w14:textId="356F62C8" w:rsidR="0020259A" w:rsidRDefault="0020259A">
          <w:pPr>
            <w:pStyle w:val="TOC2"/>
            <w:rPr>
              <w:ins w:id="128" w:author="Luo, Jia (J.)" w:date="2020-06-01T16:50:00Z"/>
              <w:rFonts w:asciiTheme="minorHAnsi" w:eastAsiaTheme="minorEastAsia" w:hAnsiTheme="minorHAnsi" w:cstheme="minorBidi"/>
            </w:rPr>
          </w:pPr>
          <w:ins w:id="129" w:author="Luo, Jia (J.)" w:date="2020-06-01T16:50:00Z">
            <w:r w:rsidRPr="00A320C1">
              <w:rPr>
                <w:rStyle w:val="Hyperlink"/>
              </w:rPr>
              <w:fldChar w:fldCharType="begin"/>
            </w:r>
            <w:r w:rsidRPr="00A320C1">
              <w:rPr>
                <w:rStyle w:val="Hyperlink"/>
              </w:rPr>
              <w:instrText xml:space="preserve"> </w:instrText>
            </w:r>
            <w:r>
              <w:instrText>HYPERLINK \l "_Toc41922702"</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7.8</w:t>
            </w:r>
            <w:r w:rsidRPr="00A320C1">
              <w:rPr>
                <w:rStyle w:val="Hyperlink"/>
              </w:rPr>
              <w:t xml:space="preserve"> Adding Photo to Outlook</w:t>
            </w:r>
            <w:r>
              <w:rPr>
                <w:webHidden/>
              </w:rPr>
              <w:tab/>
            </w:r>
            <w:r>
              <w:rPr>
                <w:webHidden/>
              </w:rPr>
              <w:fldChar w:fldCharType="begin"/>
            </w:r>
            <w:r>
              <w:rPr>
                <w:webHidden/>
              </w:rPr>
              <w:instrText xml:space="preserve"> PAGEREF _Toc41922702 \h </w:instrText>
            </w:r>
          </w:ins>
          <w:r>
            <w:rPr>
              <w:webHidden/>
            </w:rPr>
          </w:r>
          <w:r>
            <w:rPr>
              <w:webHidden/>
            </w:rPr>
            <w:fldChar w:fldCharType="separate"/>
          </w:r>
          <w:ins w:id="130" w:author="Luo, Jia (J.)" w:date="2020-06-01T16:50:00Z">
            <w:r>
              <w:rPr>
                <w:webHidden/>
              </w:rPr>
              <w:t>16</w:t>
            </w:r>
            <w:r>
              <w:rPr>
                <w:webHidden/>
              </w:rPr>
              <w:fldChar w:fldCharType="end"/>
            </w:r>
            <w:r w:rsidRPr="00A320C1">
              <w:rPr>
                <w:rStyle w:val="Hyperlink"/>
              </w:rPr>
              <w:fldChar w:fldCharType="end"/>
            </w:r>
          </w:ins>
        </w:p>
        <w:p w14:paraId="48E7F13A" w14:textId="320B17CD" w:rsidR="0020259A" w:rsidRDefault="0020259A">
          <w:pPr>
            <w:pStyle w:val="TOC2"/>
            <w:rPr>
              <w:ins w:id="131" w:author="Luo, Jia (J.)" w:date="2020-06-01T16:50:00Z"/>
              <w:rFonts w:asciiTheme="minorHAnsi" w:eastAsiaTheme="minorEastAsia" w:hAnsiTheme="minorHAnsi" w:cstheme="minorBidi"/>
            </w:rPr>
          </w:pPr>
          <w:ins w:id="132" w:author="Luo, Jia (J.)" w:date="2020-06-01T16:50:00Z">
            <w:r w:rsidRPr="00A320C1">
              <w:rPr>
                <w:rStyle w:val="Hyperlink"/>
              </w:rPr>
              <w:fldChar w:fldCharType="begin"/>
            </w:r>
            <w:r w:rsidRPr="00A320C1">
              <w:rPr>
                <w:rStyle w:val="Hyperlink"/>
              </w:rPr>
              <w:instrText xml:space="preserve"> </w:instrText>
            </w:r>
            <w:r>
              <w:instrText>HYPERLINK \l "_Toc41922703"</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7.9</w:t>
            </w:r>
            <w:r w:rsidRPr="00A320C1">
              <w:rPr>
                <w:rStyle w:val="Hyperlink"/>
              </w:rPr>
              <w:t xml:space="preserve"> Corporate directory (CDS)</w:t>
            </w:r>
            <w:r>
              <w:rPr>
                <w:webHidden/>
              </w:rPr>
              <w:tab/>
            </w:r>
            <w:r>
              <w:rPr>
                <w:webHidden/>
              </w:rPr>
              <w:fldChar w:fldCharType="begin"/>
            </w:r>
            <w:r>
              <w:rPr>
                <w:webHidden/>
              </w:rPr>
              <w:instrText xml:space="preserve"> PAGEREF _Toc41922703 \h </w:instrText>
            </w:r>
          </w:ins>
          <w:r>
            <w:rPr>
              <w:webHidden/>
            </w:rPr>
          </w:r>
          <w:r>
            <w:rPr>
              <w:webHidden/>
            </w:rPr>
            <w:fldChar w:fldCharType="separate"/>
          </w:r>
          <w:ins w:id="133" w:author="Luo, Jia (J.)" w:date="2020-06-01T16:50:00Z">
            <w:r>
              <w:rPr>
                <w:webHidden/>
              </w:rPr>
              <w:t>16</w:t>
            </w:r>
            <w:r>
              <w:rPr>
                <w:webHidden/>
              </w:rPr>
              <w:fldChar w:fldCharType="end"/>
            </w:r>
            <w:r w:rsidRPr="00A320C1">
              <w:rPr>
                <w:rStyle w:val="Hyperlink"/>
              </w:rPr>
              <w:fldChar w:fldCharType="end"/>
            </w:r>
          </w:ins>
        </w:p>
        <w:p w14:paraId="051E1FEE" w14:textId="46F6F34A" w:rsidR="0020259A" w:rsidRDefault="0020259A">
          <w:pPr>
            <w:pStyle w:val="TOC2"/>
            <w:rPr>
              <w:ins w:id="134" w:author="Luo, Jia (J.)" w:date="2020-06-01T16:50:00Z"/>
              <w:rFonts w:asciiTheme="minorHAnsi" w:eastAsiaTheme="minorEastAsia" w:hAnsiTheme="minorHAnsi" w:cstheme="minorBidi"/>
            </w:rPr>
          </w:pPr>
          <w:ins w:id="135" w:author="Luo, Jia (J.)" w:date="2020-06-01T16:50:00Z">
            <w:r w:rsidRPr="00A320C1">
              <w:rPr>
                <w:rStyle w:val="Hyperlink"/>
              </w:rPr>
              <w:fldChar w:fldCharType="begin"/>
            </w:r>
            <w:r w:rsidRPr="00A320C1">
              <w:rPr>
                <w:rStyle w:val="Hyperlink"/>
              </w:rPr>
              <w:instrText xml:space="preserve"> </w:instrText>
            </w:r>
            <w:r>
              <w:instrText>HYPERLINK \l "_Toc41922704"</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7.10</w:t>
            </w:r>
            <w:r w:rsidRPr="00A320C1">
              <w:rPr>
                <w:rStyle w:val="Hyperlink"/>
              </w:rPr>
              <w:t xml:space="preserve"> Update your CDS record</w:t>
            </w:r>
            <w:r>
              <w:rPr>
                <w:webHidden/>
              </w:rPr>
              <w:tab/>
            </w:r>
            <w:r>
              <w:rPr>
                <w:webHidden/>
              </w:rPr>
              <w:fldChar w:fldCharType="begin"/>
            </w:r>
            <w:r>
              <w:rPr>
                <w:webHidden/>
              </w:rPr>
              <w:instrText xml:space="preserve"> PAGEREF _Toc41922704 \h </w:instrText>
            </w:r>
          </w:ins>
          <w:r>
            <w:rPr>
              <w:webHidden/>
            </w:rPr>
          </w:r>
          <w:r>
            <w:rPr>
              <w:webHidden/>
            </w:rPr>
            <w:fldChar w:fldCharType="separate"/>
          </w:r>
          <w:ins w:id="136" w:author="Luo, Jia (J.)" w:date="2020-06-01T16:50:00Z">
            <w:r>
              <w:rPr>
                <w:webHidden/>
              </w:rPr>
              <w:t>16</w:t>
            </w:r>
            <w:r>
              <w:rPr>
                <w:webHidden/>
              </w:rPr>
              <w:fldChar w:fldCharType="end"/>
            </w:r>
            <w:r w:rsidRPr="00A320C1">
              <w:rPr>
                <w:rStyle w:val="Hyperlink"/>
              </w:rPr>
              <w:fldChar w:fldCharType="end"/>
            </w:r>
          </w:ins>
        </w:p>
        <w:p w14:paraId="6FBBA97A" w14:textId="65306957" w:rsidR="0020259A" w:rsidRDefault="0020259A">
          <w:pPr>
            <w:pStyle w:val="TOC2"/>
            <w:rPr>
              <w:ins w:id="137" w:author="Luo, Jia (J.)" w:date="2020-06-01T16:50:00Z"/>
              <w:rFonts w:asciiTheme="minorHAnsi" w:eastAsiaTheme="minorEastAsia" w:hAnsiTheme="minorHAnsi" w:cstheme="minorBidi"/>
            </w:rPr>
          </w:pPr>
          <w:ins w:id="138" w:author="Luo, Jia (J.)" w:date="2020-06-01T16:50:00Z">
            <w:r w:rsidRPr="00A320C1">
              <w:rPr>
                <w:rStyle w:val="Hyperlink"/>
              </w:rPr>
              <w:fldChar w:fldCharType="begin"/>
            </w:r>
            <w:r w:rsidRPr="00A320C1">
              <w:rPr>
                <w:rStyle w:val="Hyperlink"/>
              </w:rPr>
              <w:instrText xml:space="preserve"> </w:instrText>
            </w:r>
            <w:r>
              <w:instrText>HYPERLINK \l "_Toc41922705"</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7.11</w:t>
            </w:r>
            <w:r w:rsidRPr="00A320C1">
              <w:rPr>
                <w:rStyle w:val="Hyperlink"/>
              </w:rPr>
              <w:t xml:space="preserve"> GDI&amp;A BulkMail Subscription Request</w:t>
            </w:r>
            <w:r>
              <w:rPr>
                <w:webHidden/>
              </w:rPr>
              <w:tab/>
            </w:r>
            <w:r>
              <w:rPr>
                <w:webHidden/>
              </w:rPr>
              <w:fldChar w:fldCharType="begin"/>
            </w:r>
            <w:r>
              <w:rPr>
                <w:webHidden/>
              </w:rPr>
              <w:instrText xml:space="preserve"> PAGEREF _Toc41922705 \h </w:instrText>
            </w:r>
          </w:ins>
          <w:r>
            <w:rPr>
              <w:webHidden/>
            </w:rPr>
          </w:r>
          <w:r>
            <w:rPr>
              <w:webHidden/>
            </w:rPr>
            <w:fldChar w:fldCharType="separate"/>
          </w:r>
          <w:ins w:id="139" w:author="Luo, Jia (J.)" w:date="2020-06-01T16:50:00Z">
            <w:r>
              <w:rPr>
                <w:webHidden/>
              </w:rPr>
              <w:t>16</w:t>
            </w:r>
            <w:r>
              <w:rPr>
                <w:webHidden/>
              </w:rPr>
              <w:fldChar w:fldCharType="end"/>
            </w:r>
            <w:r w:rsidRPr="00A320C1">
              <w:rPr>
                <w:rStyle w:val="Hyperlink"/>
              </w:rPr>
              <w:fldChar w:fldCharType="end"/>
            </w:r>
          </w:ins>
        </w:p>
        <w:p w14:paraId="0D619A1F" w14:textId="7E93B060" w:rsidR="0020259A" w:rsidRDefault="0020259A">
          <w:pPr>
            <w:pStyle w:val="TOC2"/>
            <w:rPr>
              <w:ins w:id="140" w:author="Luo, Jia (J.)" w:date="2020-06-01T16:50:00Z"/>
              <w:rFonts w:asciiTheme="minorHAnsi" w:eastAsiaTheme="minorEastAsia" w:hAnsiTheme="minorHAnsi" w:cstheme="minorBidi"/>
            </w:rPr>
          </w:pPr>
          <w:ins w:id="141" w:author="Luo, Jia (J.)" w:date="2020-06-01T16:50:00Z">
            <w:r w:rsidRPr="00A320C1">
              <w:rPr>
                <w:rStyle w:val="Hyperlink"/>
              </w:rPr>
              <w:fldChar w:fldCharType="begin"/>
            </w:r>
            <w:r w:rsidRPr="00A320C1">
              <w:rPr>
                <w:rStyle w:val="Hyperlink"/>
              </w:rPr>
              <w:instrText xml:space="preserve"> </w:instrText>
            </w:r>
            <w:r>
              <w:instrText>HYPERLINK \l "_Toc41922706"</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7.12</w:t>
            </w:r>
            <w:r w:rsidRPr="00A320C1">
              <w:rPr>
                <w:rStyle w:val="Hyperlink"/>
              </w:rPr>
              <w:t xml:space="preserve"> Access to Ford Motor Company World Headquarters (WHQ)</w:t>
            </w:r>
            <w:r>
              <w:rPr>
                <w:webHidden/>
              </w:rPr>
              <w:tab/>
            </w:r>
            <w:r>
              <w:rPr>
                <w:webHidden/>
              </w:rPr>
              <w:fldChar w:fldCharType="begin"/>
            </w:r>
            <w:r>
              <w:rPr>
                <w:webHidden/>
              </w:rPr>
              <w:instrText xml:space="preserve"> PAGEREF _Toc41922706 \h </w:instrText>
            </w:r>
          </w:ins>
          <w:r>
            <w:rPr>
              <w:webHidden/>
            </w:rPr>
          </w:r>
          <w:r>
            <w:rPr>
              <w:webHidden/>
            </w:rPr>
            <w:fldChar w:fldCharType="separate"/>
          </w:r>
          <w:ins w:id="142" w:author="Luo, Jia (J.)" w:date="2020-06-01T16:50:00Z">
            <w:r>
              <w:rPr>
                <w:webHidden/>
              </w:rPr>
              <w:t>17</w:t>
            </w:r>
            <w:r>
              <w:rPr>
                <w:webHidden/>
              </w:rPr>
              <w:fldChar w:fldCharType="end"/>
            </w:r>
            <w:r w:rsidRPr="00A320C1">
              <w:rPr>
                <w:rStyle w:val="Hyperlink"/>
              </w:rPr>
              <w:fldChar w:fldCharType="end"/>
            </w:r>
          </w:ins>
        </w:p>
        <w:p w14:paraId="746240D8" w14:textId="3F0C7B15" w:rsidR="0020259A" w:rsidRDefault="0020259A">
          <w:pPr>
            <w:pStyle w:val="TOC2"/>
            <w:rPr>
              <w:ins w:id="143" w:author="Luo, Jia (J.)" w:date="2020-06-01T16:50:00Z"/>
              <w:rFonts w:asciiTheme="minorHAnsi" w:eastAsiaTheme="minorEastAsia" w:hAnsiTheme="minorHAnsi" w:cstheme="minorBidi"/>
            </w:rPr>
          </w:pPr>
          <w:ins w:id="144" w:author="Luo, Jia (J.)" w:date="2020-06-01T16:50:00Z">
            <w:r w:rsidRPr="00A320C1">
              <w:rPr>
                <w:rStyle w:val="Hyperlink"/>
              </w:rPr>
              <w:fldChar w:fldCharType="begin"/>
            </w:r>
            <w:r w:rsidRPr="00A320C1">
              <w:rPr>
                <w:rStyle w:val="Hyperlink"/>
              </w:rPr>
              <w:instrText xml:space="preserve"> </w:instrText>
            </w:r>
            <w:r>
              <w:instrText>HYPERLINK \l "_Toc41922707"</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7.13</w:t>
            </w:r>
            <w:r w:rsidRPr="00A320C1">
              <w:rPr>
                <w:rStyle w:val="Hyperlink"/>
              </w:rPr>
              <w:t xml:space="preserve"> Printing a Bad Document</w:t>
            </w:r>
            <w:r>
              <w:rPr>
                <w:webHidden/>
              </w:rPr>
              <w:tab/>
            </w:r>
            <w:r>
              <w:rPr>
                <w:webHidden/>
              </w:rPr>
              <w:fldChar w:fldCharType="begin"/>
            </w:r>
            <w:r>
              <w:rPr>
                <w:webHidden/>
              </w:rPr>
              <w:instrText xml:space="preserve"> PAGEREF _Toc41922707 \h </w:instrText>
            </w:r>
          </w:ins>
          <w:r>
            <w:rPr>
              <w:webHidden/>
            </w:rPr>
          </w:r>
          <w:r>
            <w:rPr>
              <w:webHidden/>
            </w:rPr>
            <w:fldChar w:fldCharType="separate"/>
          </w:r>
          <w:ins w:id="145" w:author="Luo, Jia (J.)" w:date="2020-06-01T16:50:00Z">
            <w:r>
              <w:rPr>
                <w:webHidden/>
              </w:rPr>
              <w:t>17</w:t>
            </w:r>
            <w:r>
              <w:rPr>
                <w:webHidden/>
              </w:rPr>
              <w:fldChar w:fldCharType="end"/>
            </w:r>
            <w:r w:rsidRPr="00A320C1">
              <w:rPr>
                <w:rStyle w:val="Hyperlink"/>
              </w:rPr>
              <w:fldChar w:fldCharType="end"/>
            </w:r>
          </w:ins>
        </w:p>
        <w:p w14:paraId="785E9766" w14:textId="2B2A324D" w:rsidR="0020259A" w:rsidRDefault="0020259A">
          <w:pPr>
            <w:pStyle w:val="TOC2"/>
            <w:rPr>
              <w:ins w:id="146" w:author="Luo, Jia (J.)" w:date="2020-06-01T16:50:00Z"/>
              <w:rFonts w:asciiTheme="minorHAnsi" w:eastAsiaTheme="minorEastAsia" w:hAnsiTheme="minorHAnsi" w:cstheme="minorBidi"/>
            </w:rPr>
          </w:pPr>
          <w:ins w:id="147" w:author="Luo, Jia (J.)" w:date="2020-06-01T16:50:00Z">
            <w:r w:rsidRPr="00A320C1">
              <w:rPr>
                <w:rStyle w:val="Hyperlink"/>
              </w:rPr>
              <w:fldChar w:fldCharType="begin"/>
            </w:r>
            <w:r w:rsidRPr="00A320C1">
              <w:rPr>
                <w:rStyle w:val="Hyperlink"/>
              </w:rPr>
              <w:instrText xml:space="preserve"> </w:instrText>
            </w:r>
            <w:r>
              <w:instrText>HYPERLINK \l "_Toc41922708"</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7.14</w:t>
            </w:r>
            <w:r w:rsidRPr="00A320C1">
              <w:rPr>
                <w:rStyle w:val="Hyperlink"/>
              </w:rPr>
              <w:t xml:space="preserve"> Code should be marked as Ford copyright</w:t>
            </w:r>
            <w:r>
              <w:rPr>
                <w:webHidden/>
              </w:rPr>
              <w:tab/>
            </w:r>
            <w:r>
              <w:rPr>
                <w:webHidden/>
              </w:rPr>
              <w:fldChar w:fldCharType="begin"/>
            </w:r>
            <w:r>
              <w:rPr>
                <w:webHidden/>
              </w:rPr>
              <w:instrText xml:space="preserve"> PAGEREF _Toc41922708 \h </w:instrText>
            </w:r>
          </w:ins>
          <w:r>
            <w:rPr>
              <w:webHidden/>
            </w:rPr>
          </w:r>
          <w:r>
            <w:rPr>
              <w:webHidden/>
            </w:rPr>
            <w:fldChar w:fldCharType="separate"/>
          </w:r>
          <w:ins w:id="148" w:author="Luo, Jia (J.)" w:date="2020-06-01T16:50:00Z">
            <w:r>
              <w:rPr>
                <w:webHidden/>
              </w:rPr>
              <w:t>17</w:t>
            </w:r>
            <w:r>
              <w:rPr>
                <w:webHidden/>
              </w:rPr>
              <w:fldChar w:fldCharType="end"/>
            </w:r>
            <w:r w:rsidRPr="00A320C1">
              <w:rPr>
                <w:rStyle w:val="Hyperlink"/>
              </w:rPr>
              <w:fldChar w:fldCharType="end"/>
            </w:r>
          </w:ins>
        </w:p>
        <w:p w14:paraId="5FE32AD9" w14:textId="541B83F5" w:rsidR="0020259A" w:rsidRDefault="0020259A">
          <w:pPr>
            <w:pStyle w:val="TOC2"/>
            <w:rPr>
              <w:ins w:id="149" w:author="Luo, Jia (J.)" w:date="2020-06-01T16:50:00Z"/>
              <w:rFonts w:asciiTheme="minorHAnsi" w:eastAsiaTheme="minorEastAsia" w:hAnsiTheme="minorHAnsi" w:cstheme="minorBidi"/>
            </w:rPr>
          </w:pPr>
          <w:ins w:id="150" w:author="Luo, Jia (J.)" w:date="2020-06-01T16:50:00Z">
            <w:r w:rsidRPr="00A320C1">
              <w:rPr>
                <w:rStyle w:val="Hyperlink"/>
              </w:rPr>
              <w:fldChar w:fldCharType="begin"/>
            </w:r>
            <w:r w:rsidRPr="00A320C1">
              <w:rPr>
                <w:rStyle w:val="Hyperlink"/>
              </w:rPr>
              <w:instrText xml:space="preserve"> </w:instrText>
            </w:r>
            <w:r>
              <w:instrText>HYPERLINK \l "_Toc41922709"</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7.15</w:t>
            </w:r>
            <w:r w:rsidRPr="00A320C1">
              <w:rPr>
                <w:rStyle w:val="Hyperlink"/>
              </w:rPr>
              <w:t xml:space="preserve"> Research Library</w:t>
            </w:r>
            <w:r>
              <w:rPr>
                <w:webHidden/>
              </w:rPr>
              <w:tab/>
            </w:r>
            <w:r>
              <w:rPr>
                <w:webHidden/>
              </w:rPr>
              <w:fldChar w:fldCharType="begin"/>
            </w:r>
            <w:r>
              <w:rPr>
                <w:webHidden/>
              </w:rPr>
              <w:instrText xml:space="preserve"> PAGEREF _Toc41922709 \h </w:instrText>
            </w:r>
          </w:ins>
          <w:r>
            <w:rPr>
              <w:webHidden/>
            </w:rPr>
          </w:r>
          <w:r>
            <w:rPr>
              <w:webHidden/>
            </w:rPr>
            <w:fldChar w:fldCharType="separate"/>
          </w:r>
          <w:ins w:id="151" w:author="Luo, Jia (J.)" w:date="2020-06-01T16:50:00Z">
            <w:r>
              <w:rPr>
                <w:webHidden/>
              </w:rPr>
              <w:t>17</w:t>
            </w:r>
            <w:r>
              <w:rPr>
                <w:webHidden/>
              </w:rPr>
              <w:fldChar w:fldCharType="end"/>
            </w:r>
            <w:r w:rsidRPr="00A320C1">
              <w:rPr>
                <w:rStyle w:val="Hyperlink"/>
              </w:rPr>
              <w:fldChar w:fldCharType="end"/>
            </w:r>
          </w:ins>
        </w:p>
        <w:p w14:paraId="28EFBE58" w14:textId="1B6185FB" w:rsidR="0020259A" w:rsidRDefault="0020259A">
          <w:pPr>
            <w:pStyle w:val="TOC2"/>
            <w:rPr>
              <w:ins w:id="152" w:author="Luo, Jia (J.)" w:date="2020-06-01T16:50:00Z"/>
              <w:rFonts w:asciiTheme="minorHAnsi" w:eastAsiaTheme="minorEastAsia" w:hAnsiTheme="minorHAnsi" w:cstheme="minorBidi"/>
            </w:rPr>
          </w:pPr>
          <w:ins w:id="153" w:author="Luo, Jia (J.)" w:date="2020-06-01T16:50:00Z">
            <w:r w:rsidRPr="00A320C1">
              <w:rPr>
                <w:rStyle w:val="Hyperlink"/>
              </w:rPr>
              <w:fldChar w:fldCharType="begin"/>
            </w:r>
            <w:r w:rsidRPr="00A320C1">
              <w:rPr>
                <w:rStyle w:val="Hyperlink"/>
              </w:rPr>
              <w:instrText xml:space="preserve"> </w:instrText>
            </w:r>
            <w:r>
              <w:instrText>HYPERLINK \l "_Toc41922710"</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7.16</w:t>
            </w:r>
            <w:r w:rsidRPr="00A320C1">
              <w:rPr>
                <w:rStyle w:val="Hyperlink"/>
              </w:rPr>
              <w:t xml:space="preserve"> Ford Employee Recreation Association (FERA)</w:t>
            </w:r>
            <w:r>
              <w:rPr>
                <w:webHidden/>
              </w:rPr>
              <w:tab/>
            </w:r>
            <w:r>
              <w:rPr>
                <w:webHidden/>
              </w:rPr>
              <w:fldChar w:fldCharType="begin"/>
            </w:r>
            <w:r>
              <w:rPr>
                <w:webHidden/>
              </w:rPr>
              <w:instrText xml:space="preserve"> PAGEREF _Toc41922710 \h </w:instrText>
            </w:r>
          </w:ins>
          <w:r>
            <w:rPr>
              <w:webHidden/>
            </w:rPr>
          </w:r>
          <w:r>
            <w:rPr>
              <w:webHidden/>
            </w:rPr>
            <w:fldChar w:fldCharType="separate"/>
          </w:r>
          <w:ins w:id="154" w:author="Luo, Jia (J.)" w:date="2020-06-01T16:50:00Z">
            <w:r>
              <w:rPr>
                <w:webHidden/>
              </w:rPr>
              <w:t>17</w:t>
            </w:r>
            <w:r>
              <w:rPr>
                <w:webHidden/>
              </w:rPr>
              <w:fldChar w:fldCharType="end"/>
            </w:r>
            <w:r w:rsidRPr="00A320C1">
              <w:rPr>
                <w:rStyle w:val="Hyperlink"/>
              </w:rPr>
              <w:fldChar w:fldCharType="end"/>
            </w:r>
          </w:ins>
        </w:p>
        <w:p w14:paraId="106604F2" w14:textId="2E31D7A6" w:rsidR="0020259A" w:rsidRDefault="0020259A">
          <w:pPr>
            <w:pStyle w:val="TOC2"/>
            <w:rPr>
              <w:ins w:id="155" w:author="Luo, Jia (J.)" w:date="2020-06-01T16:50:00Z"/>
              <w:rFonts w:asciiTheme="minorHAnsi" w:eastAsiaTheme="minorEastAsia" w:hAnsiTheme="minorHAnsi" w:cstheme="minorBidi"/>
            </w:rPr>
          </w:pPr>
          <w:ins w:id="156" w:author="Luo, Jia (J.)" w:date="2020-06-01T16:50:00Z">
            <w:r w:rsidRPr="00A320C1">
              <w:rPr>
                <w:rStyle w:val="Hyperlink"/>
              </w:rPr>
              <w:fldChar w:fldCharType="begin"/>
            </w:r>
            <w:r w:rsidRPr="00A320C1">
              <w:rPr>
                <w:rStyle w:val="Hyperlink"/>
              </w:rPr>
              <w:instrText xml:space="preserve"> </w:instrText>
            </w:r>
            <w:r>
              <w:instrText>HYPERLINK \l "_Toc41922711"</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7.17</w:t>
            </w:r>
            <w:r w:rsidRPr="00A320C1">
              <w:rPr>
                <w:rStyle w:val="Hyperlink"/>
              </w:rPr>
              <w:t xml:space="preserve"> Working remotely</w:t>
            </w:r>
            <w:r>
              <w:rPr>
                <w:webHidden/>
              </w:rPr>
              <w:tab/>
            </w:r>
            <w:r>
              <w:rPr>
                <w:webHidden/>
              </w:rPr>
              <w:fldChar w:fldCharType="begin"/>
            </w:r>
            <w:r>
              <w:rPr>
                <w:webHidden/>
              </w:rPr>
              <w:instrText xml:space="preserve"> PAGEREF _Toc41922711 \h </w:instrText>
            </w:r>
          </w:ins>
          <w:r>
            <w:rPr>
              <w:webHidden/>
            </w:rPr>
          </w:r>
          <w:r>
            <w:rPr>
              <w:webHidden/>
            </w:rPr>
            <w:fldChar w:fldCharType="separate"/>
          </w:r>
          <w:ins w:id="157" w:author="Luo, Jia (J.)" w:date="2020-06-01T16:50:00Z">
            <w:r>
              <w:rPr>
                <w:webHidden/>
              </w:rPr>
              <w:t>17</w:t>
            </w:r>
            <w:r>
              <w:rPr>
                <w:webHidden/>
              </w:rPr>
              <w:fldChar w:fldCharType="end"/>
            </w:r>
            <w:r w:rsidRPr="00A320C1">
              <w:rPr>
                <w:rStyle w:val="Hyperlink"/>
              </w:rPr>
              <w:fldChar w:fldCharType="end"/>
            </w:r>
          </w:ins>
        </w:p>
        <w:p w14:paraId="34D87CA0" w14:textId="53DB234C" w:rsidR="0020259A" w:rsidRDefault="0020259A">
          <w:pPr>
            <w:pStyle w:val="TOC2"/>
            <w:rPr>
              <w:ins w:id="158" w:author="Luo, Jia (J.)" w:date="2020-06-01T16:50:00Z"/>
              <w:rFonts w:asciiTheme="minorHAnsi" w:eastAsiaTheme="minorEastAsia" w:hAnsiTheme="minorHAnsi" w:cstheme="minorBidi"/>
            </w:rPr>
          </w:pPr>
          <w:ins w:id="159" w:author="Luo, Jia (J.)" w:date="2020-06-01T16:50:00Z">
            <w:r w:rsidRPr="00A320C1">
              <w:rPr>
                <w:rStyle w:val="Hyperlink"/>
              </w:rPr>
              <w:fldChar w:fldCharType="begin"/>
            </w:r>
            <w:r w:rsidRPr="00A320C1">
              <w:rPr>
                <w:rStyle w:val="Hyperlink"/>
              </w:rPr>
              <w:instrText xml:space="preserve"> </w:instrText>
            </w:r>
            <w:r>
              <w:instrText>HYPERLINK \l "_Toc41922712"</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7.18</w:t>
            </w:r>
            <w:r w:rsidRPr="00A320C1">
              <w:rPr>
                <w:rStyle w:val="Hyperlink"/>
              </w:rPr>
              <w:t xml:space="preserve"> Tech Lounge</w:t>
            </w:r>
            <w:r>
              <w:rPr>
                <w:webHidden/>
              </w:rPr>
              <w:tab/>
            </w:r>
            <w:r>
              <w:rPr>
                <w:webHidden/>
              </w:rPr>
              <w:fldChar w:fldCharType="begin"/>
            </w:r>
            <w:r>
              <w:rPr>
                <w:webHidden/>
              </w:rPr>
              <w:instrText xml:space="preserve"> PAGEREF _Toc41922712 \h </w:instrText>
            </w:r>
          </w:ins>
          <w:r>
            <w:rPr>
              <w:webHidden/>
            </w:rPr>
          </w:r>
          <w:r>
            <w:rPr>
              <w:webHidden/>
            </w:rPr>
            <w:fldChar w:fldCharType="separate"/>
          </w:r>
          <w:ins w:id="160" w:author="Luo, Jia (J.)" w:date="2020-06-01T16:50:00Z">
            <w:r>
              <w:rPr>
                <w:webHidden/>
              </w:rPr>
              <w:t>18</w:t>
            </w:r>
            <w:r>
              <w:rPr>
                <w:webHidden/>
              </w:rPr>
              <w:fldChar w:fldCharType="end"/>
            </w:r>
            <w:r w:rsidRPr="00A320C1">
              <w:rPr>
                <w:rStyle w:val="Hyperlink"/>
              </w:rPr>
              <w:fldChar w:fldCharType="end"/>
            </w:r>
          </w:ins>
        </w:p>
        <w:p w14:paraId="7031CF41" w14:textId="4691F07E" w:rsidR="0020259A" w:rsidRDefault="0020259A">
          <w:pPr>
            <w:pStyle w:val="TOC2"/>
            <w:rPr>
              <w:ins w:id="161" w:author="Luo, Jia (J.)" w:date="2020-06-01T16:50:00Z"/>
              <w:rFonts w:asciiTheme="minorHAnsi" w:eastAsiaTheme="minorEastAsia" w:hAnsiTheme="minorHAnsi" w:cstheme="minorBidi"/>
            </w:rPr>
          </w:pPr>
          <w:ins w:id="162" w:author="Luo, Jia (J.)" w:date="2020-06-01T16:50:00Z">
            <w:r w:rsidRPr="00A320C1">
              <w:rPr>
                <w:rStyle w:val="Hyperlink"/>
              </w:rPr>
              <w:fldChar w:fldCharType="begin"/>
            </w:r>
            <w:r w:rsidRPr="00A320C1">
              <w:rPr>
                <w:rStyle w:val="Hyperlink"/>
              </w:rPr>
              <w:instrText xml:space="preserve"> </w:instrText>
            </w:r>
            <w:r>
              <w:instrText>HYPERLINK \l "_Toc41922713"</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7.19</w:t>
            </w:r>
            <w:r w:rsidRPr="00A320C1">
              <w:rPr>
                <w:rStyle w:val="Hyperlink"/>
              </w:rPr>
              <w:t xml:space="preserve"> WebEx Meeting</w:t>
            </w:r>
            <w:r>
              <w:rPr>
                <w:webHidden/>
              </w:rPr>
              <w:tab/>
            </w:r>
            <w:r>
              <w:rPr>
                <w:webHidden/>
              </w:rPr>
              <w:fldChar w:fldCharType="begin"/>
            </w:r>
            <w:r>
              <w:rPr>
                <w:webHidden/>
              </w:rPr>
              <w:instrText xml:space="preserve"> PAGEREF _Toc41922713 \h </w:instrText>
            </w:r>
          </w:ins>
          <w:r>
            <w:rPr>
              <w:webHidden/>
            </w:rPr>
          </w:r>
          <w:r>
            <w:rPr>
              <w:webHidden/>
            </w:rPr>
            <w:fldChar w:fldCharType="separate"/>
          </w:r>
          <w:ins w:id="163" w:author="Luo, Jia (J.)" w:date="2020-06-01T16:50:00Z">
            <w:r>
              <w:rPr>
                <w:webHidden/>
              </w:rPr>
              <w:t>18</w:t>
            </w:r>
            <w:r>
              <w:rPr>
                <w:webHidden/>
              </w:rPr>
              <w:fldChar w:fldCharType="end"/>
            </w:r>
            <w:r w:rsidRPr="00A320C1">
              <w:rPr>
                <w:rStyle w:val="Hyperlink"/>
              </w:rPr>
              <w:fldChar w:fldCharType="end"/>
            </w:r>
          </w:ins>
        </w:p>
        <w:p w14:paraId="41E8D53E" w14:textId="51FA7FDE" w:rsidR="0020259A" w:rsidRDefault="0020259A">
          <w:pPr>
            <w:pStyle w:val="TOC2"/>
            <w:rPr>
              <w:ins w:id="164" w:author="Luo, Jia (J.)" w:date="2020-06-01T16:50:00Z"/>
              <w:rFonts w:asciiTheme="minorHAnsi" w:eastAsiaTheme="minorEastAsia" w:hAnsiTheme="minorHAnsi" w:cstheme="minorBidi"/>
            </w:rPr>
          </w:pPr>
          <w:ins w:id="165" w:author="Luo, Jia (J.)" w:date="2020-06-01T16:50:00Z">
            <w:r w:rsidRPr="00A320C1">
              <w:rPr>
                <w:rStyle w:val="Hyperlink"/>
              </w:rPr>
              <w:fldChar w:fldCharType="begin"/>
            </w:r>
            <w:r w:rsidRPr="00A320C1">
              <w:rPr>
                <w:rStyle w:val="Hyperlink"/>
              </w:rPr>
              <w:instrText xml:space="preserve"> </w:instrText>
            </w:r>
            <w:r>
              <w:instrText>HYPERLINK \l "_Toc41922714"</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7.20</w:t>
            </w:r>
            <w:r w:rsidRPr="00A320C1">
              <w:rPr>
                <w:rStyle w:val="Hyperlink"/>
              </w:rPr>
              <w:t xml:space="preserve"> Badging Office</w:t>
            </w:r>
            <w:r>
              <w:rPr>
                <w:webHidden/>
              </w:rPr>
              <w:tab/>
            </w:r>
            <w:r>
              <w:rPr>
                <w:webHidden/>
              </w:rPr>
              <w:fldChar w:fldCharType="begin"/>
            </w:r>
            <w:r>
              <w:rPr>
                <w:webHidden/>
              </w:rPr>
              <w:instrText xml:space="preserve"> PAGEREF _Toc41922714 \h </w:instrText>
            </w:r>
          </w:ins>
          <w:r>
            <w:rPr>
              <w:webHidden/>
            </w:rPr>
          </w:r>
          <w:r>
            <w:rPr>
              <w:webHidden/>
            </w:rPr>
            <w:fldChar w:fldCharType="separate"/>
          </w:r>
          <w:ins w:id="166" w:author="Luo, Jia (J.)" w:date="2020-06-01T16:50:00Z">
            <w:r>
              <w:rPr>
                <w:webHidden/>
              </w:rPr>
              <w:t>18</w:t>
            </w:r>
            <w:r>
              <w:rPr>
                <w:webHidden/>
              </w:rPr>
              <w:fldChar w:fldCharType="end"/>
            </w:r>
            <w:r w:rsidRPr="00A320C1">
              <w:rPr>
                <w:rStyle w:val="Hyperlink"/>
              </w:rPr>
              <w:fldChar w:fldCharType="end"/>
            </w:r>
          </w:ins>
        </w:p>
        <w:p w14:paraId="1C498344" w14:textId="3B4BB045" w:rsidR="0020259A" w:rsidRDefault="0020259A">
          <w:pPr>
            <w:pStyle w:val="TOC1"/>
            <w:rPr>
              <w:ins w:id="167" w:author="Luo, Jia (J.)" w:date="2020-06-01T16:50:00Z"/>
              <w:rFonts w:asciiTheme="minorHAnsi" w:eastAsiaTheme="minorEastAsia" w:hAnsiTheme="minorHAnsi" w:cstheme="minorBidi"/>
            </w:rPr>
          </w:pPr>
          <w:ins w:id="168" w:author="Luo, Jia (J.)" w:date="2020-06-01T16:50:00Z">
            <w:r w:rsidRPr="00A320C1">
              <w:rPr>
                <w:rStyle w:val="Hyperlink"/>
              </w:rPr>
              <w:fldChar w:fldCharType="begin"/>
            </w:r>
            <w:r w:rsidRPr="00A320C1">
              <w:rPr>
                <w:rStyle w:val="Hyperlink"/>
              </w:rPr>
              <w:instrText xml:space="preserve"> </w:instrText>
            </w:r>
            <w:r>
              <w:instrText>HYPERLINK \l "_Toc41922715"</w:instrText>
            </w:r>
            <w:r w:rsidRPr="00A320C1">
              <w:rPr>
                <w:rStyle w:val="Hyperlink"/>
              </w:rPr>
              <w:instrText xml:space="preserve"> </w:instrText>
            </w:r>
            <w:r w:rsidRPr="00A320C1">
              <w:rPr>
                <w:rStyle w:val="Hyperlink"/>
              </w:rPr>
              <w:fldChar w:fldCharType="separate"/>
            </w:r>
            <w:r w:rsidRPr="00A320C1">
              <w:rPr>
                <w:rStyle w:val="Hyperlink"/>
              </w:rPr>
              <w:t>8</w:t>
            </w:r>
            <w:r>
              <w:rPr>
                <w:rFonts w:asciiTheme="minorHAnsi" w:eastAsiaTheme="minorEastAsia" w:hAnsiTheme="minorHAnsi" w:cstheme="minorBidi"/>
              </w:rPr>
              <w:tab/>
            </w:r>
            <w:r w:rsidRPr="00A320C1">
              <w:rPr>
                <w:rStyle w:val="Hyperlink"/>
              </w:rPr>
              <w:t>Appendix</w:t>
            </w:r>
            <w:r>
              <w:rPr>
                <w:webHidden/>
              </w:rPr>
              <w:tab/>
            </w:r>
            <w:r>
              <w:rPr>
                <w:webHidden/>
              </w:rPr>
              <w:fldChar w:fldCharType="begin"/>
            </w:r>
            <w:r>
              <w:rPr>
                <w:webHidden/>
              </w:rPr>
              <w:instrText xml:space="preserve"> PAGEREF _Toc41922715 \h </w:instrText>
            </w:r>
          </w:ins>
          <w:r>
            <w:rPr>
              <w:webHidden/>
            </w:rPr>
          </w:r>
          <w:r>
            <w:rPr>
              <w:webHidden/>
            </w:rPr>
            <w:fldChar w:fldCharType="separate"/>
          </w:r>
          <w:ins w:id="169" w:author="Luo, Jia (J.)" w:date="2020-06-01T16:50:00Z">
            <w:r>
              <w:rPr>
                <w:webHidden/>
              </w:rPr>
              <w:t>18</w:t>
            </w:r>
            <w:r>
              <w:rPr>
                <w:webHidden/>
              </w:rPr>
              <w:fldChar w:fldCharType="end"/>
            </w:r>
            <w:r w:rsidRPr="00A320C1">
              <w:rPr>
                <w:rStyle w:val="Hyperlink"/>
              </w:rPr>
              <w:fldChar w:fldCharType="end"/>
            </w:r>
          </w:ins>
        </w:p>
        <w:p w14:paraId="4B3D9614" w14:textId="0C65C9CD" w:rsidR="0020259A" w:rsidRDefault="0020259A">
          <w:pPr>
            <w:pStyle w:val="TOC2"/>
            <w:rPr>
              <w:ins w:id="170" w:author="Luo, Jia (J.)" w:date="2020-06-01T16:50:00Z"/>
              <w:rFonts w:asciiTheme="minorHAnsi" w:eastAsiaTheme="minorEastAsia" w:hAnsiTheme="minorHAnsi" w:cstheme="minorBidi"/>
            </w:rPr>
          </w:pPr>
          <w:ins w:id="171" w:author="Luo, Jia (J.)" w:date="2020-06-01T16:50:00Z">
            <w:r w:rsidRPr="00A320C1">
              <w:rPr>
                <w:rStyle w:val="Hyperlink"/>
              </w:rPr>
              <w:fldChar w:fldCharType="begin"/>
            </w:r>
            <w:r w:rsidRPr="00A320C1">
              <w:rPr>
                <w:rStyle w:val="Hyperlink"/>
              </w:rPr>
              <w:instrText xml:space="preserve"> </w:instrText>
            </w:r>
            <w:r>
              <w:instrText>HYPERLINK \l "_Toc41922716"</w:instrText>
            </w:r>
            <w:r w:rsidRPr="00A320C1">
              <w:rPr>
                <w:rStyle w:val="Hyperlink"/>
              </w:rPr>
              <w:instrText xml:space="preserve"> </w:instrText>
            </w:r>
            <w:r w:rsidRPr="00A320C1">
              <w:rPr>
                <w:rStyle w:val="Hyperlink"/>
              </w:rPr>
              <w:fldChar w:fldCharType="separate"/>
            </w:r>
            <w:r w:rsidRPr="00A320C1">
              <w:rPr>
                <w:rStyle w:val="Hyperlink"/>
                <w14:scene3d>
                  <w14:camera w14:prst="orthographicFront"/>
                  <w14:lightRig w14:rig="threePt" w14:dir="t">
                    <w14:rot w14:lat="0" w14:lon="0" w14:rev="0"/>
                  </w14:lightRig>
                </w14:scene3d>
              </w:rPr>
              <w:t>8.1</w:t>
            </w:r>
            <w:r w:rsidRPr="00A320C1">
              <w:rPr>
                <w:rStyle w:val="Hyperlink"/>
              </w:rPr>
              <w:t xml:space="preserve"> Slack User Request from</w:t>
            </w:r>
            <w:r>
              <w:rPr>
                <w:webHidden/>
              </w:rPr>
              <w:tab/>
            </w:r>
            <w:r>
              <w:rPr>
                <w:webHidden/>
              </w:rPr>
              <w:fldChar w:fldCharType="begin"/>
            </w:r>
            <w:r>
              <w:rPr>
                <w:webHidden/>
              </w:rPr>
              <w:instrText xml:space="preserve"> PAGEREF _Toc41922716 \h </w:instrText>
            </w:r>
          </w:ins>
          <w:r>
            <w:rPr>
              <w:webHidden/>
            </w:rPr>
          </w:r>
          <w:r>
            <w:rPr>
              <w:webHidden/>
            </w:rPr>
            <w:fldChar w:fldCharType="separate"/>
          </w:r>
          <w:ins w:id="172" w:author="Luo, Jia (J.)" w:date="2020-06-01T16:50:00Z">
            <w:r>
              <w:rPr>
                <w:webHidden/>
              </w:rPr>
              <w:t>18</w:t>
            </w:r>
            <w:r>
              <w:rPr>
                <w:webHidden/>
              </w:rPr>
              <w:fldChar w:fldCharType="end"/>
            </w:r>
            <w:r w:rsidRPr="00A320C1">
              <w:rPr>
                <w:rStyle w:val="Hyperlink"/>
              </w:rPr>
              <w:fldChar w:fldCharType="end"/>
            </w:r>
          </w:ins>
        </w:p>
        <w:p w14:paraId="244B9EA3" w14:textId="2BE44B72" w:rsidR="00C07F65" w:rsidDel="0020259A" w:rsidRDefault="00C07F65">
          <w:pPr>
            <w:pStyle w:val="TOC4"/>
            <w:tabs>
              <w:tab w:val="right" w:leader="dot" w:pos="9350"/>
            </w:tabs>
            <w:rPr>
              <w:del w:id="173" w:author="Luo, Jia (J.)" w:date="2020-06-01T16:50:00Z"/>
              <w:rFonts w:eastAsiaTheme="minorEastAsia"/>
              <w:noProof/>
            </w:rPr>
          </w:pPr>
          <w:del w:id="174" w:author="Luo, Jia (J.)" w:date="2020-06-01T16:50:00Z">
            <w:r w:rsidRPr="0020259A" w:rsidDel="0020259A">
              <w:rPr>
                <w:rPrChange w:id="175" w:author="Luo, Jia (J.)" w:date="2020-06-01T16:50:00Z">
                  <w:rPr>
                    <w:rStyle w:val="Hyperlink"/>
                    <w:rFonts w:ascii="Times New Roman" w:hAnsi="Times New Roman" w:cs="Times New Roman"/>
                    <w:noProof/>
                    <w:lang w:eastAsia="ja-JP"/>
                  </w:rPr>
                </w:rPrChange>
              </w:rPr>
              <w:delText>Updated request for Anaconda Edge Node Version ( 1.4.2 (</w:delText>
            </w:r>
            <w:r w:rsidRPr="0020259A" w:rsidDel="0020259A">
              <w:rPr>
                <w:rPrChange w:id="176" w:author="Luo, Jia (J.)" w:date="2020-06-01T16:50:00Z">
                  <w:rPr>
                    <w:rStyle w:val="Hyperlink"/>
                    <w:rFonts w:ascii="Times New Roman" w:hAnsi="Times New Roman" w:cs="Times New Roman"/>
                    <w:b/>
                    <w:noProof/>
                    <w:lang w:eastAsia="ja-JP"/>
                  </w:rPr>
                </w:rPrChange>
              </w:rPr>
              <w:delText>b</w:delText>
            </w:r>
            <w:r w:rsidRPr="0020259A" w:rsidDel="0020259A">
              <w:rPr>
                <w:rPrChange w:id="177" w:author="Luo, Jia (J.)" w:date="2020-06-01T16:50:00Z">
                  <w:rPr>
                    <w:rStyle w:val="Hyperlink"/>
                    <w:rFonts w:ascii="Times New Roman" w:hAnsi="Times New Roman" w:cs="Times New Roman"/>
                    <w:noProof/>
                    <w:lang w:eastAsia="ja-JP"/>
                  </w:rPr>
                </w:rPrChange>
              </w:rPr>
              <w:delText>))</w:delText>
            </w:r>
            <w:r w:rsidDel="0020259A">
              <w:rPr>
                <w:noProof/>
                <w:webHidden/>
              </w:rPr>
              <w:tab/>
              <w:delText>3</w:delText>
            </w:r>
          </w:del>
        </w:p>
        <w:p w14:paraId="0411A9C3" w14:textId="7D61BBEE" w:rsidR="00C07F65" w:rsidDel="0020259A" w:rsidRDefault="00C07F65">
          <w:pPr>
            <w:pStyle w:val="TOC4"/>
            <w:tabs>
              <w:tab w:val="right" w:leader="dot" w:pos="9350"/>
            </w:tabs>
            <w:rPr>
              <w:del w:id="178" w:author="Luo, Jia (J.)" w:date="2020-06-01T16:50:00Z"/>
              <w:rFonts w:eastAsiaTheme="minorEastAsia"/>
              <w:noProof/>
            </w:rPr>
          </w:pPr>
          <w:del w:id="179" w:author="Luo, Jia (J.)" w:date="2020-06-01T16:50:00Z">
            <w:r w:rsidRPr="0020259A" w:rsidDel="0020259A">
              <w:rPr>
                <w:rPrChange w:id="180" w:author="Luo, Jia (J.)" w:date="2020-06-01T16:50:00Z">
                  <w:rPr>
                    <w:rStyle w:val="Hyperlink"/>
                    <w:rFonts w:ascii="Times New Roman" w:hAnsi="Times New Roman" w:cs="Times New Roman"/>
                    <w:noProof/>
                    <w:lang w:eastAsia="ja-JP"/>
                  </w:rPr>
                </w:rPrChange>
              </w:rPr>
              <w:delText>Added configuration instructions for PuTTy (1.4.6)</w:delText>
            </w:r>
            <w:r w:rsidDel="0020259A">
              <w:rPr>
                <w:noProof/>
                <w:webHidden/>
              </w:rPr>
              <w:tab/>
              <w:delText>3</w:delText>
            </w:r>
          </w:del>
        </w:p>
        <w:p w14:paraId="34AA4973" w14:textId="5C9FFBE8" w:rsidR="00C07F65" w:rsidDel="0020259A" w:rsidRDefault="00C07F65">
          <w:pPr>
            <w:pStyle w:val="TOC4"/>
            <w:tabs>
              <w:tab w:val="right" w:leader="dot" w:pos="9350"/>
            </w:tabs>
            <w:rPr>
              <w:del w:id="181" w:author="Luo, Jia (J.)" w:date="2020-06-01T16:50:00Z"/>
              <w:rFonts w:eastAsiaTheme="minorEastAsia"/>
              <w:noProof/>
            </w:rPr>
          </w:pPr>
          <w:del w:id="182" w:author="Luo, Jia (J.)" w:date="2020-06-01T16:50:00Z">
            <w:r w:rsidRPr="0020259A" w:rsidDel="0020259A">
              <w:rPr>
                <w:rPrChange w:id="183" w:author="Luo, Jia (J.)" w:date="2020-06-01T16:50:00Z">
                  <w:rPr>
                    <w:rStyle w:val="Hyperlink"/>
                    <w:rFonts w:ascii="Times New Roman" w:hAnsi="Times New Roman" w:cs="Times New Roman"/>
                    <w:noProof/>
                    <w:lang w:eastAsia="ja-JP"/>
                  </w:rPr>
                </w:rPrChange>
              </w:rPr>
              <w:delText>Updated links for on-board wiki (7.2)</w:delText>
            </w:r>
            <w:r w:rsidDel="0020259A">
              <w:rPr>
                <w:noProof/>
                <w:webHidden/>
              </w:rPr>
              <w:tab/>
              <w:delText>3</w:delText>
            </w:r>
          </w:del>
        </w:p>
        <w:p w14:paraId="03D08FAE" w14:textId="60028650" w:rsidR="00C07F65" w:rsidDel="0020259A" w:rsidRDefault="00C07F65">
          <w:pPr>
            <w:pStyle w:val="TOC4"/>
            <w:tabs>
              <w:tab w:val="right" w:leader="dot" w:pos="9350"/>
            </w:tabs>
            <w:rPr>
              <w:del w:id="184" w:author="Luo, Jia (J.)" w:date="2020-06-01T16:50:00Z"/>
              <w:rFonts w:eastAsiaTheme="minorEastAsia"/>
              <w:noProof/>
            </w:rPr>
          </w:pPr>
          <w:del w:id="185" w:author="Luo, Jia (J.)" w:date="2020-06-01T16:50:00Z">
            <w:r w:rsidRPr="0020259A" w:rsidDel="0020259A">
              <w:rPr>
                <w:rPrChange w:id="186" w:author="Luo, Jia (J.)" w:date="2020-06-01T16:50:00Z">
                  <w:rPr>
                    <w:rStyle w:val="Hyperlink"/>
                    <w:rFonts w:ascii="Times New Roman" w:hAnsi="Times New Roman" w:cs="Times New Roman"/>
                    <w:noProof/>
                    <w:lang w:eastAsia="ja-JP"/>
                  </w:rPr>
                </w:rPrChange>
              </w:rPr>
              <w:delText>Added Ford speak link for abbreviations (7.3)</w:delText>
            </w:r>
            <w:r w:rsidDel="0020259A">
              <w:rPr>
                <w:noProof/>
                <w:webHidden/>
              </w:rPr>
              <w:tab/>
              <w:delText>3</w:delText>
            </w:r>
          </w:del>
        </w:p>
        <w:p w14:paraId="7324C3F3" w14:textId="14494176" w:rsidR="00C07F65" w:rsidDel="0020259A" w:rsidRDefault="00C07F65">
          <w:pPr>
            <w:pStyle w:val="TOC4"/>
            <w:tabs>
              <w:tab w:val="right" w:leader="dot" w:pos="9350"/>
            </w:tabs>
            <w:rPr>
              <w:del w:id="187" w:author="Luo, Jia (J.)" w:date="2020-06-01T16:50:00Z"/>
              <w:rFonts w:eastAsiaTheme="minorEastAsia"/>
              <w:noProof/>
            </w:rPr>
          </w:pPr>
          <w:del w:id="188" w:author="Luo, Jia (J.)" w:date="2020-06-01T16:50:00Z">
            <w:r w:rsidRPr="0020259A" w:rsidDel="0020259A">
              <w:rPr>
                <w:rPrChange w:id="189" w:author="Luo, Jia (J.)" w:date="2020-06-01T16:50:00Z">
                  <w:rPr>
                    <w:rStyle w:val="Hyperlink"/>
                    <w:rFonts w:ascii="Times New Roman" w:hAnsi="Times New Roman" w:cs="Times New Roman"/>
                    <w:noProof/>
                    <w:lang w:eastAsia="ja-JP"/>
                  </w:rPr>
                </w:rPrChange>
              </w:rPr>
              <w:delText>Added Slack User Request form in Appendix (8.1)</w:delText>
            </w:r>
            <w:r w:rsidDel="0020259A">
              <w:rPr>
                <w:noProof/>
                <w:webHidden/>
              </w:rPr>
              <w:tab/>
              <w:delText>3</w:delText>
            </w:r>
          </w:del>
        </w:p>
        <w:p w14:paraId="647E34E4" w14:textId="7AF005D5" w:rsidR="00C07F65" w:rsidDel="0020259A" w:rsidRDefault="00C07F65">
          <w:pPr>
            <w:pStyle w:val="TOC1"/>
            <w:rPr>
              <w:del w:id="190" w:author="Luo, Jia (J.)" w:date="2020-06-01T16:50:00Z"/>
              <w:rFonts w:asciiTheme="minorHAnsi" w:eastAsiaTheme="minorEastAsia" w:hAnsiTheme="minorHAnsi" w:cstheme="minorBidi"/>
            </w:rPr>
          </w:pPr>
          <w:del w:id="191" w:author="Luo, Jia (J.)" w:date="2020-06-01T16:50:00Z">
            <w:r w:rsidRPr="0020259A" w:rsidDel="0020259A">
              <w:rPr>
                <w:rPrChange w:id="192" w:author="Luo, Jia (J.)" w:date="2020-06-01T16:50:00Z">
                  <w:rPr>
                    <w:rStyle w:val="Hyperlink"/>
                  </w:rPr>
                </w:rPrChange>
              </w:rPr>
              <w:delText>1.</w:delText>
            </w:r>
            <w:r w:rsidDel="0020259A">
              <w:rPr>
                <w:rFonts w:asciiTheme="minorHAnsi" w:eastAsiaTheme="minorEastAsia" w:hAnsiTheme="minorHAnsi" w:cstheme="minorBidi"/>
              </w:rPr>
              <w:tab/>
            </w:r>
            <w:r w:rsidRPr="0020259A" w:rsidDel="0020259A">
              <w:rPr>
                <w:rPrChange w:id="193" w:author="Luo, Jia (J.)" w:date="2020-06-01T16:50:00Z">
                  <w:rPr>
                    <w:rStyle w:val="Hyperlink"/>
                  </w:rPr>
                </w:rPrChange>
              </w:rPr>
              <w:delText>Computer and Software</w:delText>
            </w:r>
            <w:r w:rsidDel="0020259A">
              <w:rPr>
                <w:webHidden/>
              </w:rPr>
              <w:tab/>
              <w:delText>1</w:delText>
            </w:r>
          </w:del>
        </w:p>
        <w:p w14:paraId="58BFF328" w14:textId="38344530" w:rsidR="00C07F65" w:rsidDel="0020259A" w:rsidRDefault="00C07F65">
          <w:pPr>
            <w:pStyle w:val="TOC2"/>
            <w:rPr>
              <w:del w:id="194" w:author="Luo, Jia (J.)" w:date="2020-06-01T16:50:00Z"/>
              <w:rFonts w:asciiTheme="minorHAnsi" w:eastAsiaTheme="minorEastAsia" w:hAnsiTheme="minorHAnsi" w:cstheme="minorBidi"/>
            </w:rPr>
          </w:pPr>
          <w:del w:id="195" w:author="Luo, Jia (J.)" w:date="2020-06-01T16:50:00Z">
            <w:r w:rsidRPr="0020259A" w:rsidDel="0020259A">
              <w:rPr>
                <w:rPrChange w:id="196" w:author="Luo, Jia (J.)" w:date="2020-06-01T16:50:00Z">
                  <w:rPr>
                    <w:rStyle w:val="Hyperlink"/>
                    <w14:scene3d>
                      <w14:camera w14:prst="orthographicFront"/>
                      <w14:lightRig w14:rig="threePt" w14:dir="t">
                        <w14:rot w14:lat="0" w14:lon="0" w14:rev="0"/>
                      </w14:lightRig>
                    </w14:scene3d>
                  </w:rPr>
                </w:rPrChange>
              </w:rPr>
              <w:delText>1.1</w:delText>
            </w:r>
            <w:r w:rsidRPr="0020259A" w:rsidDel="0020259A">
              <w:rPr>
                <w:rPrChange w:id="197" w:author="Luo, Jia (J.)" w:date="2020-06-01T16:50:00Z">
                  <w:rPr>
                    <w:rStyle w:val="Hyperlink"/>
                  </w:rPr>
                </w:rPrChange>
              </w:rPr>
              <w:delText xml:space="preserve"> Laptop/Desktop Request</w:delText>
            </w:r>
            <w:r w:rsidDel="0020259A">
              <w:rPr>
                <w:webHidden/>
              </w:rPr>
              <w:tab/>
              <w:delText>1</w:delText>
            </w:r>
          </w:del>
        </w:p>
        <w:p w14:paraId="56E027B0" w14:textId="6894928A" w:rsidR="00C07F65" w:rsidDel="0020259A" w:rsidRDefault="00C07F65">
          <w:pPr>
            <w:pStyle w:val="TOC2"/>
            <w:rPr>
              <w:del w:id="198" w:author="Luo, Jia (J.)" w:date="2020-06-01T16:50:00Z"/>
              <w:rFonts w:asciiTheme="minorHAnsi" w:eastAsiaTheme="minorEastAsia" w:hAnsiTheme="minorHAnsi" w:cstheme="minorBidi"/>
            </w:rPr>
          </w:pPr>
          <w:del w:id="199" w:author="Luo, Jia (J.)" w:date="2020-06-01T16:50:00Z">
            <w:r w:rsidRPr="0020259A" w:rsidDel="0020259A">
              <w:rPr>
                <w:rPrChange w:id="200" w:author="Luo, Jia (J.)" w:date="2020-06-01T16:50:00Z">
                  <w:rPr>
                    <w:rStyle w:val="Hyperlink"/>
                    <w14:scene3d>
                      <w14:camera w14:prst="orthographicFront"/>
                      <w14:lightRig w14:rig="threePt" w14:dir="t">
                        <w14:rot w14:lat="0" w14:lon="0" w14:rev="0"/>
                      </w14:lightRig>
                    </w14:scene3d>
                  </w:rPr>
                </w:rPrChange>
              </w:rPr>
              <w:delText>1.2</w:delText>
            </w:r>
            <w:r w:rsidRPr="0020259A" w:rsidDel="0020259A">
              <w:rPr>
                <w:rPrChange w:id="201" w:author="Luo, Jia (J.)" w:date="2020-06-01T16:50:00Z">
                  <w:rPr>
                    <w:rStyle w:val="Hyperlink"/>
                  </w:rPr>
                </w:rPrChange>
              </w:rPr>
              <w:delText xml:space="preserve"> Set up printer</w:delText>
            </w:r>
            <w:r w:rsidDel="0020259A">
              <w:rPr>
                <w:webHidden/>
              </w:rPr>
              <w:tab/>
              <w:delText>1</w:delText>
            </w:r>
          </w:del>
        </w:p>
        <w:p w14:paraId="705F62D3" w14:textId="4BE1F80B" w:rsidR="00C07F65" w:rsidDel="0020259A" w:rsidRDefault="00C07F65">
          <w:pPr>
            <w:pStyle w:val="TOC2"/>
            <w:rPr>
              <w:del w:id="202" w:author="Luo, Jia (J.)" w:date="2020-06-01T16:50:00Z"/>
              <w:rFonts w:asciiTheme="minorHAnsi" w:eastAsiaTheme="minorEastAsia" w:hAnsiTheme="minorHAnsi" w:cstheme="minorBidi"/>
            </w:rPr>
          </w:pPr>
          <w:del w:id="203" w:author="Luo, Jia (J.)" w:date="2020-06-01T16:50:00Z">
            <w:r w:rsidRPr="0020259A" w:rsidDel="0020259A">
              <w:rPr>
                <w:rPrChange w:id="204" w:author="Luo, Jia (J.)" w:date="2020-06-01T16:50:00Z">
                  <w:rPr>
                    <w:rStyle w:val="Hyperlink"/>
                    <w14:scene3d>
                      <w14:camera w14:prst="orthographicFront"/>
                      <w14:lightRig w14:rig="threePt" w14:dir="t">
                        <w14:rot w14:lat="0" w14:lon="0" w14:rev="0"/>
                      </w14:lightRig>
                    </w14:scene3d>
                  </w:rPr>
                </w:rPrChange>
              </w:rPr>
              <w:delText>1.3</w:delText>
            </w:r>
            <w:r w:rsidRPr="0020259A" w:rsidDel="0020259A">
              <w:rPr>
                <w:rPrChange w:id="205" w:author="Luo, Jia (J.)" w:date="2020-06-01T16:50:00Z">
                  <w:rPr>
                    <w:rStyle w:val="Hyperlink"/>
                  </w:rPr>
                </w:rPrChange>
              </w:rPr>
              <w:delText xml:space="preserve"> Elevated privilege to install/run software</w:delText>
            </w:r>
            <w:r w:rsidDel="0020259A">
              <w:rPr>
                <w:webHidden/>
              </w:rPr>
              <w:tab/>
              <w:delText>1</w:delText>
            </w:r>
          </w:del>
        </w:p>
        <w:p w14:paraId="165F3B55" w14:textId="03D94C16" w:rsidR="00C07F65" w:rsidDel="0020259A" w:rsidRDefault="00C07F65">
          <w:pPr>
            <w:pStyle w:val="TOC2"/>
            <w:rPr>
              <w:del w:id="206" w:author="Luo, Jia (J.)" w:date="2020-06-01T16:50:00Z"/>
              <w:rFonts w:asciiTheme="minorHAnsi" w:eastAsiaTheme="minorEastAsia" w:hAnsiTheme="minorHAnsi" w:cstheme="minorBidi"/>
            </w:rPr>
          </w:pPr>
          <w:del w:id="207" w:author="Luo, Jia (J.)" w:date="2020-06-01T16:50:00Z">
            <w:r w:rsidRPr="0020259A" w:rsidDel="0020259A">
              <w:rPr>
                <w:rPrChange w:id="208" w:author="Luo, Jia (J.)" w:date="2020-06-01T16:50:00Z">
                  <w:rPr>
                    <w:rStyle w:val="Hyperlink"/>
                    <w14:scene3d>
                      <w14:camera w14:prst="orthographicFront"/>
                      <w14:lightRig w14:rig="threePt" w14:dir="t">
                        <w14:rot w14:lat="0" w14:lon="0" w14:rev="0"/>
                      </w14:lightRig>
                    </w14:scene3d>
                  </w:rPr>
                </w:rPrChange>
              </w:rPr>
              <w:delText>1.4</w:delText>
            </w:r>
            <w:r w:rsidRPr="0020259A" w:rsidDel="0020259A">
              <w:rPr>
                <w:rPrChange w:id="209" w:author="Luo, Jia (J.)" w:date="2020-06-01T16:50:00Z">
                  <w:rPr>
                    <w:rStyle w:val="Hyperlink"/>
                  </w:rPr>
                </w:rPrChange>
              </w:rPr>
              <w:delText xml:space="preserve"> Software and Access</w:delText>
            </w:r>
            <w:r w:rsidDel="0020259A">
              <w:rPr>
                <w:webHidden/>
              </w:rPr>
              <w:tab/>
              <w:delText>2</w:delText>
            </w:r>
          </w:del>
        </w:p>
        <w:p w14:paraId="5E73D6F6" w14:textId="1837DBDC" w:rsidR="00C07F65" w:rsidDel="0020259A" w:rsidRDefault="00C07F65">
          <w:pPr>
            <w:pStyle w:val="TOC3"/>
            <w:tabs>
              <w:tab w:val="right" w:leader="dot" w:pos="9350"/>
            </w:tabs>
            <w:rPr>
              <w:del w:id="210" w:author="Luo, Jia (J.)" w:date="2020-06-01T16:50:00Z"/>
              <w:rFonts w:eastAsiaTheme="minorEastAsia"/>
              <w:noProof/>
            </w:rPr>
          </w:pPr>
          <w:del w:id="211" w:author="Luo, Jia (J.)" w:date="2020-06-01T16:50:00Z">
            <w:r w:rsidRPr="0020259A" w:rsidDel="0020259A">
              <w:rPr>
                <w:rPrChange w:id="212" w:author="Luo, Jia (J.)" w:date="2020-06-01T16:50:00Z">
                  <w:rPr>
                    <w:rStyle w:val="Hyperlink"/>
                    <w:rFonts w:cs="Times New Roman"/>
                    <w:noProof/>
                  </w:rPr>
                </w:rPrChange>
              </w:rPr>
              <w:delText>1.4.1 Matlab</w:delText>
            </w:r>
            <w:r w:rsidDel="0020259A">
              <w:rPr>
                <w:noProof/>
                <w:webHidden/>
              </w:rPr>
              <w:tab/>
              <w:delText>3</w:delText>
            </w:r>
          </w:del>
        </w:p>
        <w:p w14:paraId="1D0A8638" w14:textId="1D856894" w:rsidR="00C07F65" w:rsidDel="0020259A" w:rsidRDefault="00C07F65">
          <w:pPr>
            <w:pStyle w:val="TOC3"/>
            <w:tabs>
              <w:tab w:val="right" w:leader="dot" w:pos="9350"/>
            </w:tabs>
            <w:rPr>
              <w:del w:id="213" w:author="Luo, Jia (J.)" w:date="2020-06-01T16:50:00Z"/>
              <w:rFonts w:eastAsiaTheme="minorEastAsia"/>
              <w:noProof/>
            </w:rPr>
          </w:pPr>
          <w:del w:id="214" w:author="Luo, Jia (J.)" w:date="2020-06-01T16:50:00Z">
            <w:r w:rsidRPr="0020259A" w:rsidDel="0020259A">
              <w:rPr>
                <w:rPrChange w:id="215" w:author="Luo, Jia (J.)" w:date="2020-06-01T16:50:00Z">
                  <w:rPr>
                    <w:rStyle w:val="Hyperlink"/>
                    <w:rFonts w:cs="Times New Roman"/>
                    <w:noProof/>
                  </w:rPr>
                </w:rPrChange>
              </w:rPr>
              <w:delText>1.4.2 iPython (Anaconda)</w:delText>
            </w:r>
            <w:r w:rsidDel="0020259A">
              <w:rPr>
                <w:noProof/>
                <w:webHidden/>
              </w:rPr>
              <w:tab/>
              <w:delText>3</w:delText>
            </w:r>
          </w:del>
        </w:p>
        <w:p w14:paraId="37CBC692" w14:textId="4EC09A53" w:rsidR="00C07F65" w:rsidDel="0020259A" w:rsidRDefault="00C07F65">
          <w:pPr>
            <w:pStyle w:val="TOC4"/>
            <w:tabs>
              <w:tab w:val="left" w:pos="1100"/>
              <w:tab w:val="right" w:leader="dot" w:pos="9350"/>
            </w:tabs>
            <w:rPr>
              <w:del w:id="216" w:author="Luo, Jia (J.)" w:date="2020-06-01T16:50:00Z"/>
              <w:rFonts w:eastAsiaTheme="minorEastAsia"/>
              <w:noProof/>
            </w:rPr>
          </w:pPr>
          <w:del w:id="217" w:author="Luo, Jia (J.)" w:date="2020-06-01T16:50:00Z">
            <w:r w:rsidRPr="0020259A" w:rsidDel="0020259A">
              <w:rPr>
                <w:rPrChange w:id="218" w:author="Luo, Jia (J.)" w:date="2020-06-01T16:50:00Z">
                  <w:rPr>
                    <w:rStyle w:val="Hyperlink"/>
                    <w:b/>
                    <w:noProof/>
                  </w:rPr>
                </w:rPrChange>
              </w:rPr>
              <w:delText>a)</w:delText>
            </w:r>
            <w:r w:rsidDel="0020259A">
              <w:rPr>
                <w:rFonts w:eastAsiaTheme="minorEastAsia"/>
                <w:noProof/>
              </w:rPr>
              <w:tab/>
            </w:r>
            <w:r w:rsidRPr="0020259A" w:rsidDel="0020259A">
              <w:rPr>
                <w:rPrChange w:id="219" w:author="Luo, Jia (J.)" w:date="2020-06-01T16:50:00Z">
                  <w:rPr>
                    <w:rStyle w:val="Hyperlink"/>
                    <w:b/>
                    <w:noProof/>
                  </w:rPr>
                </w:rPrChange>
              </w:rPr>
              <w:delText>Local Installation</w:delText>
            </w:r>
            <w:r w:rsidDel="0020259A">
              <w:rPr>
                <w:noProof/>
                <w:webHidden/>
              </w:rPr>
              <w:tab/>
              <w:delText>3</w:delText>
            </w:r>
          </w:del>
        </w:p>
        <w:p w14:paraId="1F8D99AC" w14:textId="30E854C1" w:rsidR="00C07F65" w:rsidDel="0020259A" w:rsidRDefault="00C07F65">
          <w:pPr>
            <w:pStyle w:val="TOC4"/>
            <w:tabs>
              <w:tab w:val="left" w:pos="1100"/>
              <w:tab w:val="right" w:leader="dot" w:pos="9350"/>
            </w:tabs>
            <w:rPr>
              <w:del w:id="220" w:author="Luo, Jia (J.)" w:date="2020-06-01T16:50:00Z"/>
              <w:rFonts w:eastAsiaTheme="minorEastAsia"/>
              <w:noProof/>
            </w:rPr>
          </w:pPr>
          <w:del w:id="221" w:author="Luo, Jia (J.)" w:date="2020-06-01T16:50:00Z">
            <w:r w:rsidRPr="0020259A" w:rsidDel="0020259A">
              <w:rPr>
                <w:rPrChange w:id="222" w:author="Luo, Jia (J.)" w:date="2020-06-01T16:50:00Z">
                  <w:rPr>
                    <w:rStyle w:val="Hyperlink"/>
                    <w:b/>
                    <w:noProof/>
                  </w:rPr>
                </w:rPrChange>
              </w:rPr>
              <w:delText>b)</w:delText>
            </w:r>
            <w:r w:rsidDel="0020259A">
              <w:rPr>
                <w:rFonts w:eastAsiaTheme="minorEastAsia"/>
                <w:noProof/>
              </w:rPr>
              <w:tab/>
            </w:r>
            <w:r w:rsidRPr="0020259A" w:rsidDel="0020259A">
              <w:rPr>
                <w:rPrChange w:id="223" w:author="Luo, Jia (J.)" w:date="2020-06-01T16:50:00Z">
                  <w:rPr>
                    <w:rStyle w:val="Hyperlink"/>
                    <w:b/>
                    <w:noProof/>
                  </w:rPr>
                </w:rPrChange>
              </w:rPr>
              <w:delText>Anaconda Edge Node Version</w:delText>
            </w:r>
            <w:r w:rsidDel="0020259A">
              <w:rPr>
                <w:noProof/>
                <w:webHidden/>
              </w:rPr>
              <w:tab/>
              <w:delText>3</w:delText>
            </w:r>
          </w:del>
        </w:p>
        <w:p w14:paraId="164D0BAB" w14:textId="2FBFB0A3" w:rsidR="00C07F65" w:rsidDel="0020259A" w:rsidRDefault="00C07F65">
          <w:pPr>
            <w:pStyle w:val="TOC3"/>
            <w:tabs>
              <w:tab w:val="right" w:leader="dot" w:pos="9350"/>
            </w:tabs>
            <w:rPr>
              <w:del w:id="224" w:author="Luo, Jia (J.)" w:date="2020-06-01T16:50:00Z"/>
              <w:rFonts w:eastAsiaTheme="minorEastAsia"/>
              <w:noProof/>
            </w:rPr>
          </w:pPr>
          <w:del w:id="225" w:author="Luo, Jia (J.)" w:date="2020-06-01T16:50:00Z">
            <w:r w:rsidRPr="0020259A" w:rsidDel="0020259A">
              <w:rPr>
                <w:rPrChange w:id="226" w:author="Luo, Jia (J.)" w:date="2020-06-01T16:50:00Z">
                  <w:rPr>
                    <w:rStyle w:val="Hyperlink"/>
                    <w:rFonts w:cs="Times New Roman"/>
                    <w:noProof/>
                  </w:rPr>
                </w:rPrChange>
              </w:rPr>
              <w:delText>1.4.3 R-Project</w:delText>
            </w:r>
            <w:r w:rsidDel="0020259A">
              <w:rPr>
                <w:noProof/>
                <w:webHidden/>
              </w:rPr>
              <w:tab/>
              <w:delText>5</w:delText>
            </w:r>
          </w:del>
        </w:p>
        <w:p w14:paraId="24C54ABB" w14:textId="70733001" w:rsidR="00C07F65" w:rsidDel="0020259A" w:rsidRDefault="00C07F65">
          <w:pPr>
            <w:pStyle w:val="TOC3"/>
            <w:tabs>
              <w:tab w:val="right" w:leader="dot" w:pos="9350"/>
            </w:tabs>
            <w:rPr>
              <w:del w:id="227" w:author="Luo, Jia (J.)" w:date="2020-06-01T16:50:00Z"/>
              <w:rFonts w:eastAsiaTheme="minorEastAsia"/>
              <w:noProof/>
            </w:rPr>
          </w:pPr>
          <w:del w:id="228" w:author="Luo, Jia (J.)" w:date="2020-06-01T16:50:00Z">
            <w:r w:rsidRPr="0020259A" w:rsidDel="0020259A">
              <w:rPr>
                <w:rPrChange w:id="229" w:author="Luo, Jia (J.)" w:date="2020-06-01T16:50:00Z">
                  <w:rPr>
                    <w:rStyle w:val="Hyperlink"/>
                    <w:rFonts w:cs="Times New Roman"/>
                    <w:noProof/>
                  </w:rPr>
                </w:rPrChange>
              </w:rPr>
              <w:delText>1.4.4 HPC and Hadoop Access</w:delText>
            </w:r>
            <w:r w:rsidDel="0020259A">
              <w:rPr>
                <w:noProof/>
                <w:webHidden/>
              </w:rPr>
              <w:tab/>
              <w:delText>5</w:delText>
            </w:r>
          </w:del>
        </w:p>
        <w:p w14:paraId="3FD0B6D5" w14:textId="59CB087A" w:rsidR="00C07F65" w:rsidDel="0020259A" w:rsidRDefault="00C07F65">
          <w:pPr>
            <w:pStyle w:val="TOC3"/>
            <w:tabs>
              <w:tab w:val="right" w:leader="dot" w:pos="9350"/>
            </w:tabs>
            <w:rPr>
              <w:del w:id="230" w:author="Luo, Jia (J.)" w:date="2020-06-01T16:50:00Z"/>
              <w:rFonts w:eastAsiaTheme="minorEastAsia"/>
              <w:noProof/>
            </w:rPr>
          </w:pPr>
          <w:del w:id="231" w:author="Luo, Jia (J.)" w:date="2020-06-01T16:50:00Z">
            <w:r w:rsidRPr="0020259A" w:rsidDel="0020259A">
              <w:rPr>
                <w:rPrChange w:id="232" w:author="Luo, Jia (J.)" w:date="2020-06-01T16:50:00Z">
                  <w:rPr>
                    <w:rStyle w:val="Hyperlink"/>
                    <w:noProof/>
                  </w:rPr>
                </w:rPrChange>
              </w:rPr>
              <w:delText>1.4.5 Install and set up MIT Kerberos</w:delText>
            </w:r>
            <w:r w:rsidDel="0020259A">
              <w:rPr>
                <w:noProof/>
                <w:webHidden/>
              </w:rPr>
              <w:tab/>
              <w:delText>6</w:delText>
            </w:r>
          </w:del>
        </w:p>
        <w:p w14:paraId="4502ED7C" w14:textId="4C0FD138" w:rsidR="00C07F65" w:rsidDel="0020259A" w:rsidRDefault="00C07F65">
          <w:pPr>
            <w:pStyle w:val="TOC3"/>
            <w:tabs>
              <w:tab w:val="right" w:leader="dot" w:pos="9350"/>
            </w:tabs>
            <w:rPr>
              <w:del w:id="233" w:author="Luo, Jia (J.)" w:date="2020-06-01T16:50:00Z"/>
              <w:rFonts w:eastAsiaTheme="minorEastAsia"/>
              <w:noProof/>
            </w:rPr>
          </w:pPr>
          <w:del w:id="234" w:author="Luo, Jia (J.)" w:date="2020-06-01T16:50:00Z">
            <w:r w:rsidRPr="0020259A" w:rsidDel="0020259A">
              <w:rPr>
                <w:rPrChange w:id="235" w:author="Luo, Jia (J.)" w:date="2020-06-01T16:50:00Z">
                  <w:rPr>
                    <w:rStyle w:val="Hyperlink"/>
                    <w:rFonts w:cs="Times New Roman"/>
                    <w:noProof/>
                  </w:rPr>
                </w:rPrChange>
              </w:rPr>
              <w:delText>1.4.6 Putty</w:delText>
            </w:r>
            <w:r w:rsidDel="0020259A">
              <w:rPr>
                <w:noProof/>
                <w:webHidden/>
              </w:rPr>
              <w:tab/>
              <w:delText>7</w:delText>
            </w:r>
          </w:del>
        </w:p>
        <w:p w14:paraId="1C5D7B4D" w14:textId="538CB1D6" w:rsidR="00C07F65" w:rsidDel="0020259A" w:rsidRDefault="00C07F65">
          <w:pPr>
            <w:pStyle w:val="TOC3"/>
            <w:tabs>
              <w:tab w:val="right" w:leader="dot" w:pos="9350"/>
            </w:tabs>
            <w:rPr>
              <w:del w:id="236" w:author="Luo, Jia (J.)" w:date="2020-06-01T16:50:00Z"/>
              <w:rFonts w:eastAsiaTheme="minorEastAsia"/>
              <w:noProof/>
            </w:rPr>
          </w:pPr>
          <w:del w:id="237" w:author="Luo, Jia (J.)" w:date="2020-06-01T16:50:00Z">
            <w:r w:rsidRPr="0020259A" w:rsidDel="0020259A">
              <w:rPr>
                <w:rPrChange w:id="238" w:author="Luo, Jia (J.)" w:date="2020-06-01T16:50:00Z">
                  <w:rPr>
                    <w:rStyle w:val="Hyperlink"/>
                    <w:rFonts w:cs="Times New Roman"/>
                    <w:noProof/>
                  </w:rPr>
                </w:rPrChange>
              </w:rPr>
              <w:delText>1.4.7 Getting Access to Slack</w:delText>
            </w:r>
            <w:r w:rsidDel="0020259A">
              <w:rPr>
                <w:noProof/>
                <w:webHidden/>
              </w:rPr>
              <w:tab/>
              <w:delText>10</w:delText>
            </w:r>
          </w:del>
        </w:p>
        <w:p w14:paraId="494FF6DD" w14:textId="4B966135" w:rsidR="00C07F65" w:rsidDel="0020259A" w:rsidRDefault="00C07F65">
          <w:pPr>
            <w:pStyle w:val="TOC3"/>
            <w:tabs>
              <w:tab w:val="right" w:leader="dot" w:pos="9350"/>
            </w:tabs>
            <w:rPr>
              <w:del w:id="239" w:author="Luo, Jia (J.)" w:date="2020-06-01T16:50:00Z"/>
              <w:rFonts w:eastAsiaTheme="minorEastAsia"/>
              <w:noProof/>
            </w:rPr>
          </w:pPr>
          <w:del w:id="240" w:author="Luo, Jia (J.)" w:date="2020-06-01T16:50:00Z">
            <w:r w:rsidRPr="0020259A" w:rsidDel="0020259A">
              <w:rPr>
                <w:rPrChange w:id="241" w:author="Luo, Jia (J.)" w:date="2020-06-01T16:50:00Z">
                  <w:rPr>
                    <w:rStyle w:val="Hyperlink"/>
                    <w:rFonts w:cs="Times New Roman"/>
                    <w:noProof/>
                  </w:rPr>
                </w:rPrChange>
              </w:rPr>
              <w:delText>1.4.8 Getting Access to GitHub</w:delText>
            </w:r>
            <w:r w:rsidDel="0020259A">
              <w:rPr>
                <w:noProof/>
                <w:webHidden/>
              </w:rPr>
              <w:tab/>
              <w:delText>10</w:delText>
            </w:r>
          </w:del>
        </w:p>
        <w:p w14:paraId="1BBE577A" w14:textId="285ECD7A" w:rsidR="00C07F65" w:rsidDel="0020259A" w:rsidRDefault="00C07F65">
          <w:pPr>
            <w:pStyle w:val="TOC2"/>
            <w:rPr>
              <w:del w:id="242" w:author="Luo, Jia (J.)" w:date="2020-06-01T16:50:00Z"/>
              <w:rFonts w:asciiTheme="minorHAnsi" w:eastAsiaTheme="minorEastAsia" w:hAnsiTheme="minorHAnsi" w:cstheme="minorBidi"/>
            </w:rPr>
          </w:pPr>
          <w:del w:id="243" w:author="Luo, Jia (J.)" w:date="2020-06-01T16:50:00Z">
            <w:r w:rsidRPr="0020259A" w:rsidDel="0020259A">
              <w:rPr>
                <w:rPrChange w:id="244" w:author="Luo, Jia (J.)" w:date="2020-06-01T16:50:00Z">
                  <w:rPr>
                    <w:rStyle w:val="Hyperlink"/>
                    <w14:scene3d>
                      <w14:camera w14:prst="orthographicFront"/>
                      <w14:lightRig w14:rig="threePt" w14:dir="t">
                        <w14:rot w14:lat="0" w14:lon="0" w14:rev="0"/>
                      </w14:lightRig>
                    </w14:scene3d>
                  </w:rPr>
                </w:rPrChange>
              </w:rPr>
              <w:delText>1.5</w:delText>
            </w:r>
            <w:r w:rsidRPr="0020259A" w:rsidDel="0020259A">
              <w:rPr>
                <w:rPrChange w:id="245" w:author="Luo, Jia (J.)" w:date="2020-06-01T16:50:00Z">
                  <w:rPr>
                    <w:rStyle w:val="Hyperlink"/>
                  </w:rPr>
                </w:rPrChange>
              </w:rPr>
              <w:delText xml:space="preserve"> Drives</w:delText>
            </w:r>
            <w:r w:rsidDel="0020259A">
              <w:rPr>
                <w:webHidden/>
              </w:rPr>
              <w:tab/>
              <w:delText>10</w:delText>
            </w:r>
          </w:del>
        </w:p>
        <w:p w14:paraId="702E98F7" w14:textId="644091EA" w:rsidR="00C07F65" w:rsidDel="0020259A" w:rsidRDefault="00C07F65">
          <w:pPr>
            <w:pStyle w:val="TOC3"/>
            <w:tabs>
              <w:tab w:val="left" w:pos="1320"/>
              <w:tab w:val="right" w:leader="dot" w:pos="9350"/>
            </w:tabs>
            <w:rPr>
              <w:del w:id="246" w:author="Luo, Jia (J.)" w:date="2020-06-01T16:50:00Z"/>
              <w:rFonts w:eastAsiaTheme="minorEastAsia"/>
              <w:noProof/>
            </w:rPr>
          </w:pPr>
          <w:del w:id="247" w:author="Luo, Jia (J.)" w:date="2020-06-01T16:50:00Z">
            <w:r w:rsidRPr="0020259A" w:rsidDel="0020259A">
              <w:rPr>
                <w:rPrChange w:id="248" w:author="Luo, Jia (J.)" w:date="2020-06-01T16:50:00Z">
                  <w:rPr>
                    <w:rStyle w:val="Hyperlink"/>
                    <w:rFonts w:cs="Times New Roman"/>
                    <w:noProof/>
                  </w:rPr>
                </w:rPrChange>
              </w:rPr>
              <w:delText>1.5.1</w:delText>
            </w:r>
            <w:r w:rsidDel="0020259A">
              <w:rPr>
                <w:rFonts w:eastAsiaTheme="minorEastAsia"/>
                <w:noProof/>
              </w:rPr>
              <w:tab/>
            </w:r>
            <w:r w:rsidRPr="0020259A" w:rsidDel="0020259A">
              <w:rPr>
                <w:rPrChange w:id="249" w:author="Luo, Jia (J.)" w:date="2020-06-01T16:50:00Z">
                  <w:rPr>
                    <w:rStyle w:val="Hyperlink"/>
                    <w:rFonts w:cs="Times New Roman"/>
                    <w:noProof/>
                  </w:rPr>
                </w:rPrChange>
              </w:rPr>
              <w:delText>Map Drive Y</w:delText>
            </w:r>
            <w:r w:rsidDel="0020259A">
              <w:rPr>
                <w:noProof/>
                <w:webHidden/>
              </w:rPr>
              <w:tab/>
              <w:delText>10</w:delText>
            </w:r>
          </w:del>
        </w:p>
        <w:p w14:paraId="46AF3E08" w14:textId="2D868CED" w:rsidR="00C07F65" w:rsidDel="0020259A" w:rsidRDefault="00C07F65">
          <w:pPr>
            <w:pStyle w:val="TOC3"/>
            <w:tabs>
              <w:tab w:val="left" w:pos="1320"/>
              <w:tab w:val="right" w:leader="dot" w:pos="9350"/>
            </w:tabs>
            <w:rPr>
              <w:del w:id="250" w:author="Luo, Jia (J.)" w:date="2020-06-01T16:50:00Z"/>
              <w:rFonts w:eastAsiaTheme="minorEastAsia"/>
              <w:noProof/>
            </w:rPr>
          </w:pPr>
          <w:del w:id="251" w:author="Luo, Jia (J.)" w:date="2020-06-01T16:50:00Z">
            <w:r w:rsidRPr="0020259A" w:rsidDel="0020259A">
              <w:rPr>
                <w:rPrChange w:id="252" w:author="Luo, Jia (J.)" w:date="2020-06-01T16:50:00Z">
                  <w:rPr>
                    <w:rStyle w:val="Hyperlink"/>
                    <w:rFonts w:cs="Times New Roman"/>
                    <w:noProof/>
                  </w:rPr>
                </w:rPrChange>
              </w:rPr>
              <w:delText>1.5.2</w:delText>
            </w:r>
            <w:r w:rsidDel="0020259A">
              <w:rPr>
                <w:rFonts w:eastAsiaTheme="minorEastAsia"/>
                <w:noProof/>
              </w:rPr>
              <w:tab/>
            </w:r>
            <w:r w:rsidRPr="0020259A" w:rsidDel="0020259A">
              <w:rPr>
                <w:rPrChange w:id="253" w:author="Luo, Jia (J.)" w:date="2020-06-01T16:50:00Z">
                  <w:rPr>
                    <w:rStyle w:val="Hyperlink"/>
                    <w:rFonts w:cs="Times New Roman"/>
                    <w:noProof/>
                  </w:rPr>
                </w:rPrChange>
              </w:rPr>
              <w:delText>Map Drive S</w:delText>
            </w:r>
            <w:r w:rsidDel="0020259A">
              <w:rPr>
                <w:noProof/>
                <w:webHidden/>
              </w:rPr>
              <w:tab/>
              <w:delText>11</w:delText>
            </w:r>
          </w:del>
        </w:p>
        <w:p w14:paraId="4BEB8DF3" w14:textId="6EEBA518" w:rsidR="00C07F65" w:rsidDel="0020259A" w:rsidRDefault="00C07F65">
          <w:pPr>
            <w:pStyle w:val="TOC3"/>
            <w:tabs>
              <w:tab w:val="left" w:pos="1320"/>
              <w:tab w:val="right" w:leader="dot" w:pos="9350"/>
            </w:tabs>
            <w:rPr>
              <w:del w:id="254" w:author="Luo, Jia (J.)" w:date="2020-06-01T16:50:00Z"/>
              <w:rFonts w:eastAsiaTheme="minorEastAsia"/>
              <w:noProof/>
            </w:rPr>
          </w:pPr>
          <w:del w:id="255" w:author="Luo, Jia (J.)" w:date="2020-06-01T16:50:00Z">
            <w:r w:rsidRPr="0020259A" w:rsidDel="0020259A">
              <w:rPr>
                <w:rPrChange w:id="256" w:author="Luo, Jia (J.)" w:date="2020-06-01T16:50:00Z">
                  <w:rPr>
                    <w:rStyle w:val="Hyperlink"/>
                    <w:rFonts w:cs="Times New Roman"/>
                    <w:noProof/>
                  </w:rPr>
                </w:rPrChange>
              </w:rPr>
              <w:delText>1.5.3</w:delText>
            </w:r>
            <w:r w:rsidDel="0020259A">
              <w:rPr>
                <w:rFonts w:eastAsiaTheme="minorEastAsia"/>
                <w:noProof/>
              </w:rPr>
              <w:tab/>
            </w:r>
            <w:r w:rsidRPr="0020259A" w:rsidDel="0020259A">
              <w:rPr>
                <w:rPrChange w:id="257" w:author="Luo, Jia (J.)" w:date="2020-06-01T16:50:00Z">
                  <w:rPr>
                    <w:rStyle w:val="Hyperlink"/>
                    <w:rFonts w:cs="Times New Roman"/>
                    <w:noProof/>
                  </w:rPr>
                </w:rPrChange>
              </w:rPr>
              <w:delText>Shared Drive W</w:delText>
            </w:r>
            <w:r w:rsidDel="0020259A">
              <w:rPr>
                <w:noProof/>
                <w:webHidden/>
              </w:rPr>
              <w:tab/>
              <w:delText>12</w:delText>
            </w:r>
          </w:del>
        </w:p>
        <w:p w14:paraId="26B18356" w14:textId="16F42961" w:rsidR="00C07F65" w:rsidDel="0020259A" w:rsidRDefault="00C07F65">
          <w:pPr>
            <w:pStyle w:val="TOC1"/>
            <w:rPr>
              <w:del w:id="258" w:author="Luo, Jia (J.)" w:date="2020-06-01T16:50:00Z"/>
              <w:rFonts w:asciiTheme="minorHAnsi" w:eastAsiaTheme="minorEastAsia" w:hAnsiTheme="minorHAnsi" w:cstheme="minorBidi"/>
            </w:rPr>
          </w:pPr>
          <w:del w:id="259" w:author="Luo, Jia (J.)" w:date="2020-06-01T16:50:00Z">
            <w:r w:rsidRPr="0020259A" w:rsidDel="0020259A">
              <w:rPr>
                <w:rPrChange w:id="260" w:author="Luo, Jia (J.)" w:date="2020-06-01T16:50:00Z">
                  <w:rPr>
                    <w:rStyle w:val="Hyperlink"/>
                  </w:rPr>
                </w:rPrChange>
              </w:rPr>
              <w:delText>2</w:delText>
            </w:r>
            <w:r w:rsidDel="0020259A">
              <w:rPr>
                <w:rFonts w:asciiTheme="minorHAnsi" w:eastAsiaTheme="minorEastAsia" w:hAnsiTheme="minorHAnsi" w:cstheme="minorBidi"/>
              </w:rPr>
              <w:tab/>
            </w:r>
            <w:r w:rsidRPr="0020259A" w:rsidDel="0020259A">
              <w:rPr>
                <w:rPrChange w:id="261" w:author="Luo, Jia (J.)" w:date="2020-06-01T16:50:00Z">
                  <w:rPr>
                    <w:rStyle w:val="Hyperlink"/>
                  </w:rPr>
                </w:rPrChange>
              </w:rPr>
              <w:delText>Data and Access</w:delText>
            </w:r>
            <w:r w:rsidDel="0020259A">
              <w:rPr>
                <w:webHidden/>
              </w:rPr>
              <w:tab/>
              <w:delText>12</w:delText>
            </w:r>
          </w:del>
        </w:p>
        <w:p w14:paraId="03084ED7" w14:textId="01450844" w:rsidR="00C07F65" w:rsidDel="0020259A" w:rsidRDefault="00C07F65">
          <w:pPr>
            <w:pStyle w:val="TOC2"/>
            <w:rPr>
              <w:del w:id="262" w:author="Luo, Jia (J.)" w:date="2020-06-01T16:50:00Z"/>
              <w:rFonts w:asciiTheme="minorHAnsi" w:eastAsiaTheme="minorEastAsia" w:hAnsiTheme="minorHAnsi" w:cstheme="minorBidi"/>
            </w:rPr>
          </w:pPr>
          <w:del w:id="263" w:author="Luo, Jia (J.)" w:date="2020-06-01T16:50:00Z">
            <w:r w:rsidRPr="0020259A" w:rsidDel="0020259A">
              <w:rPr>
                <w:rPrChange w:id="264" w:author="Luo, Jia (J.)" w:date="2020-06-01T16:50:00Z">
                  <w:rPr>
                    <w:rStyle w:val="Hyperlink"/>
                    <w14:scene3d>
                      <w14:camera w14:prst="orthographicFront"/>
                      <w14:lightRig w14:rig="threePt" w14:dir="t">
                        <w14:rot w14:lat="0" w14:lon="0" w14:rev="0"/>
                      </w14:lightRig>
                    </w14:scene3d>
                  </w:rPr>
                </w:rPrChange>
              </w:rPr>
              <w:delText>2.1</w:delText>
            </w:r>
            <w:r w:rsidRPr="0020259A" w:rsidDel="0020259A">
              <w:rPr>
                <w:rPrChange w:id="265" w:author="Luo, Jia (J.)" w:date="2020-06-01T16:50:00Z">
                  <w:rPr>
                    <w:rStyle w:val="Hyperlink"/>
                  </w:rPr>
                </w:rPrChange>
              </w:rPr>
              <w:delText xml:space="preserve"> Data Sources and Descriptions</w:delText>
            </w:r>
            <w:r w:rsidDel="0020259A">
              <w:rPr>
                <w:webHidden/>
              </w:rPr>
              <w:tab/>
              <w:delText>12</w:delText>
            </w:r>
          </w:del>
        </w:p>
        <w:p w14:paraId="70C5445A" w14:textId="1DE36D8C" w:rsidR="00C07F65" w:rsidDel="0020259A" w:rsidRDefault="00C07F65">
          <w:pPr>
            <w:pStyle w:val="TOC2"/>
            <w:rPr>
              <w:del w:id="266" w:author="Luo, Jia (J.)" w:date="2020-06-01T16:50:00Z"/>
              <w:rFonts w:asciiTheme="minorHAnsi" w:eastAsiaTheme="minorEastAsia" w:hAnsiTheme="minorHAnsi" w:cstheme="minorBidi"/>
            </w:rPr>
          </w:pPr>
          <w:del w:id="267" w:author="Luo, Jia (J.)" w:date="2020-06-01T16:50:00Z">
            <w:r w:rsidRPr="0020259A" w:rsidDel="0020259A">
              <w:rPr>
                <w:rPrChange w:id="268" w:author="Luo, Jia (J.)" w:date="2020-06-01T16:50:00Z">
                  <w:rPr>
                    <w:rStyle w:val="Hyperlink"/>
                    <w14:scene3d>
                      <w14:camera w14:prst="orthographicFront"/>
                      <w14:lightRig w14:rig="threePt" w14:dir="t">
                        <w14:rot w14:lat="0" w14:lon="0" w14:rev="0"/>
                      </w14:lightRig>
                    </w14:scene3d>
                  </w:rPr>
                </w:rPrChange>
              </w:rPr>
              <w:delText>2.2</w:delText>
            </w:r>
            <w:r w:rsidRPr="0020259A" w:rsidDel="0020259A">
              <w:rPr>
                <w:rPrChange w:id="269" w:author="Luo, Jia (J.)" w:date="2020-06-01T16:50:00Z">
                  <w:rPr>
                    <w:rStyle w:val="Hyperlink"/>
                  </w:rPr>
                </w:rPrChange>
              </w:rPr>
              <w:delText xml:space="preserve"> Accessing Data Through SCA-V</w:delText>
            </w:r>
            <w:r w:rsidDel="0020259A">
              <w:rPr>
                <w:webHidden/>
              </w:rPr>
              <w:tab/>
              <w:delText>13</w:delText>
            </w:r>
          </w:del>
        </w:p>
        <w:p w14:paraId="5ADC1E04" w14:textId="66D29E17" w:rsidR="00C07F65" w:rsidDel="0020259A" w:rsidRDefault="00C07F65">
          <w:pPr>
            <w:pStyle w:val="TOC1"/>
            <w:rPr>
              <w:del w:id="270" w:author="Luo, Jia (J.)" w:date="2020-06-01T16:50:00Z"/>
              <w:rFonts w:asciiTheme="minorHAnsi" w:eastAsiaTheme="minorEastAsia" w:hAnsiTheme="minorHAnsi" w:cstheme="minorBidi"/>
            </w:rPr>
          </w:pPr>
          <w:del w:id="271" w:author="Luo, Jia (J.)" w:date="2020-06-01T16:50:00Z">
            <w:r w:rsidRPr="0020259A" w:rsidDel="0020259A">
              <w:rPr>
                <w:rPrChange w:id="272" w:author="Luo, Jia (J.)" w:date="2020-06-01T16:50:00Z">
                  <w:rPr>
                    <w:rStyle w:val="Hyperlink"/>
                  </w:rPr>
                </w:rPrChange>
              </w:rPr>
              <w:delText>3</w:delText>
            </w:r>
            <w:r w:rsidDel="0020259A">
              <w:rPr>
                <w:rFonts w:asciiTheme="minorHAnsi" w:eastAsiaTheme="minorEastAsia" w:hAnsiTheme="minorHAnsi" w:cstheme="minorBidi"/>
              </w:rPr>
              <w:tab/>
            </w:r>
            <w:r w:rsidRPr="0020259A" w:rsidDel="0020259A">
              <w:rPr>
                <w:rPrChange w:id="273" w:author="Luo, Jia (J.)" w:date="2020-06-01T16:50:00Z">
                  <w:rPr>
                    <w:rStyle w:val="Hyperlink"/>
                  </w:rPr>
                </w:rPrChange>
              </w:rPr>
              <w:delText>Learning Opportunities</w:delText>
            </w:r>
            <w:r w:rsidDel="0020259A">
              <w:rPr>
                <w:webHidden/>
              </w:rPr>
              <w:tab/>
              <w:delText>13</w:delText>
            </w:r>
          </w:del>
        </w:p>
        <w:p w14:paraId="497870D2" w14:textId="1966C15F" w:rsidR="00C07F65" w:rsidDel="0020259A" w:rsidRDefault="00C07F65">
          <w:pPr>
            <w:pStyle w:val="TOC1"/>
            <w:rPr>
              <w:del w:id="274" w:author="Luo, Jia (J.)" w:date="2020-06-01T16:50:00Z"/>
              <w:rFonts w:asciiTheme="minorHAnsi" w:eastAsiaTheme="minorEastAsia" w:hAnsiTheme="minorHAnsi" w:cstheme="minorBidi"/>
            </w:rPr>
          </w:pPr>
          <w:del w:id="275" w:author="Luo, Jia (J.)" w:date="2020-06-01T16:50:00Z">
            <w:r w:rsidRPr="0020259A" w:rsidDel="0020259A">
              <w:rPr>
                <w:rPrChange w:id="276" w:author="Luo, Jia (J.)" w:date="2020-06-01T16:50:00Z">
                  <w:rPr>
                    <w:rStyle w:val="Hyperlink"/>
                  </w:rPr>
                </w:rPrChange>
              </w:rPr>
              <w:delText>4</w:delText>
            </w:r>
            <w:r w:rsidDel="0020259A">
              <w:rPr>
                <w:rFonts w:asciiTheme="minorHAnsi" w:eastAsiaTheme="minorEastAsia" w:hAnsiTheme="minorHAnsi" w:cstheme="minorBidi"/>
              </w:rPr>
              <w:tab/>
            </w:r>
            <w:r w:rsidRPr="0020259A" w:rsidDel="0020259A">
              <w:rPr>
                <w:rPrChange w:id="277" w:author="Luo, Jia (J.)" w:date="2020-06-01T16:50:00Z">
                  <w:rPr>
                    <w:rStyle w:val="Hyperlink"/>
                  </w:rPr>
                </w:rPrChange>
              </w:rPr>
              <w:delText>Corporate Training</w:delText>
            </w:r>
            <w:r w:rsidDel="0020259A">
              <w:rPr>
                <w:webHidden/>
              </w:rPr>
              <w:tab/>
              <w:delText>13</w:delText>
            </w:r>
          </w:del>
        </w:p>
        <w:p w14:paraId="2C8CFB50" w14:textId="696E0FE3" w:rsidR="00C07F65" w:rsidDel="0020259A" w:rsidRDefault="00C07F65">
          <w:pPr>
            <w:pStyle w:val="TOC1"/>
            <w:rPr>
              <w:del w:id="278" w:author="Luo, Jia (J.)" w:date="2020-06-01T16:50:00Z"/>
              <w:rFonts w:asciiTheme="minorHAnsi" w:eastAsiaTheme="minorEastAsia" w:hAnsiTheme="minorHAnsi" w:cstheme="minorBidi"/>
            </w:rPr>
          </w:pPr>
          <w:del w:id="279" w:author="Luo, Jia (J.)" w:date="2020-06-01T16:50:00Z">
            <w:r w:rsidRPr="0020259A" w:rsidDel="0020259A">
              <w:rPr>
                <w:rPrChange w:id="280" w:author="Luo, Jia (J.)" w:date="2020-06-01T16:50:00Z">
                  <w:rPr>
                    <w:rStyle w:val="Hyperlink"/>
                  </w:rPr>
                </w:rPrChange>
              </w:rPr>
              <w:delText>5</w:delText>
            </w:r>
            <w:r w:rsidDel="0020259A">
              <w:rPr>
                <w:rFonts w:asciiTheme="minorHAnsi" w:eastAsiaTheme="minorEastAsia" w:hAnsiTheme="minorHAnsi" w:cstheme="minorBidi"/>
              </w:rPr>
              <w:tab/>
            </w:r>
            <w:r w:rsidRPr="0020259A" w:rsidDel="0020259A">
              <w:rPr>
                <w:rPrChange w:id="281" w:author="Luo, Jia (J.)" w:date="2020-06-01T16:50:00Z">
                  <w:rPr>
                    <w:rStyle w:val="Hyperlink"/>
                  </w:rPr>
                </w:rPrChange>
              </w:rPr>
              <w:delText>Travel Approval Website</w:delText>
            </w:r>
            <w:r w:rsidDel="0020259A">
              <w:rPr>
                <w:webHidden/>
              </w:rPr>
              <w:tab/>
              <w:delText>13</w:delText>
            </w:r>
          </w:del>
        </w:p>
        <w:p w14:paraId="3791E96E" w14:textId="020F3AAF" w:rsidR="00C07F65" w:rsidDel="0020259A" w:rsidRDefault="00C07F65">
          <w:pPr>
            <w:pStyle w:val="TOC1"/>
            <w:rPr>
              <w:del w:id="282" w:author="Luo, Jia (J.)" w:date="2020-06-01T16:50:00Z"/>
              <w:rFonts w:asciiTheme="minorHAnsi" w:eastAsiaTheme="minorEastAsia" w:hAnsiTheme="minorHAnsi" w:cstheme="minorBidi"/>
            </w:rPr>
          </w:pPr>
          <w:del w:id="283" w:author="Luo, Jia (J.)" w:date="2020-06-01T16:50:00Z">
            <w:r w:rsidRPr="0020259A" w:rsidDel="0020259A">
              <w:rPr>
                <w:rPrChange w:id="284" w:author="Luo, Jia (J.)" w:date="2020-06-01T16:50:00Z">
                  <w:rPr>
                    <w:rStyle w:val="Hyperlink"/>
                  </w:rPr>
                </w:rPrChange>
              </w:rPr>
              <w:delText>6</w:delText>
            </w:r>
            <w:r w:rsidDel="0020259A">
              <w:rPr>
                <w:rFonts w:asciiTheme="minorHAnsi" w:eastAsiaTheme="minorEastAsia" w:hAnsiTheme="minorHAnsi" w:cstheme="minorBidi"/>
              </w:rPr>
              <w:tab/>
            </w:r>
            <w:r w:rsidRPr="0020259A" w:rsidDel="0020259A">
              <w:rPr>
                <w:rPrChange w:id="285" w:author="Luo, Jia (J.)" w:date="2020-06-01T16:50:00Z">
                  <w:rPr>
                    <w:rStyle w:val="Hyperlink"/>
                  </w:rPr>
                </w:rPrChange>
              </w:rPr>
              <w:delText>Ford Global Technologies (FGTL) Website</w:delText>
            </w:r>
            <w:r w:rsidDel="0020259A">
              <w:rPr>
                <w:webHidden/>
              </w:rPr>
              <w:tab/>
              <w:delText>13</w:delText>
            </w:r>
          </w:del>
        </w:p>
        <w:p w14:paraId="73B4F1BB" w14:textId="7AF094D4" w:rsidR="00C07F65" w:rsidDel="0020259A" w:rsidRDefault="00C07F65">
          <w:pPr>
            <w:pStyle w:val="TOC1"/>
            <w:rPr>
              <w:del w:id="286" w:author="Luo, Jia (J.)" w:date="2020-06-01T16:50:00Z"/>
              <w:rFonts w:asciiTheme="minorHAnsi" w:eastAsiaTheme="minorEastAsia" w:hAnsiTheme="minorHAnsi" w:cstheme="minorBidi"/>
            </w:rPr>
          </w:pPr>
          <w:del w:id="287" w:author="Luo, Jia (J.)" w:date="2020-06-01T16:50:00Z">
            <w:r w:rsidRPr="0020259A" w:rsidDel="0020259A">
              <w:rPr>
                <w:rPrChange w:id="288" w:author="Luo, Jia (J.)" w:date="2020-06-01T16:50:00Z">
                  <w:rPr>
                    <w:rStyle w:val="Hyperlink"/>
                  </w:rPr>
                </w:rPrChange>
              </w:rPr>
              <w:delText>7</w:delText>
            </w:r>
            <w:r w:rsidDel="0020259A">
              <w:rPr>
                <w:rFonts w:asciiTheme="minorHAnsi" w:eastAsiaTheme="minorEastAsia" w:hAnsiTheme="minorHAnsi" w:cstheme="minorBidi"/>
              </w:rPr>
              <w:tab/>
            </w:r>
            <w:r w:rsidRPr="0020259A" w:rsidDel="0020259A">
              <w:rPr>
                <w:rPrChange w:id="289" w:author="Luo, Jia (J.)" w:date="2020-06-01T16:50:00Z">
                  <w:rPr>
                    <w:rStyle w:val="Hyperlink"/>
                  </w:rPr>
                </w:rPrChange>
              </w:rPr>
              <w:delText>Other Useful Links and Information</w:delText>
            </w:r>
            <w:r w:rsidDel="0020259A">
              <w:rPr>
                <w:webHidden/>
              </w:rPr>
              <w:tab/>
              <w:delText>14</w:delText>
            </w:r>
          </w:del>
        </w:p>
        <w:p w14:paraId="7FAA8BCA" w14:textId="626C837B" w:rsidR="00C07F65" w:rsidDel="0020259A" w:rsidRDefault="00C07F65">
          <w:pPr>
            <w:pStyle w:val="TOC2"/>
            <w:rPr>
              <w:del w:id="290" w:author="Luo, Jia (J.)" w:date="2020-06-01T16:50:00Z"/>
              <w:rFonts w:asciiTheme="minorHAnsi" w:eastAsiaTheme="minorEastAsia" w:hAnsiTheme="minorHAnsi" w:cstheme="minorBidi"/>
            </w:rPr>
          </w:pPr>
          <w:del w:id="291" w:author="Luo, Jia (J.)" w:date="2020-06-01T16:50:00Z">
            <w:r w:rsidRPr="0020259A" w:rsidDel="0020259A">
              <w:rPr>
                <w:rPrChange w:id="292" w:author="Luo, Jia (J.)" w:date="2020-06-01T16:50:00Z">
                  <w:rPr>
                    <w:rStyle w:val="Hyperlink"/>
                    <w14:scene3d>
                      <w14:camera w14:prst="orthographicFront"/>
                      <w14:lightRig w14:rig="threePt" w14:dir="t">
                        <w14:rot w14:lat="0" w14:lon="0" w14:rev="0"/>
                      </w14:lightRig>
                    </w14:scene3d>
                  </w:rPr>
                </w:rPrChange>
              </w:rPr>
              <w:delText>7.1</w:delText>
            </w:r>
            <w:r w:rsidRPr="0020259A" w:rsidDel="0020259A">
              <w:rPr>
                <w:rPrChange w:id="293" w:author="Luo, Jia (J.)" w:date="2020-06-01T16:50:00Z">
                  <w:rPr>
                    <w:rStyle w:val="Hyperlink"/>
                  </w:rPr>
                </w:rPrChange>
              </w:rPr>
              <w:delText xml:space="preserve"> GDIA Analytics SharePoint</w:delText>
            </w:r>
            <w:r w:rsidDel="0020259A">
              <w:rPr>
                <w:webHidden/>
              </w:rPr>
              <w:tab/>
              <w:delText>14</w:delText>
            </w:r>
          </w:del>
        </w:p>
        <w:p w14:paraId="4CC1C423" w14:textId="3800724A" w:rsidR="00C07F65" w:rsidDel="0020259A" w:rsidRDefault="00C07F65">
          <w:pPr>
            <w:pStyle w:val="TOC3"/>
            <w:tabs>
              <w:tab w:val="left" w:pos="1320"/>
              <w:tab w:val="right" w:leader="dot" w:pos="9350"/>
            </w:tabs>
            <w:rPr>
              <w:del w:id="294" w:author="Luo, Jia (J.)" w:date="2020-06-01T16:50:00Z"/>
              <w:rFonts w:eastAsiaTheme="minorEastAsia"/>
              <w:noProof/>
            </w:rPr>
          </w:pPr>
          <w:del w:id="295" w:author="Luo, Jia (J.)" w:date="2020-06-01T16:50:00Z">
            <w:r w:rsidRPr="0020259A" w:rsidDel="0020259A">
              <w:rPr>
                <w:rPrChange w:id="296" w:author="Luo, Jia (J.)" w:date="2020-06-01T16:50:00Z">
                  <w:rPr>
                    <w:rStyle w:val="Hyperlink"/>
                    <w:rFonts w:cs="Times New Roman"/>
                    <w:noProof/>
                  </w:rPr>
                </w:rPrChange>
              </w:rPr>
              <w:delText>7.1.1</w:delText>
            </w:r>
            <w:r w:rsidDel="0020259A">
              <w:rPr>
                <w:rFonts w:eastAsiaTheme="minorEastAsia"/>
                <w:noProof/>
              </w:rPr>
              <w:tab/>
            </w:r>
            <w:r w:rsidRPr="0020259A" w:rsidDel="0020259A">
              <w:rPr>
                <w:rPrChange w:id="297" w:author="Luo, Jia (J.)" w:date="2020-06-01T16:50:00Z">
                  <w:rPr>
                    <w:rStyle w:val="Hyperlink"/>
                    <w:rFonts w:cs="Times New Roman"/>
                    <w:noProof/>
                  </w:rPr>
                </w:rPrChange>
              </w:rPr>
              <w:delText>GDI&amp;A SharePoint</w:delText>
            </w:r>
            <w:r w:rsidDel="0020259A">
              <w:rPr>
                <w:noProof/>
                <w:webHidden/>
              </w:rPr>
              <w:tab/>
              <w:delText>14</w:delText>
            </w:r>
          </w:del>
        </w:p>
        <w:p w14:paraId="408E4104" w14:textId="1AE3F155" w:rsidR="00C07F65" w:rsidDel="0020259A" w:rsidRDefault="00C07F65">
          <w:pPr>
            <w:pStyle w:val="TOC3"/>
            <w:tabs>
              <w:tab w:val="left" w:pos="1320"/>
              <w:tab w:val="right" w:leader="dot" w:pos="9350"/>
            </w:tabs>
            <w:rPr>
              <w:del w:id="298" w:author="Luo, Jia (J.)" w:date="2020-06-01T16:50:00Z"/>
              <w:rFonts w:eastAsiaTheme="minorEastAsia"/>
              <w:noProof/>
            </w:rPr>
          </w:pPr>
          <w:del w:id="299" w:author="Luo, Jia (J.)" w:date="2020-06-01T16:50:00Z">
            <w:r w:rsidRPr="0020259A" w:rsidDel="0020259A">
              <w:rPr>
                <w:rPrChange w:id="300" w:author="Luo, Jia (J.)" w:date="2020-06-01T16:50:00Z">
                  <w:rPr>
                    <w:rStyle w:val="Hyperlink"/>
                    <w:rFonts w:cs="Times New Roman"/>
                    <w:noProof/>
                  </w:rPr>
                </w:rPrChange>
              </w:rPr>
              <w:delText>7.1.2</w:delText>
            </w:r>
            <w:r w:rsidDel="0020259A">
              <w:rPr>
                <w:rFonts w:eastAsiaTheme="minorEastAsia"/>
                <w:noProof/>
              </w:rPr>
              <w:tab/>
            </w:r>
            <w:r w:rsidRPr="0020259A" w:rsidDel="0020259A">
              <w:rPr>
                <w:rPrChange w:id="301" w:author="Luo, Jia (J.)" w:date="2020-06-01T16:50:00Z">
                  <w:rPr>
                    <w:rStyle w:val="Hyperlink"/>
                    <w:rFonts w:cs="Times New Roman"/>
                    <w:noProof/>
                  </w:rPr>
                </w:rPrChange>
              </w:rPr>
              <w:delText>GDI&amp;A Mobility portal</w:delText>
            </w:r>
            <w:r w:rsidDel="0020259A">
              <w:rPr>
                <w:noProof/>
                <w:webHidden/>
              </w:rPr>
              <w:tab/>
              <w:delText>14</w:delText>
            </w:r>
          </w:del>
        </w:p>
        <w:p w14:paraId="2C61092D" w14:textId="5D7130F5" w:rsidR="00C07F65" w:rsidDel="0020259A" w:rsidRDefault="00C07F65">
          <w:pPr>
            <w:pStyle w:val="TOC2"/>
            <w:rPr>
              <w:del w:id="302" w:author="Luo, Jia (J.)" w:date="2020-06-01T16:50:00Z"/>
              <w:rFonts w:asciiTheme="minorHAnsi" w:eastAsiaTheme="minorEastAsia" w:hAnsiTheme="minorHAnsi" w:cstheme="minorBidi"/>
            </w:rPr>
          </w:pPr>
          <w:del w:id="303" w:author="Luo, Jia (J.)" w:date="2020-06-01T16:50:00Z">
            <w:r w:rsidRPr="0020259A" w:rsidDel="0020259A">
              <w:rPr>
                <w:rPrChange w:id="304" w:author="Luo, Jia (J.)" w:date="2020-06-01T16:50:00Z">
                  <w:rPr>
                    <w:rStyle w:val="Hyperlink"/>
                    <w14:scene3d>
                      <w14:camera w14:prst="orthographicFront"/>
                      <w14:lightRig w14:rig="threePt" w14:dir="t">
                        <w14:rot w14:lat="0" w14:lon="0" w14:rev="0"/>
                      </w14:lightRig>
                    </w14:scene3d>
                  </w:rPr>
                </w:rPrChange>
              </w:rPr>
              <w:delText>7.2</w:delText>
            </w:r>
            <w:r w:rsidRPr="0020259A" w:rsidDel="0020259A">
              <w:rPr>
                <w:rPrChange w:id="305" w:author="Luo, Jia (J.)" w:date="2020-06-01T16:50:00Z">
                  <w:rPr>
                    <w:rStyle w:val="Hyperlink"/>
                  </w:rPr>
                </w:rPrChange>
              </w:rPr>
              <w:delText xml:space="preserve"> Onboarding Wiki</w:delText>
            </w:r>
            <w:r w:rsidDel="0020259A">
              <w:rPr>
                <w:webHidden/>
              </w:rPr>
              <w:tab/>
              <w:delText>14</w:delText>
            </w:r>
          </w:del>
        </w:p>
        <w:p w14:paraId="21A9CB35" w14:textId="7129F0C1" w:rsidR="00C07F65" w:rsidDel="0020259A" w:rsidRDefault="00C07F65">
          <w:pPr>
            <w:pStyle w:val="TOC2"/>
            <w:rPr>
              <w:del w:id="306" w:author="Luo, Jia (J.)" w:date="2020-06-01T16:50:00Z"/>
              <w:rFonts w:asciiTheme="minorHAnsi" w:eastAsiaTheme="minorEastAsia" w:hAnsiTheme="minorHAnsi" w:cstheme="minorBidi"/>
            </w:rPr>
          </w:pPr>
          <w:del w:id="307" w:author="Luo, Jia (J.)" w:date="2020-06-01T16:50:00Z">
            <w:r w:rsidRPr="0020259A" w:rsidDel="0020259A">
              <w:rPr>
                <w:rPrChange w:id="308" w:author="Luo, Jia (J.)" w:date="2020-06-01T16:50:00Z">
                  <w:rPr>
                    <w:rStyle w:val="Hyperlink"/>
                    <w14:scene3d>
                      <w14:camera w14:prst="orthographicFront"/>
                      <w14:lightRig w14:rig="threePt" w14:dir="t">
                        <w14:rot w14:lat="0" w14:lon="0" w14:rev="0"/>
                      </w14:lightRig>
                    </w14:scene3d>
                  </w:rPr>
                </w:rPrChange>
              </w:rPr>
              <w:delText>7.3</w:delText>
            </w:r>
            <w:r w:rsidRPr="0020259A" w:rsidDel="0020259A">
              <w:rPr>
                <w:rPrChange w:id="309" w:author="Luo, Jia (J.)" w:date="2020-06-01T16:50:00Z">
                  <w:rPr>
                    <w:rStyle w:val="Hyperlink"/>
                  </w:rPr>
                </w:rPrChange>
              </w:rPr>
              <w:delText xml:space="preserve"> Ford SPEAK</w:delText>
            </w:r>
            <w:r w:rsidDel="0020259A">
              <w:rPr>
                <w:webHidden/>
              </w:rPr>
              <w:tab/>
              <w:delText>14</w:delText>
            </w:r>
          </w:del>
        </w:p>
        <w:p w14:paraId="09E56B27" w14:textId="06FF46B0" w:rsidR="00C07F65" w:rsidDel="0020259A" w:rsidRDefault="00C07F65">
          <w:pPr>
            <w:pStyle w:val="TOC2"/>
            <w:rPr>
              <w:del w:id="310" w:author="Luo, Jia (J.)" w:date="2020-06-01T16:50:00Z"/>
              <w:rFonts w:asciiTheme="minorHAnsi" w:eastAsiaTheme="minorEastAsia" w:hAnsiTheme="minorHAnsi" w:cstheme="minorBidi"/>
            </w:rPr>
          </w:pPr>
          <w:del w:id="311" w:author="Luo, Jia (J.)" w:date="2020-06-01T16:50:00Z">
            <w:r w:rsidRPr="0020259A" w:rsidDel="0020259A">
              <w:rPr>
                <w:rPrChange w:id="312" w:author="Luo, Jia (J.)" w:date="2020-06-01T16:50:00Z">
                  <w:rPr>
                    <w:rStyle w:val="Hyperlink"/>
                    <w14:scene3d>
                      <w14:camera w14:prst="orthographicFront"/>
                      <w14:lightRig w14:rig="threePt" w14:dir="t">
                        <w14:rot w14:lat="0" w14:lon="0" w14:rev="0"/>
                      </w14:lightRig>
                    </w14:scene3d>
                  </w:rPr>
                </w:rPrChange>
              </w:rPr>
              <w:delText>7.4</w:delText>
            </w:r>
            <w:r w:rsidRPr="0020259A" w:rsidDel="0020259A">
              <w:rPr>
                <w:rPrChange w:id="313" w:author="Luo, Jia (J.)" w:date="2020-06-01T16:50:00Z">
                  <w:rPr>
                    <w:rStyle w:val="Hyperlink"/>
                  </w:rPr>
                </w:rPrChange>
              </w:rPr>
              <w:delText xml:space="preserve"> Ford Dearborn building map</w:delText>
            </w:r>
            <w:r w:rsidDel="0020259A">
              <w:rPr>
                <w:webHidden/>
              </w:rPr>
              <w:tab/>
              <w:delText>14</w:delText>
            </w:r>
          </w:del>
        </w:p>
        <w:p w14:paraId="414C61CD" w14:textId="464CDB8A" w:rsidR="00C07F65" w:rsidDel="0020259A" w:rsidRDefault="00C07F65">
          <w:pPr>
            <w:pStyle w:val="TOC2"/>
            <w:rPr>
              <w:del w:id="314" w:author="Luo, Jia (J.)" w:date="2020-06-01T16:50:00Z"/>
              <w:rFonts w:asciiTheme="minorHAnsi" w:eastAsiaTheme="minorEastAsia" w:hAnsiTheme="minorHAnsi" w:cstheme="minorBidi"/>
            </w:rPr>
          </w:pPr>
          <w:del w:id="315" w:author="Luo, Jia (J.)" w:date="2020-06-01T16:50:00Z">
            <w:r w:rsidRPr="0020259A" w:rsidDel="0020259A">
              <w:rPr>
                <w:rPrChange w:id="316" w:author="Luo, Jia (J.)" w:date="2020-06-01T16:50:00Z">
                  <w:rPr>
                    <w:rStyle w:val="Hyperlink"/>
                    <w14:scene3d>
                      <w14:camera w14:prst="orthographicFront"/>
                      <w14:lightRig w14:rig="threePt" w14:dir="t">
                        <w14:rot w14:lat="0" w14:lon="0" w14:rev="0"/>
                      </w14:lightRig>
                    </w14:scene3d>
                  </w:rPr>
                </w:rPrChange>
              </w:rPr>
              <w:delText>7.5</w:delText>
            </w:r>
            <w:r w:rsidRPr="0020259A" w:rsidDel="0020259A">
              <w:rPr>
                <w:rPrChange w:id="317" w:author="Luo, Jia (J.)" w:date="2020-06-01T16:50:00Z">
                  <w:rPr>
                    <w:rStyle w:val="Hyperlink"/>
                  </w:rPr>
                </w:rPrChange>
              </w:rPr>
              <w:delText xml:space="preserve"> Introduction to Ford Smart Mobility program (YouTube)</w:delText>
            </w:r>
            <w:r w:rsidDel="0020259A">
              <w:rPr>
                <w:webHidden/>
              </w:rPr>
              <w:tab/>
              <w:delText>14</w:delText>
            </w:r>
          </w:del>
        </w:p>
        <w:p w14:paraId="2A50DCE0" w14:textId="37AE33AD" w:rsidR="00C07F65" w:rsidDel="0020259A" w:rsidRDefault="00C07F65">
          <w:pPr>
            <w:pStyle w:val="TOC2"/>
            <w:rPr>
              <w:del w:id="318" w:author="Luo, Jia (J.)" w:date="2020-06-01T16:50:00Z"/>
              <w:rFonts w:asciiTheme="minorHAnsi" w:eastAsiaTheme="minorEastAsia" w:hAnsiTheme="minorHAnsi" w:cstheme="minorBidi"/>
            </w:rPr>
          </w:pPr>
          <w:del w:id="319" w:author="Luo, Jia (J.)" w:date="2020-06-01T16:50:00Z">
            <w:r w:rsidRPr="0020259A" w:rsidDel="0020259A">
              <w:rPr>
                <w:rPrChange w:id="320" w:author="Luo, Jia (J.)" w:date="2020-06-01T16:50:00Z">
                  <w:rPr>
                    <w:rStyle w:val="Hyperlink"/>
                    <w14:scene3d>
                      <w14:camera w14:prst="orthographicFront"/>
                      <w14:lightRig w14:rig="threePt" w14:dir="t">
                        <w14:rot w14:lat="0" w14:lon="0" w14:rev="0"/>
                      </w14:lightRig>
                    </w14:scene3d>
                  </w:rPr>
                </w:rPrChange>
              </w:rPr>
              <w:delText>7.6</w:delText>
            </w:r>
            <w:r w:rsidRPr="0020259A" w:rsidDel="0020259A">
              <w:rPr>
                <w:rPrChange w:id="321" w:author="Luo, Jia (J.)" w:date="2020-06-01T16:50:00Z">
                  <w:rPr>
                    <w:rStyle w:val="Hyperlink"/>
                  </w:rPr>
                </w:rPrChange>
              </w:rPr>
              <w:delText xml:space="preserve"> Introduction to Getting Started with Spark Training</w:delText>
            </w:r>
            <w:r w:rsidDel="0020259A">
              <w:rPr>
                <w:webHidden/>
              </w:rPr>
              <w:tab/>
              <w:delText>14</w:delText>
            </w:r>
          </w:del>
        </w:p>
        <w:p w14:paraId="7B364A53" w14:textId="31187625" w:rsidR="00C07F65" w:rsidDel="0020259A" w:rsidRDefault="00C07F65">
          <w:pPr>
            <w:pStyle w:val="TOC2"/>
            <w:rPr>
              <w:del w:id="322" w:author="Luo, Jia (J.)" w:date="2020-06-01T16:50:00Z"/>
              <w:rFonts w:asciiTheme="minorHAnsi" w:eastAsiaTheme="minorEastAsia" w:hAnsiTheme="minorHAnsi" w:cstheme="minorBidi"/>
            </w:rPr>
          </w:pPr>
          <w:del w:id="323" w:author="Luo, Jia (J.)" w:date="2020-06-01T16:50:00Z">
            <w:r w:rsidRPr="0020259A" w:rsidDel="0020259A">
              <w:rPr>
                <w:rPrChange w:id="324" w:author="Luo, Jia (J.)" w:date="2020-06-01T16:50:00Z">
                  <w:rPr>
                    <w:rStyle w:val="Hyperlink"/>
                    <w14:scene3d>
                      <w14:camera w14:prst="orthographicFront"/>
                      <w14:lightRig w14:rig="threePt" w14:dir="t">
                        <w14:rot w14:lat="0" w14:lon="0" w14:rev="0"/>
                      </w14:lightRig>
                    </w14:scene3d>
                  </w:rPr>
                </w:rPrChange>
              </w:rPr>
              <w:delText>7.7</w:delText>
            </w:r>
            <w:r w:rsidRPr="0020259A" w:rsidDel="0020259A">
              <w:rPr>
                <w:rPrChange w:id="325" w:author="Luo, Jia (J.)" w:date="2020-06-01T16:50:00Z">
                  <w:rPr>
                    <w:rStyle w:val="Hyperlink"/>
                  </w:rPr>
                </w:rPrChange>
              </w:rPr>
              <w:delText xml:space="preserve"> How to reset your Fordna1/Outlook password</w:delText>
            </w:r>
            <w:r w:rsidDel="0020259A">
              <w:rPr>
                <w:webHidden/>
              </w:rPr>
              <w:tab/>
              <w:delText>14</w:delText>
            </w:r>
          </w:del>
        </w:p>
        <w:p w14:paraId="6CCE40E5" w14:textId="3AFD8AA1" w:rsidR="00C07F65" w:rsidDel="0020259A" w:rsidRDefault="00C07F65">
          <w:pPr>
            <w:pStyle w:val="TOC2"/>
            <w:rPr>
              <w:del w:id="326" w:author="Luo, Jia (J.)" w:date="2020-06-01T16:50:00Z"/>
              <w:rFonts w:asciiTheme="minorHAnsi" w:eastAsiaTheme="minorEastAsia" w:hAnsiTheme="minorHAnsi" w:cstheme="minorBidi"/>
            </w:rPr>
          </w:pPr>
          <w:del w:id="327" w:author="Luo, Jia (J.)" w:date="2020-06-01T16:50:00Z">
            <w:r w:rsidRPr="0020259A" w:rsidDel="0020259A">
              <w:rPr>
                <w:rPrChange w:id="328" w:author="Luo, Jia (J.)" w:date="2020-06-01T16:50:00Z">
                  <w:rPr>
                    <w:rStyle w:val="Hyperlink"/>
                    <w14:scene3d>
                      <w14:camera w14:prst="orthographicFront"/>
                      <w14:lightRig w14:rig="threePt" w14:dir="t">
                        <w14:rot w14:lat="0" w14:lon="0" w14:rev="0"/>
                      </w14:lightRig>
                    </w14:scene3d>
                  </w:rPr>
                </w:rPrChange>
              </w:rPr>
              <w:delText>7.8</w:delText>
            </w:r>
            <w:r w:rsidRPr="0020259A" w:rsidDel="0020259A">
              <w:rPr>
                <w:rPrChange w:id="329" w:author="Luo, Jia (J.)" w:date="2020-06-01T16:50:00Z">
                  <w:rPr>
                    <w:rStyle w:val="Hyperlink"/>
                  </w:rPr>
                </w:rPrChange>
              </w:rPr>
              <w:delText xml:space="preserve"> Adding Photo to Outlook</w:delText>
            </w:r>
            <w:r w:rsidDel="0020259A">
              <w:rPr>
                <w:webHidden/>
              </w:rPr>
              <w:tab/>
              <w:delText>15</w:delText>
            </w:r>
          </w:del>
        </w:p>
        <w:p w14:paraId="3F9C7D03" w14:textId="474D19F6" w:rsidR="00C07F65" w:rsidDel="0020259A" w:rsidRDefault="00C07F65">
          <w:pPr>
            <w:pStyle w:val="TOC2"/>
            <w:rPr>
              <w:del w:id="330" w:author="Luo, Jia (J.)" w:date="2020-06-01T16:50:00Z"/>
              <w:rFonts w:asciiTheme="minorHAnsi" w:eastAsiaTheme="minorEastAsia" w:hAnsiTheme="minorHAnsi" w:cstheme="minorBidi"/>
            </w:rPr>
          </w:pPr>
          <w:del w:id="331" w:author="Luo, Jia (J.)" w:date="2020-06-01T16:50:00Z">
            <w:r w:rsidRPr="0020259A" w:rsidDel="0020259A">
              <w:rPr>
                <w:rPrChange w:id="332" w:author="Luo, Jia (J.)" w:date="2020-06-01T16:50:00Z">
                  <w:rPr>
                    <w:rStyle w:val="Hyperlink"/>
                    <w14:scene3d>
                      <w14:camera w14:prst="orthographicFront"/>
                      <w14:lightRig w14:rig="threePt" w14:dir="t">
                        <w14:rot w14:lat="0" w14:lon="0" w14:rev="0"/>
                      </w14:lightRig>
                    </w14:scene3d>
                  </w:rPr>
                </w:rPrChange>
              </w:rPr>
              <w:delText>7.9</w:delText>
            </w:r>
            <w:r w:rsidRPr="0020259A" w:rsidDel="0020259A">
              <w:rPr>
                <w:rPrChange w:id="333" w:author="Luo, Jia (J.)" w:date="2020-06-01T16:50:00Z">
                  <w:rPr>
                    <w:rStyle w:val="Hyperlink"/>
                  </w:rPr>
                </w:rPrChange>
              </w:rPr>
              <w:delText xml:space="preserve"> Corporate directory (CDS)</w:delText>
            </w:r>
            <w:r w:rsidDel="0020259A">
              <w:rPr>
                <w:webHidden/>
              </w:rPr>
              <w:tab/>
              <w:delText>15</w:delText>
            </w:r>
          </w:del>
        </w:p>
        <w:p w14:paraId="7174C49D" w14:textId="0AFE2355" w:rsidR="00C07F65" w:rsidDel="0020259A" w:rsidRDefault="00C07F65">
          <w:pPr>
            <w:pStyle w:val="TOC2"/>
            <w:rPr>
              <w:del w:id="334" w:author="Luo, Jia (J.)" w:date="2020-06-01T16:50:00Z"/>
              <w:rFonts w:asciiTheme="minorHAnsi" w:eastAsiaTheme="minorEastAsia" w:hAnsiTheme="minorHAnsi" w:cstheme="minorBidi"/>
            </w:rPr>
          </w:pPr>
          <w:del w:id="335" w:author="Luo, Jia (J.)" w:date="2020-06-01T16:50:00Z">
            <w:r w:rsidRPr="0020259A" w:rsidDel="0020259A">
              <w:rPr>
                <w:rPrChange w:id="336" w:author="Luo, Jia (J.)" w:date="2020-06-01T16:50:00Z">
                  <w:rPr>
                    <w:rStyle w:val="Hyperlink"/>
                    <w14:scene3d>
                      <w14:camera w14:prst="orthographicFront"/>
                      <w14:lightRig w14:rig="threePt" w14:dir="t">
                        <w14:rot w14:lat="0" w14:lon="0" w14:rev="0"/>
                      </w14:lightRig>
                    </w14:scene3d>
                  </w:rPr>
                </w:rPrChange>
              </w:rPr>
              <w:delText>7.10</w:delText>
            </w:r>
            <w:r w:rsidRPr="0020259A" w:rsidDel="0020259A">
              <w:rPr>
                <w:rPrChange w:id="337" w:author="Luo, Jia (J.)" w:date="2020-06-01T16:50:00Z">
                  <w:rPr>
                    <w:rStyle w:val="Hyperlink"/>
                  </w:rPr>
                </w:rPrChange>
              </w:rPr>
              <w:delText xml:space="preserve"> Update your CDS record</w:delText>
            </w:r>
            <w:r w:rsidDel="0020259A">
              <w:rPr>
                <w:webHidden/>
              </w:rPr>
              <w:tab/>
              <w:delText>15</w:delText>
            </w:r>
          </w:del>
        </w:p>
        <w:p w14:paraId="27A7A3C9" w14:textId="1B3D5DDE" w:rsidR="00C07F65" w:rsidDel="0020259A" w:rsidRDefault="00C07F65">
          <w:pPr>
            <w:pStyle w:val="TOC2"/>
            <w:rPr>
              <w:del w:id="338" w:author="Luo, Jia (J.)" w:date="2020-06-01T16:50:00Z"/>
              <w:rFonts w:asciiTheme="minorHAnsi" w:eastAsiaTheme="minorEastAsia" w:hAnsiTheme="minorHAnsi" w:cstheme="minorBidi"/>
            </w:rPr>
          </w:pPr>
          <w:del w:id="339" w:author="Luo, Jia (J.)" w:date="2020-06-01T16:50:00Z">
            <w:r w:rsidRPr="0020259A" w:rsidDel="0020259A">
              <w:rPr>
                <w:rPrChange w:id="340" w:author="Luo, Jia (J.)" w:date="2020-06-01T16:50:00Z">
                  <w:rPr>
                    <w:rStyle w:val="Hyperlink"/>
                    <w14:scene3d>
                      <w14:camera w14:prst="orthographicFront"/>
                      <w14:lightRig w14:rig="threePt" w14:dir="t">
                        <w14:rot w14:lat="0" w14:lon="0" w14:rev="0"/>
                      </w14:lightRig>
                    </w14:scene3d>
                  </w:rPr>
                </w:rPrChange>
              </w:rPr>
              <w:delText>7.11</w:delText>
            </w:r>
            <w:r w:rsidRPr="0020259A" w:rsidDel="0020259A">
              <w:rPr>
                <w:rPrChange w:id="341" w:author="Luo, Jia (J.)" w:date="2020-06-01T16:50:00Z">
                  <w:rPr>
                    <w:rStyle w:val="Hyperlink"/>
                  </w:rPr>
                </w:rPrChange>
              </w:rPr>
              <w:delText xml:space="preserve"> GDI&amp;A BulkMail Subscription Request</w:delText>
            </w:r>
            <w:r w:rsidDel="0020259A">
              <w:rPr>
                <w:webHidden/>
              </w:rPr>
              <w:tab/>
              <w:delText>15</w:delText>
            </w:r>
          </w:del>
        </w:p>
        <w:p w14:paraId="65432D75" w14:textId="30690093" w:rsidR="00C07F65" w:rsidDel="0020259A" w:rsidRDefault="00C07F65">
          <w:pPr>
            <w:pStyle w:val="TOC2"/>
            <w:rPr>
              <w:del w:id="342" w:author="Luo, Jia (J.)" w:date="2020-06-01T16:50:00Z"/>
              <w:rFonts w:asciiTheme="minorHAnsi" w:eastAsiaTheme="minorEastAsia" w:hAnsiTheme="minorHAnsi" w:cstheme="minorBidi"/>
            </w:rPr>
          </w:pPr>
          <w:del w:id="343" w:author="Luo, Jia (J.)" w:date="2020-06-01T16:50:00Z">
            <w:r w:rsidRPr="0020259A" w:rsidDel="0020259A">
              <w:rPr>
                <w:rPrChange w:id="344" w:author="Luo, Jia (J.)" w:date="2020-06-01T16:50:00Z">
                  <w:rPr>
                    <w:rStyle w:val="Hyperlink"/>
                    <w14:scene3d>
                      <w14:camera w14:prst="orthographicFront"/>
                      <w14:lightRig w14:rig="threePt" w14:dir="t">
                        <w14:rot w14:lat="0" w14:lon="0" w14:rev="0"/>
                      </w14:lightRig>
                    </w14:scene3d>
                  </w:rPr>
                </w:rPrChange>
              </w:rPr>
              <w:delText>7.12</w:delText>
            </w:r>
            <w:r w:rsidRPr="0020259A" w:rsidDel="0020259A">
              <w:rPr>
                <w:rPrChange w:id="345" w:author="Luo, Jia (J.)" w:date="2020-06-01T16:50:00Z">
                  <w:rPr>
                    <w:rStyle w:val="Hyperlink"/>
                  </w:rPr>
                </w:rPrChange>
              </w:rPr>
              <w:delText xml:space="preserve"> Access to Ford Motor Company World Headquarters (WHQ)</w:delText>
            </w:r>
            <w:r w:rsidDel="0020259A">
              <w:rPr>
                <w:webHidden/>
              </w:rPr>
              <w:tab/>
              <w:delText>16</w:delText>
            </w:r>
          </w:del>
        </w:p>
        <w:p w14:paraId="5D33E0BB" w14:textId="17E9DE04" w:rsidR="00C07F65" w:rsidDel="0020259A" w:rsidRDefault="00C07F65">
          <w:pPr>
            <w:pStyle w:val="TOC2"/>
            <w:rPr>
              <w:del w:id="346" w:author="Luo, Jia (J.)" w:date="2020-06-01T16:50:00Z"/>
              <w:rFonts w:asciiTheme="minorHAnsi" w:eastAsiaTheme="minorEastAsia" w:hAnsiTheme="minorHAnsi" w:cstheme="minorBidi"/>
            </w:rPr>
          </w:pPr>
          <w:del w:id="347" w:author="Luo, Jia (J.)" w:date="2020-06-01T16:50:00Z">
            <w:r w:rsidRPr="0020259A" w:rsidDel="0020259A">
              <w:rPr>
                <w:rPrChange w:id="348" w:author="Luo, Jia (J.)" w:date="2020-06-01T16:50:00Z">
                  <w:rPr>
                    <w:rStyle w:val="Hyperlink"/>
                    <w14:scene3d>
                      <w14:camera w14:prst="orthographicFront"/>
                      <w14:lightRig w14:rig="threePt" w14:dir="t">
                        <w14:rot w14:lat="0" w14:lon="0" w14:rev="0"/>
                      </w14:lightRig>
                    </w14:scene3d>
                  </w:rPr>
                </w:rPrChange>
              </w:rPr>
              <w:delText>7.13</w:delText>
            </w:r>
            <w:r w:rsidRPr="0020259A" w:rsidDel="0020259A">
              <w:rPr>
                <w:rPrChange w:id="349" w:author="Luo, Jia (J.)" w:date="2020-06-01T16:50:00Z">
                  <w:rPr>
                    <w:rStyle w:val="Hyperlink"/>
                  </w:rPr>
                </w:rPrChange>
              </w:rPr>
              <w:delText xml:space="preserve"> Printing a Bad Document</w:delText>
            </w:r>
            <w:r w:rsidDel="0020259A">
              <w:rPr>
                <w:webHidden/>
              </w:rPr>
              <w:tab/>
              <w:delText>16</w:delText>
            </w:r>
          </w:del>
        </w:p>
        <w:p w14:paraId="2A41501C" w14:textId="5DBC7398" w:rsidR="00C07F65" w:rsidDel="0020259A" w:rsidRDefault="00C07F65">
          <w:pPr>
            <w:pStyle w:val="TOC2"/>
            <w:rPr>
              <w:del w:id="350" w:author="Luo, Jia (J.)" w:date="2020-06-01T16:50:00Z"/>
              <w:rFonts w:asciiTheme="minorHAnsi" w:eastAsiaTheme="minorEastAsia" w:hAnsiTheme="minorHAnsi" w:cstheme="minorBidi"/>
            </w:rPr>
          </w:pPr>
          <w:del w:id="351" w:author="Luo, Jia (J.)" w:date="2020-06-01T16:50:00Z">
            <w:r w:rsidRPr="0020259A" w:rsidDel="0020259A">
              <w:rPr>
                <w:rPrChange w:id="352" w:author="Luo, Jia (J.)" w:date="2020-06-01T16:50:00Z">
                  <w:rPr>
                    <w:rStyle w:val="Hyperlink"/>
                    <w14:scene3d>
                      <w14:camera w14:prst="orthographicFront"/>
                      <w14:lightRig w14:rig="threePt" w14:dir="t">
                        <w14:rot w14:lat="0" w14:lon="0" w14:rev="0"/>
                      </w14:lightRig>
                    </w14:scene3d>
                  </w:rPr>
                </w:rPrChange>
              </w:rPr>
              <w:delText>7.14</w:delText>
            </w:r>
            <w:r w:rsidRPr="0020259A" w:rsidDel="0020259A">
              <w:rPr>
                <w:rPrChange w:id="353" w:author="Luo, Jia (J.)" w:date="2020-06-01T16:50:00Z">
                  <w:rPr>
                    <w:rStyle w:val="Hyperlink"/>
                  </w:rPr>
                </w:rPrChange>
              </w:rPr>
              <w:delText xml:space="preserve"> Code should be marked as Ford copyright</w:delText>
            </w:r>
            <w:r w:rsidDel="0020259A">
              <w:rPr>
                <w:webHidden/>
              </w:rPr>
              <w:tab/>
              <w:delText>16</w:delText>
            </w:r>
          </w:del>
        </w:p>
        <w:p w14:paraId="26AB0469" w14:textId="18755765" w:rsidR="00C07F65" w:rsidDel="0020259A" w:rsidRDefault="00C07F65">
          <w:pPr>
            <w:pStyle w:val="TOC2"/>
            <w:rPr>
              <w:del w:id="354" w:author="Luo, Jia (J.)" w:date="2020-06-01T16:50:00Z"/>
              <w:rFonts w:asciiTheme="minorHAnsi" w:eastAsiaTheme="minorEastAsia" w:hAnsiTheme="minorHAnsi" w:cstheme="minorBidi"/>
            </w:rPr>
          </w:pPr>
          <w:del w:id="355" w:author="Luo, Jia (J.)" w:date="2020-06-01T16:50:00Z">
            <w:r w:rsidRPr="0020259A" w:rsidDel="0020259A">
              <w:rPr>
                <w:rPrChange w:id="356" w:author="Luo, Jia (J.)" w:date="2020-06-01T16:50:00Z">
                  <w:rPr>
                    <w:rStyle w:val="Hyperlink"/>
                    <w14:scene3d>
                      <w14:camera w14:prst="orthographicFront"/>
                      <w14:lightRig w14:rig="threePt" w14:dir="t">
                        <w14:rot w14:lat="0" w14:lon="0" w14:rev="0"/>
                      </w14:lightRig>
                    </w14:scene3d>
                  </w:rPr>
                </w:rPrChange>
              </w:rPr>
              <w:delText>7.15</w:delText>
            </w:r>
            <w:r w:rsidRPr="0020259A" w:rsidDel="0020259A">
              <w:rPr>
                <w:rPrChange w:id="357" w:author="Luo, Jia (J.)" w:date="2020-06-01T16:50:00Z">
                  <w:rPr>
                    <w:rStyle w:val="Hyperlink"/>
                  </w:rPr>
                </w:rPrChange>
              </w:rPr>
              <w:delText xml:space="preserve"> Research Library</w:delText>
            </w:r>
            <w:r w:rsidDel="0020259A">
              <w:rPr>
                <w:webHidden/>
              </w:rPr>
              <w:tab/>
              <w:delText>16</w:delText>
            </w:r>
          </w:del>
        </w:p>
        <w:p w14:paraId="09D4F981" w14:textId="7711CA27" w:rsidR="00C07F65" w:rsidDel="0020259A" w:rsidRDefault="00C07F65">
          <w:pPr>
            <w:pStyle w:val="TOC2"/>
            <w:rPr>
              <w:del w:id="358" w:author="Luo, Jia (J.)" w:date="2020-06-01T16:50:00Z"/>
              <w:rFonts w:asciiTheme="minorHAnsi" w:eastAsiaTheme="minorEastAsia" w:hAnsiTheme="minorHAnsi" w:cstheme="minorBidi"/>
            </w:rPr>
          </w:pPr>
          <w:del w:id="359" w:author="Luo, Jia (J.)" w:date="2020-06-01T16:50:00Z">
            <w:r w:rsidRPr="0020259A" w:rsidDel="0020259A">
              <w:rPr>
                <w:rPrChange w:id="360" w:author="Luo, Jia (J.)" w:date="2020-06-01T16:50:00Z">
                  <w:rPr>
                    <w:rStyle w:val="Hyperlink"/>
                    <w14:scene3d>
                      <w14:camera w14:prst="orthographicFront"/>
                      <w14:lightRig w14:rig="threePt" w14:dir="t">
                        <w14:rot w14:lat="0" w14:lon="0" w14:rev="0"/>
                      </w14:lightRig>
                    </w14:scene3d>
                  </w:rPr>
                </w:rPrChange>
              </w:rPr>
              <w:delText>7.16</w:delText>
            </w:r>
            <w:r w:rsidRPr="0020259A" w:rsidDel="0020259A">
              <w:rPr>
                <w:rPrChange w:id="361" w:author="Luo, Jia (J.)" w:date="2020-06-01T16:50:00Z">
                  <w:rPr>
                    <w:rStyle w:val="Hyperlink"/>
                  </w:rPr>
                </w:rPrChange>
              </w:rPr>
              <w:delText xml:space="preserve"> Ford Employee Recreation Association (FERA)</w:delText>
            </w:r>
            <w:r w:rsidDel="0020259A">
              <w:rPr>
                <w:webHidden/>
              </w:rPr>
              <w:tab/>
              <w:delText>16</w:delText>
            </w:r>
          </w:del>
        </w:p>
        <w:p w14:paraId="4A7476AC" w14:textId="6CB440C7" w:rsidR="00C07F65" w:rsidDel="0020259A" w:rsidRDefault="00C07F65">
          <w:pPr>
            <w:pStyle w:val="TOC2"/>
            <w:rPr>
              <w:del w:id="362" w:author="Luo, Jia (J.)" w:date="2020-06-01T16:50:00Z"/>
              <w:rFonts w:asciiTheme="minorHAnsi" w:eastAsiaTheme="minorEastAsia" w:hAnsiTheme="minorHAnsi" w:cstheme="minorBidi"/>
            </w:rPr>
          </w:pPr>
          <w:del w:id="363" w:author="Luo, Jia (J.)" w:date="2020-06-01T16:50:00Z">
            <w:r w:rsidRPr="0020259A" w:rsidDel="0020259A">
              <w:rPr>
                <w:rPrChange w:id="364" w:author="Luo, Jia (J.)" w:date="2020-06-01T16:50:00Z">
                  <w:rPr>
                    <w:rStyle w:val="Hyperlink"/>
                    <w14:scene3d>
                      <w14:camera w14:prst="orthographicFront"/>
                      <w14:lightRig w14:rig="threePt" w14:dir="t">
                        <w14:rot w14:lat="0" w14:lon="0" w14:rev="0"/>
                      </w14:lightRig>
                    </w14:scene3d>
                  </w:rPr>
                </w:rPrChange>
              </w:rPr>
              <w:delText>7.17</w:delText>
            </w:r>
            <w:r w:rsidRPr="0020259A" w:rsidDel="0020259A">
              <w:rPr>
                <w:rPrChange w:id="365" w:author="Luo, Jia (J.)" w:date="2020-06-01T16:50:00Z">
                  <w:rPr>
                    <w:rStyle w:val="Hyperlink"/>
                  </w:rPr>
                </w:rPrChange>
              </w:rPr>
              <w:delText xml:space="preserve"> Working remotely</w:delText>
            </w:r>
            <w:r w:rsidDel="0020259A">
              <w:rPr>
                <w:webHidden/>
              </w:rPr>
              <w:tab/>
              <w:delText>16</w:delText>
            </w:r>
          </w:del>
        </w:p>
        <w:p w14:paraId="70F96FC9" w14:textId="066233E9" w:rsidR="00C07F65" w:rsidDel="0020259A" w:rsidRDefault="00C07F65">
          <w:pPr>
            <w:pStyle w:val="TOC2"/>
            <w:rPr>
              <w:del w:id="366" w:author="Luo, Jia (J.)" w:date="2020-06-01T16:50:00Z"/>
              <w:rFonts w:asciiTheme="minorHAnsi" w:eastAsiaTheme="minorEastAsia" w:hAnsiTheme="minorHAnsi" w:cstheme="minorBidi"/>
            </w:rPr>
          </w:pPr>
          <w:del w:id="367" w:author="Luo, Jia (J.)" w:date="2020-06-01T16:50:00Z">
            <w:r w:rsidRPr="0020259A" w:rsidDel="0020259A">
              <w:rPr>
                <w:rPrChange w:id="368" w:author="Luo, Jia (J.)" w:date="2020-06-01T16:50:00Z">
                  <w:rPr>
                    <w:rStyle w:val="Hyperlink"/>
                    <w14:scene3d>
                      <w14:camera w14:prst="orthographicFront"/>
                      <w14:lightRig w14:rig="threePt" w14:dir="t">
                        <w14:rot w14:lat="0" w14:lon="0" w14:rev="0"/>
                      </w14:lightRig>
                    </w14:scene3d>
                  </w:rPr>
                </w:rPrChange>
              </w:rPr>
              <w:delText>7.18</w:delText>
            </w:r>
            <w:r w:rsidRPr="0020259A" w:rsidDel="0020259A">
              <w:rPr>
                <w:rPrChange w:id="369" w:author="Luo, Jia (J.)" w:date="2020-06-01T16:50:00Z">
                  <w:rPr>
                    <w:rStyle w:val="Hyperlink"/>
                  </w:rPr>
                </w:rPrChange>
              </w:rPr>
              <w:delText xml:space="preserve"> Tech Lounge</w:delText>
            </w:r>
            <w:r w:rsidDel="0020259A">
              <w:rPr>
                <w:webHidden/>
              </w:rPr>
              <w:tab/>
              <w:delText>17</w:delText>
            </w:r>
          </w:del>
        </w:p>
        <w:p w14:paraId="2C4260EA" w14:textId="386F9345" w:rsidR="00C07F65" w:rsidDel="0020259A" w:rsidRDefault="00C07F65">
          <w:pPr>
            <w:pStyle w:val="TOC2"/>
            <w:rPr>
              <w:del w:id="370" w:author="Luo, Jia (J.)" w:date="2020-06-01T16:50:00Z"/>
              <w:rFonts w:asciiTheme="minorHAnsi" w:eastAsiaTheme="minorEastAsia" w:hAnsiTheme="minorHAnsi" w:cstheme="minorBidi"/>
            </w:rPr>
          </w:pPr>
          <w:del w:id="371" w:author="Luo, Jia (J.)" w:date="2020-06-01T16:50:00Z">
            <w:r w:rsidRPr="0020259A" w:rsidDel="0020259A">
              <w:rPr>
                <w:rPrChange w:id="372" w:author="Luo, Jia (J.)" w:date="2020-06-01T16:50:00Z">
                  <w:rPr>
                    <w:rStyle w:val="Hyperlink"/>
                    <w14:scene3d>
                      <w14:camera w14:prst="orthographicFront"/>
                      <w14:lightRig w14:rig="threePt" w14:dir="t">
                        <w14:rot w14:lat="0" w14:lon="0" w14:rev="0"/>
                      </w14:lightRig>
                    </w14:scene3d>
                  </w:rPr>
                </w:rPrChange>
              </w:rPr>
              <w:delText>7.19</w:delText>
            </w:r>
            <w:r w:rsidRPr="0020259A" w:rsidDel="0020259A">
              <w:rPr>
                <w:rPrChange w:id="373" w:author="Luo, Jia (J.)" w:date="2020-06-01T16:50:00Z">
                  <w:rPr>
                    <w:rStyle w:val="Hyperlink"/>
                  </w:rPr>
                </w:rPrChange>
              </w:rPr>
              <w:delText xml:space="preserve"> WebEx Meeting</w:delText>
            </w:r>
            <w:r w:rsidDel="0020259A">
              <w:rPr>
                <w:webHidden/>
              </w:rPr>
              <w:tab/>
              <w:delText>17</w:delText>
            </w:r>
          </w:del>
        </w:p>
        <w:p w14:paraId="098CC442" w14:textId="01CD6093" w:rsidR="00C07F65" w:rsidDel="0020259A" w:rsidRDefault="00C07F65">
          <w:pPr>
            <w:pStyle w:val="TOC2"/>
            <w:rPr>
              <w:del w:id="374" w:author="Luo, Jia (J.)" w:date="2020-06-01T16:50:00Z"/>
              <w:rFonts w:asciiTheme="minorHAnsi" w:eastAsiaTheme="minorEastAsia" w:hAnsiTheme="minorHAnsi" w:cstheme="minorBidi"/>
            </w:rPr>
          </w:pPr>
          <w:del w:id="375" w:author="Luo, Jia (J.)" w:date="2020-06-01T16:50:00Z">
            <w:r w:rsidRPr="0020259A" w:rsidDel="0020259A">
              <w:rPr>
                <w:rPrChange w:id="376" w:author="Luo, Jia (J.)" w:date="2020-06-01T16:50:00Z">
                  <w:rPr>
                    <w:rStyle w:val="Hyperlink"/>
                    <w14:scene3d>
                      <w14:camera w14:prst="orthographicFront"/>
                      <w14:lightRig w14:rig="threePt" w14:dir="t">
                        <w14:rot w14:lat="0" w14:lon="0" w14:rev="0"/>
                      </w14:lightRig>
                    </w14:scene3d>
                  </w:rPr>
                </w:rPrChange>
              </w:rPr>
              <w:delText>7.20</w:delText>
            </w:r>
            <w:r w:rsidRPr="0020259A" w:rsidDel="0020259A">
              <w:rPr>
                <w:rPrChange w:id="377" w:author="Luo, Jia (J.)" w:date="2020-06-01T16:50:00Z">
                  <w:rPr>
                    <w:rStyle w:val="Hyperlink"/>
                  </w:rPr>
                </w:rPrChange>
              </w:rPr>
              <w:delText xml:space="preserve"> Badging Office</w:delText>
            </w:r>
            <w:r w:rsidDel="0020259A">
              <w:rPr>
                <w:webHidden/>
              </w:rPr>
              <w:tab/>
              <w:delText>17</w:delText>
            </w:r>
          </w:del>
        </w:p>
        <w:p w14:paraId="7851C3E2" w14:textId="78573ED2" w:rsidR="00C07F65" w:rsidDel="0020259A" w:rsidRDefault="00C07F65">
          <w:pPr>
            <w:pStyle w:val="TOC1"/>
            <w:rPr>
              <w:del w:id="378" w:author="Luo, Jia (J.)" w:date="2020-06-01T16:50:00Z"/>
              <w:rFonts w:asciiTheme="minorHAnsi" w:eastAsiaTheme="minorEastAsia" w:hAnsiTheme="minorHAnsi" w:cstheme="minorBidi"/>
            </w:rPr>
          </w:pPr>
          <w:del w:id="379" w:author="Luo, Jia (J.)" w:date="2020-06-01T16:50:00Z">
            <w:r w:rsidRPr="0020259A" w:rsidDel="0020259A">
              <w:rPr>
                <w:rPrChange w:id="380" w:author="Luo, Jia (J.)" w:date="2020-06-01T16:50:00Z">
                  <w:rPr>
                    <w:rStyle w:val="Hyperlink"/>
                  </w:rPr>
                </w:rPrChange>
              </w:rPr>
              <w:delText>8</w:delText>
            </w:r>
            <w:r w:rsidDel="0020259A">
              <w:rPr>
                <w:rFonts w:asciiTheme="minorHAnsi" w:eastAsiaTheme="minorEastAsia" w:hAnsiTheme="minorHAnsi" w:cstheme="minorBidi"/>
              </w:rPr>
              <w:tab/>
            </w:r>
            <w:r w:rsidRPr="0020259A" w:rsidDel="0020259A">
              <w:rPr>
                <w:rPrChange w:id="381" w:author="Luo, Jia (J.)" w:date="2020-06-01T16:50:00Z">
                  <w:rPr>
                    <w:rStyle w:val="Hyperlink"/>
                  </w:rPr>
                </w:rPrChange>
              </w:rPr>
              <w:delText>Appendix</w:delText>
            </w:r>
            <w:r w:rsidDel="0020259A">
              <w:rPr>
                <w:webHidden/>
              </w:rPr>
              <w:tab/>
              <w:delText>17</w:delText>
            </w:r>
          </w:del>
        </w:p>
        <w:p w14:paraId="73D49FDF" w14:textId="26A65B7F" w:rsidR="00C07F65" w:rsidDel="0020259A" w:rsidRDefault="00C07F65">
          <w:pPr>
            <w:pStyle w:val="TOC2"/>
            <w:rPr>
              <w:del w:id="382" w:author="Luo, Jia (J.)" w:date="2020-06-01T16:50:00Z"/>
              <w:rFonts w:asciiTheme="minorHAnsi" w:eastAsiaTheme="minorEastAsia" w:hAnsiTheme="minorHAnsi" w:cstheme="minorBidi"/>
            </w:rPr>
          </w:pPr>
          <w:del w:id="383" w:author="Luo, Jia (J.)" w:date="2020-06-01T16:50:00Z">
            <w:r w:rsidRPr="0020259A" w:rsidDel="0020259A">
              <w:rPr>
                <w:rPrChange w:id="384" w:author="Luo, Jia (J.)" w:date="2020-06-01T16:50:00Z">
                  <w:rPr>
                    <w:rStyle w:val="Hyperlink"/>
                    <w14:scene3d>
                      <w14:camera w14:prst="orthographicFront"/>
                      <w14:lightRig w14:rig="threePt" w14:dir="t">
                        <w14:rot w14:lat="0" w14:lon="0" w14:rev="0"/>
                      </w14:lightRig>
                    </w14:scene3d>
                  </w:rPr>
                </w:rPrChange>
              </w:rPr>
              <w:delText>8.1</w:delText>
            </w:r>
            <w:r w:rsidRPr="0020259A" w:rsidDel="0020259A">
              <w:rPr>
                <w:rPrChange w:id="385" w:author="Luo, Jia (J.)" w:date="2020-06-01T16:50:00Z">
                  <w:rPr>
                    <w:rStyle w:val="Hyperlink"/>
                  </w:rPr>
                </w:rPrChange>
              </w:rPr>
              <w:delText xml:space="preserve"> Slack User Request from</w:delText>
            </w:r>
            <w:r w:rsidDel="0020259A">
              <w:rPr>
                <w:webHidden/>
              </w:rPr>
              <w:tab/>
              <w:delText>17</w:delText>
            </w:r>
          </w:del>
        </w:p>
        <w:p w14:paraId="1C29932F" w14:textId="2850F58D" w:rsidR="00C07F65" w:rsidRDefault="00D14552" w:rsidP="00FE7C4F">
          <w:pPr>
            <w:rPr>
              <w:rFonts w:cs="Times New Roman"/>
              <w:b/>
              <w:bCs/>
              <w:noProof/>
            </w:rPr>
          </w:pPr>
          <w:r w:rsidRPr="00D14552">
            <w:rPr>
              <w:rFonts w:ascii="Times New Roman" w:hAnsi="Times New Roman" w:cs="Times New Roman"/>
            </w:rPr>
            <w:fldChar w:fldCharType="end"/>
          </w:r>
        </w:p>
      </w:sdtContent>
    </w:sdt>
    <w:p w14:paraId="218FA7A9" w14:textId="19D85B0C" w:rsidR="00551DD7" w:rsidRPr="00C07F65" w:rsidRDefault="00551DD7" w:rsidP="00FE7C4F">
      <w:pPr>
        <w:rPr>
          <w:noProof/>
          <w:color w:val="0000FF"/>
          <w:u w:val="single"/>
        </w:rPr>
      </w:pPr>
      <w:r w:rsidRPr="00F5470C">
        <w:rPr>
          <w:rFonts w:ascii="Times New Roman" w:eastAsiaTheme="majorEastAsia" w:hAnsi="Times New Roman" w:cs="Times New Roman"/>
          <w:sz w:val="28"/>
          <w:szCs w:val="28"/>
        </w:rPr>
        <w:br w:type="page"/>
      </w:r>
    </w:p>
    <w:p w14:paraId="218FA7AA" w14:textId="77777777" w:rsidR="00E921A7" w:rsidRPr="00F5470C" w:rsidRDefault="00E921A7" w:rsidP="00FE7C4F">
      <w:pPr>
        <w:spacing w:line="480" w:lineRule="auto"/>
        <w:rPr>
          <w:rFonts w:ascii="Times New Roman" w:eastAsiaTheme="majorEastAsia" w:hAnsi="Times New Roman" w:cs="Times New Roman"/>
          <w:sz w:val="28"/>
          <w:szCs w:val="28"/>
        </w:rPr>
        <w:sectPr w:rsidR="00E921A7" w:rsidRPr="00F5470C" w:rsidSect="006479EB">
          <w:footerReference w:type="first" r:id="rId12"/>
          <w:pgSz w:w="12240" w:h="15840"/>
          <w:pgMar w:top="1440" w:right="1440" w:bottom="1440" w:left="1440" w:header="720" w:footer="720" w:gutter="0"/>
          <w:pgNumType w:start="1"/>
          <w:cols w:space="720"/>
          <w:docGrid w:linePitch="360"/>
        </w:sectPr>
      </w:pPr>
    </w:p>
    <w:p w14:paraId="218FA7BF" w14:textId="77777777" w:rsidR="00E94F05" w:rsidRPr="00F5470C" w:rsidRDefault="00CF6A77" w:rsidP="006F623F">
      <w:pPr>
        <w:pStyle w:val="Heading1"/>
        <w:numPr>
          <w:ilvl w:val="0"/>
          <w:numId w:val="7"/>
        </w:numPr>
        <w:rPr>
          <w:rFonts w:cs="Times New Roman"/>
          <w:color w:val="auto"/>
        </w:rPr>
      </w:pPr>
      <w:bookmarkStart w:id="386" w:name="_Toc41922666"/>
      <w:r w:rsidRPr="00F5470C">
        <w:rPr>
          <w:rFonts w:cs="Times New Roman"/>
          <w:color w:val="auto"/>
        </w:rPr>
        <w:lastRenderedPageBreak/>
        <w:t>Computer and Software</w:t>
      </w:r>
      <w:bookmarkEnd w:id="386"/>
    </w:p>
    <w:p w14:paraId="218FA7C1" w14:textId="7A7AD33E" w:rsidR="00CF6A77" w:rsidRPr="00F5470C" w:rsidRDefault="00CF6A77" w:rsidP="00977EB1">
      <w:pPr>
        <w:pStyle w:val="Heading2"/>
        <w:ind w:left="0" w:firstLine="0"/>
        <w:rPr>
          <w:rFonts w:cs="Times New Roman"/>
        </w:rPr>
      </w:pPr>
      <w:bookmarkStart w:id="387" w:name="_Toc41922667"/>
      <w:r w:rsidRPr="00F5470C">
        <w:rPr>
          <w:rFonts w:cs="Times New Roman"/>
        </w:rPr>
        <w:t>Laptop/Desktop Request</w:t>
      </w:r>
      <w:bookmarkEnd w:id="387"/>
    </w:p>
    <w:p w14:paraId="218FA7C3" w14:textId="724FC21F" w:rsidR="00CF6A77" w:rsidRPr="00F5470C" w:rsidRDefault="00CF6A77" w:rsidP="00FE7C4F">
      <w:pPr>
        <w:rPr>
          <w:rStyle w:val="Hyperlink"/>
          <w:rFonts w:ascii="Times New Roman" w:hAnsi="Times New Roman" w:cs="Times New Roman"/>
          <w:color w:val="auto"/>
        </w:rPr>
      </w:pPr>
      <w:r w:rsidRPr="00F5470C">
        <w:rPr>
          <w:rFonts w:ascii="Times New Roman" w:hAnsi="Times New Roman" w:cs="Times New Roman"/>
        </w:rPr>
        <w:t>The laptop/desktop request can be made by following the instructions:</w:t>
      </w:r>
      <w:r w:rsidR="00A87B82" w:rsidRPr="00F5470C">
        <w:rPr>
          <w:rFonts w:ascii="Times New Roman" w:hAnsi="Times New Roman" w:cs="Times New Roman"/>
        </w:rPr>
        <w:t xml:space="preserve"> </w:t>
      </w:r>
    </w:p>
    <w:p w14:paraId="5B5D56BD" w14:textId="23691D38" w:rsidR="00BF7077" w:rsidRPr="00F5470C" w:rsidRDefault="00BF7077" w:rsidP="00FE7C4F">
      <w:pPr>
        <w:rPr>
          <w:rStyle w:val="Hyperlink"/>
          <w:rFonts w:ascii="Times New Roman" w:hAnsi="Times New Roman" w:cs="Times New Roman"/>
          <w:color w:val="auto"/>
          <w:u w:val="none"/>
        </w:rPr>
      </w:pPr>
      <w:r w:rsidRPr="00F5470C">
        <w:rPr>
          <w:rStyle w:val="Hyperlink"/>
          <w:rFonts w:ascii="Times New Roman" w:hAnsi="Times New Roman" w:cs="Times New Roman"/>
          <w:color w:val="auto"/>
          <w:u w:val="none"/>
        </w:rPr>
        <w:t>Update: Aug 22</w:t>
      </w:r>
      <w:r w:rsidRPr="00F5470C">
        <w:rPr>
          <w:rStyle w:val="Hyperlink"/>
          <w:rFonts w:ascii="Times New Roman" w:hAnsi="Times New Roman" w:cs="Times New Roman"/>
          <w:color w:val="auto"/>
          <w:u w:val="none"/>
          <w:vertAlign w:val="superscript"/>
        </w:rPr>
        <w:t>nd</w:t>
      </w:r>
      <w:proofErr w:type="gramStart"/>
      <w:r w:rsidRPr="00F5470C">
        <w:rPr>
          <w:rStyle w:val="Hyperlink"/>
          <w:rFonts w:ascii="Times New Roman" w:hAnsi="Times New Roman" w:cs="Times New Roman"/>
          <w:color w:val="auto"/>
          <w:u w:val="none"/>
        </w:rPr>
        <w:t xml:space="preserve"> 2018</w:t>
      </w:r>
      <w:proofErr w:type="gramEnd"/>
      <w:r w:rsidRPr="00F5470C">
        <w:rPr>
          <w:rStyle w:val="Hyperlink"/>
          <w:rFonts w:ascii="Times New Roman" w:hAnsi="Times New Roman" w:cs="Times New Roman"/>
          <w:color w:val="auto"/>
          <w:u w:val="none"/>
        </w:rPr>
        <w:t xml:space="preserve">:  </w:t>
      </w:r>
      <w:r w:rsidR="00AA1435" w:rsidRPr="00F5470C">
        <w:rPr>
          <w:rStyle w:val="Hyperlink"/>
          <w:rFonts w:ascii="Times New Roman" w:hAnsi="Times New Roman" w:cs="Times New Roman"/>
          <w:color w:val="auto"/>
          <w:u w:val="none"/>
        </w:rPr>
        <w:t>For Ordering Engineering mobile work station</w:t>
      </w:r>
    </w:p>
    <w:p w14:paraId="4422F465" w14:textId="0C86FC49" w:rsidR="00BF7077" w:rsidRPr="00F5470C" w:rsidRDefault="00BF7077" w:rsidP="006F623F">
      <w:pPr>
        <w:pStyle w:val="ListParagraph"/>
        <w:numPr>
          <w:ilvl w:val="0"/>
          <w:numId w:val="19"/>
        </w:numPr>
        <w:rPr>
          <w:rStyle w:val="Hyperlink"/>
          <w:color w:val="auto"/>
          <w:sz w:val="22"/>
          <w:u w:val="none"/>
        </w:rPr>
      </w:pPr>
      <w:r w:rsidRPr="00F5470C">
        <w:rPr>
          <w:rStyle w:val="Hyperlink"/>
          <w:color w:val="auto"/>
          <w:sz w:val="22"/>
          <w:u w:val="none"/>
        </w:rPr>
        <w:t xml:space="preserve">Go to </w:t>
      </w:r>
      <w:hyperlink r:id="rId13" w:history="1">
        <w:r w:rsidRPr="00F5470C">
          <w:rPr>
            <w:rStyle w:val="Hyperlink"/>
            <w:sz w:val="22"/>
          </w:rPr>
          <w:t>http://www.request.ford.com/</w:t>
        </w:r>
      </w:hyperlink>
      <w:r w:rsidRPr="00F5470C">
        <w:rPr>
          <w:rStyle w:val="Hyperlink"/>
          <w:color w:val="auto"/>
          <w:sz w:val="22"/>
          <w:u w:val="none"/>
        </w:rPr>
        <w:t xml:space="preserve">. </w:t>
      </w:r>
    </w:p>
    <w:p w14:paraId="17A4CB05" w14:textId="642B0132" w:rsidR="00BF7077" w:rsidRPr="00F5470C" w:rsidRDefault="00BF7077" w:rsidP="006F623F">
      <w:pPr>
        <w:pStyle w:val="ListParagraph"/>
        <w:numPr>
          <w:ilvl w:val="0"/>
          <w:numId w:val="19"/>
        </w:numPr>
        <w:rPr>
          <w:rStyle w:val="Hyperlink"/>
          <w:color w:val="auto"/>
          <w:sz w:val="22"/>
          <w:u w:val="none"/>
        </w:rPr>
      </w:pPr>
      <w:r w:rsidRPr="00F5470C">
        <w:rPr>
          <w:rStyle w:val="Hyperlink"/>
          <w:color w:val="auto"/>
          <w:sz w:val="22"/>
          <w:u w:val="none"/>
        </w:rPr>
        <w:t>Select PC/Laptop requests</w:t>
      </w:r>
    </w:p>
    <w:p w14:paraId="60D9BE71" w14:textId="44B819B8" w:rsidR="00E2234C" w:rsidRPr="00F5470C" w:rsidRDefault="00E2234C" w:rsidP="006F623F">
      <w:pPr>
        <w:pStyle w:val="ListParagraph"/>
        <w:numPr>
          <w:ilvl w:val="0"/>
          <w:numId w:val="19"/>
        </w:numPr>
        <w:rPr>
          <w:rStyle w:val="Hyperlink"/>
          <w:color w:val="auto"/>
          <w:sz w:val="22"/>
          <w:u w:val="none"/>
        </w:rPr>
      </w:pPr>
      <w:r w:rsidRPr="00F5470C">
        <w:rPr>
          <w:rStyle w:val="Hyperlink"/>
          <w:color w:val="auto"/>
          <w:sz w:val="22"/>
          <w:u w:val="none"/>
        </w:rPr>
        <w:t>Choose the option of Re</w:t>
      </w:r>
      <w:r w:rsidR="00AA1435" w:rsidRPr="00F5470C">
        <w:rPr>
          <w:rStyle w:val="Hyperlink"/>
          <w:color w:val="auto"/>
          <w:sz w:val="22"/>
          <w:u w:val="none"/>
        </w:rPr>
        <w:t>place PC or Incremental PC etc.</w:t>
      </w:r>
    </w:p>
    <w:p w14:paraId="6326DF42" w14:textId="4C81269A" w:rsidR="00E2234C" w:rsidRPr="00F5470C" w:rsidRDefault="00BF7077" w:rsidP="006F623F">
      <w:pPr>
        <w:pStyle w:val="ListParagraph"/>
        <w:numPr>
          <w:ilvl w:val="0"/>
          <w:numId w:val="19"/>
        </w:numPr>
        <w:rPr>
          <w:rStyle w:val="Hyperlink"/>
          <w:color w:val="auto"/>
          <w:sz w:val="22"/>
          <w:u w:val="none"/>
        </w:rPr>
      </w:pPr>
      <w:r w:rsidRPr="00F5470C">
        <w:rPr>
          <w:rStyle w:val="Hyperlink"/>
          <w:color w:val="auto"/>
          <w:sz w:val="22"/>
          <w:u w:val="none"/>
        </w:rPr>
        <w:t xml:space="preserve">Follow through the instructions on the form. </w:t>
      </w:r>
    </w:p>
    <w:p w14:paraId="0AE5B20E" w14:textId="49DC87A5" w:rsidR="00D61F9D" w:rsidRPr="00F5470C" w:rsidRDefault="00D61F9D" w:rsidP="00FE7C4F">
      <w:pPr>
        <w:rPr>
          <w:rFonts w:ascii="Times New Roman" w:hAnsi="Times New Roman" w:cs="Times New Roman"/>
        </w:rPr>
      </w:pPr>
    </w:p>
    <w:p w14:paraId="2C4C9078" w14:textId="521BCADF" w:rsidR="00AA1435" w:rsidRPr="00F5470C" w:rsidRDefault="00AA1435" w:rsidP="00FE7C4F">
      <w:pPr>
        <w:rPr>
          <w:rFonts w:ascii="Times New Roman" w:hAnsi="Times New Roman" w:cs="Times New Roman"/>
        </w:rPr>
      </w:pPr>
      <w:r w:rsidRPr="00F5470C">
        <w:rPr>
          <w:rFonts w:ascii="Times New Roman" w:hAnsi="Times New Roman" w:cs="Times New Roman"/>
        </w:rPr>
        <w:t xml:space="preserve">If enhanced GPU is needed for your work role, please get approval from supervisor. </w:t>
      </w:r>
    </w:p>
    <w:p w14:paraId="654C49B0" w14:textId="3C82BAD0" w:rsidR="00736087" w:rsidRPr="00F5470C" w:rsidRDefault="00B20F87" w:rsidP="00FE7C4F">
      <w:pPr>
        <w:rPr>
          <w:rFonts w:ascii="Times New Roman" w:hAnsi="Times New Roman" w:cs="Times New Roman"/>
        </w:rPr>
      </w:pPr>
      <w:r w:rsidRPr="00F5470C">
        <w:rPr>
          <w:rFonts w:ascii="Times New Roman" w:hAnsi="Times New Roman" w:cs="Times New Roman"/>
        </w:rPr>
        <w:t xml:space="preserve">When you have </w:t>
      </w:r>
      <w:r w:rsidRPr="00F5470C">
        <w:rPr>
          <w:rFonts w:ascii="Times New Roman" w:hAnsi="Times New Roman" w:cs="Times New Roman"/>
          <w:u w:val="single"/>
        </w:rPr>
        <w:t>a new</w:t>
      </w:r>
      <w:r w:rsidRPr="00F5470C">
        <w:rPr>
          <w:rFonts w:ascii="Times New Roman" w:hAnsi="Times New Roman" w:cs="Times New Roman"/>
        </w:rPr>
        <w:t xml:space="preserve"> employee starting at Ford Motor Company, you need to contact Ford Land at least two weeks prior to </w:t>
      </w:r>
      <w:r w:rsidRPr="00F5470C">
        <w:rPr>
          <w:rFonts w:ascii="Times New Roman" w:hAnsi="Times New Roman" w:cs="Times New Roman"/>
          <w:u w:val="single"/>
        </w:rPr>
        <w:t>their</w:t>
      </w:r>
      <w:r w:rsidRPr="00F5470C">
        <w:rPr>
          <w:rFonts w:ascii="Times New Roman" w:hAnsi="Times New Roman" w:cs="Times New Roman"/>
        </w:rPr>
        <w:t xml:space="preserve"> arrival (the IT Asset Services team's internal SLA is 5-6 days from the date we receive the request from Ford Land).</w:t>
      </w:r>
    </w:p>
    <w:p w14:paraId="72F08F59" w14:textId="0320E966" w:rsidR="00D04C31" w:rsidRPr="00F5470C" w:rsidRDefault="006E3210" w:rsidP="00977EB1">
      <w:pPr>
        <w:pStyle w:val="Heading2"/>
        <w:ind w:left="0" w:firstLine="0"/>
        <w:rPr>
          <w:rFonts w:cs="Times New Roman"/>
        </w:rPr>
      </w:pPr>
      <w:bookmarkStart w:id="388" w:name="_Toc41922668"/>
      <w:r w:rsidRPr="00F5470C">
        <w:rPr>
          <w:rFonts w:cs="Times New Roman"/>
        </w:rPr>
        <w:t>Set up printer</w:t>
      </w:r>
      <w:bookmarkEnd w:id="388"/>
    </w:p>
    <w:p w14:paraId="20A6A3B5" w14:textId="40AEA870" w:rsidR="00E2234C" w:rsidRPr="00F5470C" w:rsidRDefault="00E2234C" w:rsidP="00E2234C">
      <w:pPr>
        <w:rPr>
          <w:rFonts w:ascii="Times New Roman" w:hAnsi="Times New Roman" w:cs="Times New Roman"/>
        </w:rPr>
      </w:pPr>
      <w:r w:rsidRPr="00F5470C">
        <w:rPr>
          <w:rFonts w:ascii="Times New Roman" w:hAnsi="Times New Roman" w:cs="Times New Roman"/>
        </w:rPr>
        <w:t>Updated method as of Aug 22</w:t>
      </w:r>
      <w:r w:rsidRPr="00F5470C">
        <w:rPr>
          <w:rFonts w:ascii="Times New Roman" w:hAnsi="Times New Roman" w:cs="Times New Roman"/>
          <w:vertAlign w:val="superscript"/>
        </w:rPr>
        <w:t>nd</w:t>
      </w:r>
      <w:proofErr w:type="gramStart"/>
      <w:r w:rsidRPr="00F5470C">
        <w:rPr>
          <w:rFonts w:ascii="Times New Roman" w:hAnsi="Times New Roman" w:cs="Times New Roman"/>
        </w:rPr>
        <w:t xml:space="preserve"> 2018</w:t>
      </w:r>
      <w:proofErr w:type="gramEnd"/>
      <w:r w:rsidRPr="00F5470C">
        <w:rPr>
          <w:rFonts w:ascii="Times New Roman" w:hAnsi="Times New Roman" w:cs="Times New Roman"/>
        </w:rPr>
        <w:t xml:space="preserve"> for Wagner Place East: </w:t>
      </w:r>
    </w:p>
    <w:p w14:paraId="21229118" w14:textId="78BCE671" w:rsidR="00E2234C" w:rsidRPr="00F5470C" w:rsidRDefault="00E2234C" w:rsidP="006F623F">
      <w:pPr>
        <w:pStyle w:val="ListParagraph"/>
        <w:numPr>
          <w:ilvl w:val="0"/>
          <w:numId w:val="20"/>
        </w:numPr>
        <w:rPr>
          <w:sz w:val="22"/>
        </w:rPr>
      </w:pPr>
      <w:r w:rsidRPr="00F5470C">
        <w:rPr>
          <w:sz w:val="22"/>
        </w:rPr>
        <w:t xml:space="preserve">Choose print command and the option of </w:t>
      </w:r>
      <w:proofErr w:type="spellStart"/>
      <w:r w:rsidRPr="00F5470C">
        <w:rPr>
          <w:sz w:val="22"/>
        </w:rPr>
        <w:t>PullPrint</w:t>
      </w:r>
      <w:proofErr w:type="spellEnd"/>
      <w:r w:rsidRPr="00F5470C">
        <w:rPr>
          <w:sz w:val="22"/>
        </w:rPr>
        <w:t xml:space="preserve">. </w:t>
      </w:r>
    </w:p>
    <w:p w14:paraId="6B2E82F9" w14:textId="621EE7D1" w:rsidR="00E2234C" w:rsidRPr="00F5470C" w:rsidRDefault="00E2234C" w:rsidP="006F623F">
      <w:pPr>
        <w:pStyle w:val="ListParagraph"/>
        <w:numPr>
          <w:ilvl w:val="0"/>
          <w:numId w:val="20"/>
        </w:numPr>
        <w:rPr>
          <w:sz w:val="22"/>
        </w:rPr>
      </w:pPr>
      <w:r w:rsidRPr="00F5470C">
        <w:rPr>
          <w:sz w:val="22"/>
        </w:rPr>
        <w:t>Go to the nearest printer located to you and scan your badge or enter your login credentials on the printer</w:t>
      </w:r>
    </w:p>
    <w:p w14:paraId="34E7133C" w14:textId="3FE5A405" w:rsidR="00D61F9D" w:rsidRPr="00F5470C" w:rsidRDefault="00E2234C" w:rsidP="006F623F">
      <w:pPr>
        <w:pStyle w:val="ListParagraph"/>
        <w:numPr>
          <w:ilvl w:val="0"/>
          <w:numId w:val="20"/>
        </w:numPr>
        <w:rPr>
          <w:sz w:val="22"/>
        </w:rPr>
      </w:pPr>
      <w:r w:rsidRPr="00F5470C">
        <w:rPr>
          <w:sz w:val="22"/>
        </w:rPr>
        <w:t xml:space="preserve">Choose the </w:t>
      </w:r>
      <w:r w:rsidR="00D61F9D" w:rsidRPr="00F5470C">
        <w:rPr>
          <w:sz w:val="22"/>
        </w:rPr>
        <w:t xml:space="preserve">menu to retrieve and print the documents. </w:t>
      </w:r>
    </w:p>
    <w:p w14:paraId="67D21B72" w14:textId="7F1784A8" w:rsidR="00D61F9D" w:rsidRPr="00F5470C" w:rsidRDefault="00D61F9D" w:rsidP="006F623F">
      <w:pPr>
        <w:pStyle w:val="ListParagraph"/>
        <w:numPr>
          <w:ilvl w:val="0"/>
          <w:numId w:val="20"/>
        </w:numPr>
        <w:rPr>
          <w:sz w:val="22"/>
        </w:rPr>
      </w:pPr>
      <w:r w:rsidRPr="00F5470C">
        <w:rPr>
          <w:sz w:val="22"/>
        </w:rPr>
        <w:t xml:space="preserve">Sign off from the printer /or it automatically sign’s off after a short duration. </w:t>
      </w:r>
    </w:p>
    <w:p w14:paraId="461AC37A" w14:textId="77777777" w:rsidR="00D61F9D" w:rsidRPr="00F5470C" w:rsidRDefault="00D61F9D" w:rsidP="00FE7C4F">
      <w:pPr>
        <w:contextualSpacing/>
        <w:rPr>
          <w:rFonts w:ascii="Times New Roman" w:hAnsi="Times New Roman" w:cs="Times New Roman"/>
        </w:rPr>
      </w:pPr>
    </w:p>
    <w:p w14:paraId="110DE434" w14:textId="7D052DD2" w:rsidR="003119E1" w:rsidRPr="00F5470C" w:rsidRDefault="003119E1" w:rsidP="00977EB1">
      <w:pPr>
        <w:pStyle w:val="Heading2"/>
        <w:ind w:left="0" w:firstLine="0"/>
        <w:rPr>
          <w:rFonts w:cs="Times New Roman"/>
        </w:rPr>
      </w:pPr>
      <w:bookmarkStart w:id="389" w:name="_Toc41922669"/>
      <w:r w:rsidRPr="00F5470C">
        <w:rPr>
          <w:rFonts w:cs="Times New Roman"/>
        </w:rPr>
        <w:t>Elevated privilege to install/run software</w:t>
      </w:r>
      <w:bookmarkEnd w:id="389"/>
    </w:p>
    <w:p w14:paraId="4ABBDCCE" w14:textId="7EE94AB5" w:rsidR="00D61F9D" w:rsidRPr="00F5470C" w:rsidRDefault="00980342" w:rsidP="00D61F9D">
      <w:pPr>
        <w:rPr>
          <w:rFonts w:ascii="Times New Roman" w:hAnsi="Times New Roman" w:cs="Times New Roman"/>
        </w:rPr>
      </w:pPr>
      <w:r w:rsidRPr="00F5470C">
        <w:rPr>
          <w:rFonts w:ascii="Times New Roman" w:hAnsi="Times New Roman" w:cs="Times New Roman"/>
        </w:rPr>
        <w:t>Updated: Aug 24</w:t>
      </w:r>
      <w:r w:rsidRPr="00F5470C">
        <w:rPr>
          <w:rFonts w:ascii="Times New Roman" w:hAnsi="Times New Roman" w:cs="Times New Roman"/>
          <w:vertAlign w:val="superscript"/>
        </w:rPr>
        <w:t>nd</w:t>
      </w:r>
      <w:r w:rsidRPr="00F5470C">
        <w:rPr>
          <w:rFonts w:ascii="Times New Roman" w:hAnsi="Times New Roman" w:cs="Times New Roman"/>
        </w:rPr>
        <w:t xml:space="preserve"> 2018</w:t>
      </w:r>
    </w:p>
    <w:p w14:paraId="52E17806" w14:textId="77777777" w:rsidR="00D61F9D" w:rsidRPr="00F5470C" w:rsidRDefault="00D61F9D" w:rsidP="00D61F9D">
      <w:pPr>
        <w:ind w:left="360"/>
        <w:rPr>
          <w:rFonts w:ascii="Times New Roman" w:hAnsi="Times New Roman" w:cs="Times New Roman"/>
        </w:rPr>
      </w:pPr>
      <w:r w:rsidRPr="00F5470C">
        <w:rPr>
          <w:rFonts w:ascii="Times New Roman" w:hAnsi="Times New Roman" w:cs="Times New Roman"/>
        </w:rPr>
        <w:t xml:space="preserve">From a Chrome browser window, navigate to </w:t>
      </w:r>
      <w:hyperlink r:id="rId14" w:history="1">
        <w:r w:rsidRPr="00F5470C">
          <w:rPr>
            <w:rStyle w:val="Hyperlink"/>
            <w:rFonts w:ascii="Times New Roman" w:hAnsi="Times New Roman" w:cs="Times New Roman"/>
          </w:rPr>
          <w:t>https://it1.spt.ford.com/sites/EP/ElevatedPrivilegesExceptionRequest/Forms/My%2520Submission.aspx</w:t>
        </w:r>
      </w:hyperlink>
    </w:p>
    <w:p w14:paraId="2EC66A14" w14:textId="77777777" w:rsidR="00D61F9D" w:rsidRPr="00F5470C" w:rsidRDefault="00D61F9D" w:rsidP="006F623F">
      <w:pPr>
        <w:pStyle w:val="ListParagraph"/>
        <w:numPr>
          <w:ilvl w:val="0"/>
          <w:numId w:val="21"/>
        </w:numPr>
        <w:spacing w:after="160" w:line="252" w:lineRule="auto"/>
        <w:contextualSpacing/>
        <w:rPr>
          <w:sz w:val="22"/>
        </w:rPr>
      </w:pPr>
      <w:r w:rsidRPr="00F5470C">
        <w:rPr>
          <w:sz w:val="22"/>
        </w:rPr>
        <w:t>Click on the + New icon to start a new request</w:t>
      </w:r>
    </w:p>
    <w:p w14:paraId="0CE04A53" w14:textId="77777777" w:rsidR="00D61F9D" w:rsidRPr="00F5470C" w:rsidRDefault="00D61F9D" w:rsidP="006F623F">
      <w:pPr>
        <w:pStyle w:val="ListParagraph"/>
        <w:numPr>
          <w:ilvl w:val="0"/>
          <w:numId w:val="21"/>
        </w:numPr>
        <w:spacing w:after="160" w:line="252" w:lineRule="auto"/>
        <w:contextualSpacing/>
        <w:rPr>
          <w:sz w:val="22"/>
        </w:rPr>
      </w:pPr>
      <w:r w:rsidRPr="00F5470C">
        <w:rPr>
          <w:sz w:val="22"/>
        </w:rPr>
        <w:t>Click through the boxes to open the Word template document</w:t>
      </w:r>
    </w:p>
    <w:p w14:paraId="13900974" w14:textId="77777777" w:rsidR="00D61F9D" w:rsidRPr="00F5470C" w:rsidRDefault="00D61F9D" w:rsidP="006F623F">
      <w:pPr>
        <w:pStyle w:val="ListParagraph"/>
        <w:numPr>
          <w:ilvl w:val="0"/>
          <w:numId w:val="21"/>
        </w:numPr>
        <w:spacing w:after="160" w:line="252" w:lineRule="auto"/>
        <w:contextualSpacing/>
        <w:rPr>
          <w:sz w:val="22"/>
        </w:rPr>
      </w:pPr>
      <w:r w:rsidRPr="00F5470C">
        <w:rPr>
          <w:sz w:val="22"/>
        </w:rPr>
        <w:t>Important information to be provided:</w:t>
      </w:r>
    </w:p>
    <w:p w14:paraId="17C75C91" w14:textId="77777777" w:rsidR="00D61F9D" w:rsidRPr="00F5470C" w:rsidRDefault="00D61F9D" w:rsidP="006F623F">
      <w:pPr>
        <w:pStyle w:val="ListParagraph"/>
        <w:numPr>
          <w:ilvl w:val="1"/>
          <w:numId w:val="21"/>
        </w:numPr>
        <w:spacing w:after="160" w:line="252" w:lineRule="auto"/>
        <w:contextualSpacing/>
        <w:rPr>
          <w:sz w:val="22"/>
        </w:rPr>
      </w:pPr>
      <w:r w:rsidRPr="00F5470C">
        <w:rPr>
          <w:sz w:val="22"/>
        </w:rPr>
        <w:t>Names &amp; CDSIDs</w:t>
      </w:r>
    </w:p>
    <w:p w14:paraId="5636EDB5" w14:textId="77777777" w:rsidR="00D61F9D" w:rsidRPr="00F5470C" w:rsidRDefault="00D61F9D" w:rsidP="006F623F">
      <w:pPr>
        <w:pStyle w:val="ListParagraph"/>
        <w:numPr>
          <w:ilvl w:val="1"/>
          <w:numId w:val="21"/>
        </w:numPr>
        <w:spacing w:after="160" w:line="252" w:lineRule="auto"/>
        <w:contextualSpacing/>
        <w:rPr>
          <w:i/>
          <w:iCs/>
          <w:sz w:val="22"/>
        </w:rPr>
      </w:pPr>
      <w:r w:rsidRPr="00F5470C">
        <w:rPr>
          <w:sz w:val="22"/>
        </w:rPr>
        <w:t xml:space="preserve">Reasons in the “Install Software” and “Change System Configuration” areas.  Provide suitable justification for requesting administrative privileges.  For example, </w:t>
      </w:r>
      <w:r w:rsidRPr="00F5470C">
        <w:rPr>
          <w:i/>
          <w:iCs/>
          <w:sz w:val="22"/>
        </w:rPr>
        <w:t>“Installation, update and testing of advanced software and application development in GDIA.”</w:t>
      </w:r>
    </w:p>
    <w:p w14:paraId="144A1A17" w14:textId="77777777" w:rsidR="00D61F9D" w:rsidRPr="00F5470C" w:rsidRDefault="00D61F9D" w:rsidP="006F623F">
      <w:pPr>
        <w:pStyle w:val="ListParagraph"/>
        <w:numPr>
          <w:ilvl w:val="1"/>
          <w:numId w:val="21"/>
        </w:numPr>
        <w:spacing w:after="160" w:line="252" w:lineRule="auto"/>
        <w:contextualSpacing/>
        <w:rPr>
          <w:i/>
          <w:iCs/>
          <w:sz w:val="22"/>
        </w:rPr>
      </w:pPr>
      <w:r w:rsidRPr="00F5470C">
        <w:rPr>
          <w:sz w:val="22"/>
        </w:rPr>
        <w:t>Your computer host name</w:t>
      </w:r>
    </w:p>
    <w:p w14:paraId="4BA68407" w14:textId="77777777" w:rsidR="00D61F9D" w:rsidRPr="00F5470C" w:rsidRDefault="00D61F9D" w:rsidP="006F623F">
      <w:pPr>
        <w:pStyle w:val="ListParagraph"/>
        <w:numPr>
          <w:ilvl w:val="0"/>
          <w:numId w:val="21"/>
        </w:numPr>
        <w:spacing w:after="200" w:line="276" w:lineRule="auto"/>
        <w:contextualSpacing/>
        <w:rPr>
          <w:sz w:val="22"/>
          <w:szCs w:val="22"/>
        </w:rPr>
      </w:pPr>
      <w:r w:rsidRPr="00F5470C">
        <w:rPr>
          <w:sz w:val="22"/>
          <w:szCs w:val="22"/>
        </w:rPr>
        <w:t xml:space="preserve">In the request form, enter your personal data such as: CDSID, Role, Reason for Request – New Request, Manager (as shown in </w:t>
      </w:r>
      <w:r w:rsidRPr="00F5470C">
        <w:rPr>
          <w:sz w:val="22"/>
          <w:szCs w:val="22"/>
        </w:rPr>
        <w:fldChar w:fldCharType="begin"/>
      </w:r>
      <w:r w:rsidRPr="00F5470C">
        <w:rPr>
          <w:sz w:val="22"/>
          <w:szCs w:val="22"/>
        </w:rPr>
        <w:instrText xml:space="preserve"> REF _Ref457373801 \h  \* MERGEFORMAT </w:instrText>
      </w:r>
      <w:r w:rsidRPr="00F5470C">
        <w:rPr>
          <w:sz w:val="22"/>
          <w:szCs w:val="22"/>
        </w:rPr>
      </w:r>
      <w:r w:rsidRPr="00F5470C">
        <w:rPr>
          <w:sz w:val="22"/>
          <w:szCs w:val="22"/>
        </w:rPr>
        <w:fldChar w:fldCharType="separate"/>
      </w:r>
      <w:r w:rsidRPr="00F5470C">
        <w:rPr>
          <w:sz w:val="22"/>
          <w:szCs w:val="22"/>
        </w:rPr>
        <w:t xml:space="preserve">Figure </w:t>
      </w:r>
      <w:r w:rsidRPr="00F5470C">
        <w:rPr>
          <w:noProof/>
          <w:sz w:val="22"/>
          <w:szCs w:val="22"/>
        </w:rPr>
        <w:t>1</w:t>
      </w:r>
      <w:r w:rsidRPr="00F5470C">
        <w:rPr>
          <w:sz w:val="22"/>
          <w:szCs w:val="22"/>
        </w:rPr>
        <w:fldChar w:fldCharType="end"/>
      </w:r>
      <w:r w:rsidRPr="00F5470C">
        <w:rPr>
          <w:sz w:val="22"/>
          <w:szCs w:val="22"/>
        </w:rPr>
        <w:t xml:space="preserve">.) </w:t>
      </w:r>
    </w:p>
    <w:p w14:paraId="79D795F4" w14:textId="1FFF93F2" w:rsidR="00D61F9D" w:rsidRPr="00F5470C" w:rsidRDefault="00D61F9D" w:rsidP="006F623F">
      <w:pPr>
        <w:pStyle w:val="ListParagraph"/>
        <w:numPr>
          <w:ilvl w:val="0"/>
          <w:numId w:val="21"/>
        </w:numPr>
        <w:spacing w:after="160" w:line="252" w:lineRule="auto"/>
        <w:contextualSpacing/>
        <w:rPr>
          <w:i/>
          <w:iCs/>
          <w:sz w:val="22"/>
        </w:rPr>
      </w:pPr>
      <w:r w:rsidRPr="00F5470C">
        <w:rPr>
          <w:sz w:val="22"/>
        </w:rPr>
        <w:lastRenderedPageBreak/>
        <w:t>After providing all the information, click on Submit.  This goes to your supervisor and the I/T manager for approval.</w:t>
      </w:r>
      <w:r w:rsidR="0063481F" w:rsidRPr="00F5470C">
        <w:rPr>
          <w:sz w:val="22"/>
        </w:rPr>
        <w:t xml:space="preserve"> </w:t>
      </w:r>
      <w:r w:rsidRPr="00F5470C">
        <w:rPr>
          <w:sz w:val="22"/>
        </w:rPr>
        <w:t xml:space="preserve">Typically, you should get the approval within 3-4 days.  </w:t>
      </w:r>
    </w:p>
    <w:p w14:paraId="36BEF19B" w14:textId="0B168A1F" w:rsidR="00D139A8" w:rsidRPr="00F5470C" w:rsidRDefault="00D61F9D" w:rsidP="006F623F">
      <w:pPr>
        <w:pStyle w:val="ListParagraph"/>
        <w:numPr>
          <w:ilvl w:val="0"/>
          <w:numId w:val="21"/>
        </w:numPr>
        <w:spacing w:after="160" w:line="252" w:lineRule="auto"/>
        <w:contextualSpacing/>
        <w:rPr>
          <w:sz w:val="22"/>
        </w:rPr>
      </w:pPr>
      <w:r w:rsidRPr="00F5470C">
        <w:rPr>
          <w:sz w:val="22"/>
        </w:rPr>
        <w:t xml:space="preserve">After your supervisor approves, </w:t>
      </w:r>
      <w:r w:rsidR="00980342" w:rsidRPr="00F5470C">
        <w:rPr>
          <w:sz w:val="22"/>
        </w:rPr>
        <w:t xml:space="preserve">to obtain </w:t>
      </w:r>
      <w:r w:rsidRPr="00F5470C">
        <w:rPr>
          <w:sz w:val="22"/>
        </w:rPr>
        <w:t xml:space="preserve">Elevated Privileges implemented </w:t>
      </w:r>
      <w:r w:rsidR="00980342" w:rsidRPr="00F5470C">
        <w:rPr>
          <w:sz w:val="22"/>
        </w:rPr>
        <w:t>it is IMPORTANT to call</w:t>
      </w:r>
      <w:r w:rsidRPr="00F5470C">
        <w:rPr>
          <w:sz w:val="22"/>
        </w:rPr>
        <w:t xml:space="preserve"> your IT Help Desk &amp; have a Request Ticket opened to h</w:t>
      </w:r>
      <w:r w:rsidR="00980342" w:rsidRPr="00F5470C">
        <w:rPr>
          <w:sz w:val="22"/>
        </w:rPr>
        <w:t>ave them implemented. T</w:t>
      </w:r>
      <w:r w:rsidRPr="00F5470C">
        <w:rPr>
          <w:sz w:val="22"/>
        </w:rPr>
        <w:t>he Help Desk can implement the Elevated Privileges while you are on the phone.</w:t>
      </w:r>
      <w:r w:rsidR="0063481F" w:rsidRPr="00F5470C">
        <w:rPr>
          <w:sz w:val="22"/>
        </w:rPr>
        <w:t xml:space="preserve"> You can call the IT Help desk at ext. 74957 [if you have a desk phone], if not call 313-317-4957 and request the IT representative push your admin rights to your laptop.</w:t>
      </w:r>
    </w:p>
    <w:p w14:paraId="15B4008F" w14:textId="254E2F69" w:rsidR="00D61F9D" w:rsidRPr="00F5470C" w:rsidRDefault="00D61F9D" w:rsidP="00D61F9D">
      <w:pPr>
        <w:rPr>
          <w:rFonts w:ascii="Times New Roman" w:hAnsi="Times New Roman" w:cs="Times New Roman"/>
        </w:rPr>
      </w:pPr>
      <w:r w:rsidRPr="00F5470C">
        <w:rPr>
          <w:rFonts w:ascii="Times New Roman" w:hAnsi="Times New Roman" w:cs="Times New Roman"/>
          <w:noProof/>
        </w:rPr>
        <mc:AlternateContent>
          <mc:Choice Requires="wpg">
            <w:drawing>
              <wp:anchor distT="0" distB="0" distL="114300" distR="114300" simplePos="0" relativeHeight="251691008" behindDoc="0" locked="0" layoutInCell="1" allowOverlap="1" wp14:anchorId="437D9401" wp14:editId="4FD286BD">
                <wp:simplePos x="0" y="0"/>
                <wp:positionH relativeFrom="margin">
                  <wp:align>center</wp:align>
                </wp:positionH>
                <wp:positionV relativeFrom="paragraph">
                  <wp:posOffset>285750</wp:posOffset>
                </wp:positionV>
                <wp:extent cx="5391150" cy="2132965"/>
                <wp:effectExtent l="0" t="0" r="0" b="635"/>
                <wp:wrapTopAndBottom/>
                <wp:docPr id="13" name="Group 13"/>
                <wp:cNvGraphicFramePr/>
                <a:graphic xmlns:a="http://schemas.openxmlformats.org/drawingml/2006/main">
                  <a:graphicData uri="http://schemas.microsoft.com/office/word/2010/wordprocessingGroup">
                    <wpg:wgp>
                      <wpg:cNvGrpSpPr/>
                      <wpg:grpSpPr>
                        <a:xfrm>
                          <a:off x="0" y="0"/>
                          <a:ext cx="5391150" cy="2132965"/>
                          <a:chOff x="0" y="0"/>
                          <a:chExt cx="5391150" cy="2132965"/>
                        </a:xfrm>
                      </wpg:grpSpPr>
                      <wps:wsp>
                        <wps:cNvPr id="14" name="Text Box 14"/>
                        <wps:cNvSpPr txBox="1"/>
                        <wps:spPr>
                          <a:xfrm>
                            <a:off x="114300" y="1874520"/>
                            <a:ext cx="5276850" cy="258445"/>
                          </a:xfrm>
                          <a:prstGeom prst="rect">
                            <a:avLst/>
                          </a:prstGeom>
                          <a:solidFill>
                            <a:prstClr val="white"/>
                          </a:solidFill>
                          <a:ln>
                            <a:noFill/>
                          </a:ln>
                        </wps:spPr>
                        <wps:txbx>
                          <w:txbxContent>
                            <w:p w14:paraId="45B3FF19" w14:textId="2F3E5506" w:rsidR="00A2021E" w:rsidRPr="00F5470C" w:rsidRDefault="00A2021E" w:rsidP="00A55BF1">
                              <w:pPr>
                                <w:pStyle w:val="Caption"/>
                                <w:jc w:val="center"/>
                                <w:rPr>
                                  <w:rFonts w:ascii="Times New Roman" w:hAnsi="Times New Roman" w:cs="Times New Roman"/>
                                  <w:b/>
                                  <w:bCs/>
                                  <w:noProof/>
                                  <w:color w:val="auto"/>
                                  <w:sz w:val="22"/>
                                  <w:szCs w:val="22"/>
                                </w:rPr>
                              </w:pPr>
                              <w:r w:rsidRPr="00F5470C">
                                <w:rPr>
                                  <w:rFonts w:ascii="Times New Roman" w:hAnsi="Times New Roman" w:cs="Times New Roman"/>
                                  <w:color w:val="auto"/>
                                </w:rPr>
                                <w:t xml:space="preserve">Figure </w:t>
                              </w:r>
                              <w:r w:rsidRPr="00F5470C">
                                <w:rPr>
                                  <w:rFonts w:ascii="Times New Roman" w:hAnsi="Times New Roman" w:cs="Times New Roman"/>
                                  <w:color w:val="auto"/>
                                </w:rPr>
                                <w:fldChar w:fldCharType="begin"/>
                              </w:r>
                              <w:r w:rsidRPr="00F5470C">
                                <w:rPr>
                                  <w:rFonts w:ascii="Times New Roman" w:hAnsi="Times New Roman" w:cs="Times New Roman"/>
                                  <w:color w:val="auto"/>
                                </w:rPr>
                                <w:instrText xml:space="preserve"> SEQ Figure \* ARABIC </w:instrText>
                              </w:r>
                              <w:r w:rsidRPr="00F5470C">
                                <w:rPr>
                                  <w:rFonts w:ascii="Times New Roman" w:hAnsi="Times New Roman" w:cs="Times New Roman"/>
                                  <w:color w:val="auto"/>
                                </w:rPr>
                                <w:fldChar w:fldCharType="separate"/>
                              </w:r>
                              <w:r>
                                <w:rPr>
                                  <w:rFonts w:ascii="Times New Roman" w:hAnsi="Times New Roman" w:cs="Times New Roman"/>
                                  <w:noProof/>
                                  <w:color w:val="auto"/>
                                </w:rPr>
                                <w:t>1</w:t>
                              </w:r>
                              <w:r w:rsidRPr="00F5470C">
                                <w:rPr>
                                  <w:rFonts w:ascii="Times New Roman" w:hAnsi="Times New Roman" w:cs="Times New Roman"/>
                                  <w:color w:val="auto"/>
                                </w:rPr>
                                <w:fldChar w:fldCharType="end"/>
                              </w:r>
                              <w:r w:rsidRPr="00F5470C">
                                <w:rPr>
                                  <w:rFonts w:ascii="Times New Roman" w:hAnsi="Times New Roman" w:cs="Times New Roman"/>
                                  <w:color w:val="auto"/>
                                </w:rPr>
                                <w:t>:Elevated privilege to install/run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0" name="Picture 6"/>
                          <pic:cNvPicPr>
                            <a:picLocks noChangeAspect="1"/>
                          </pic:cNvPicPr>
                        </pic:nvPicPr>
                        <pic:blipFill rotWithShape="1">
                          <a:blip r:embed="rId15" cstate="email">
                            <a:extLst>
                              <a:ext uri="{28A0092B-C50C-407E-A947-70E740481C1C}">
                                <a14:useLocalDpi xmlns:a14="http://schemas.microsoft.com/office/drawing/2010/main" val="0"/>
                              </a:ext>
                            </a:extLst>
                          </a:blip>
                          <a:srcRect r="1444"/>
                          <a:stretch/>
                        </pic:blipFill>
                        <pic:spPr>
                          <a:xfrm>
                            <a:off x="0" y="0"/>
                            <a:ext cx="5200650" cy="1773555"/>
                          </a:xfrm>
                          <a:prstGeom prst="rect">
                            <a:avLst/>
                          </a:prstGeom>
                        </pic:spPr>
                      </pic:pic>
                    </wpg:wgp>
                  </a:graphicData>
                </a:graphic>
              </wp:anchor>
            </w:drawing>
          </mc:Choice>
          <mc:Fallback>
            <w:pict>
              <v:group w14:anchorId="437D9401" id="Group 13" o:spid="_x0000_s1026" style="position:absolute;margin-left:0;margin-top:22.5pt;width:424.5pt;height:167.95pt;z-index:251691008;mso-position-horizontal:center;mso-position-horizontal-relative:margin" coordsize="53911,21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">
                <v:shapetype id="_x0000_t202" coordsize="21600,21600" o:spt="202" path="m,l,21600r21600,l21600,xe">
                  <v:stroke joinstyle="miter"/>
                  <v:path gradientshapeok="t" o:connecttype="rect"/>
                </v:shapetype>
                <v:shape id="Text Box 14" o:spid="_x0000_s1027" type="#_x0000_t202" style="position:absolute;left:1143;top:18745;width:5276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45B3FF19" w14:textId="2F3E5506" w:rsidR="00A2021E" w:rsidRPr="00F5470C" w:rsidRDefault="00A2021E" w:rsidP="00A55BF1">
                        <w:pPr>
                          <w:pStyle w:val="Caption"/>
                          <w:jc w:val="center"/>
                          <w:rPr>
                            <w:rFonts w:ascii="Times New Roman" w:hAnsi="Times New Roman" w:cs="Times New Roman"/>
                            <w:b/>
                            <w:bCs/>
                            <w:noProof/>
                            <w:color w:val="auto"/>
                            <w:sz w:val="22"/>
                            <w:szCs w:val="22"/>
                          </w:rPr>
                        </w:pPr>
                        <w:r w:rsidRPr="00F5470C">
                          <w:rPr>
                            <w:rFonts w:ascii="Times New Roman" w:hAnsi="Times New Roman" w:cs="Times New Roman"/>
                            <w:color w:val="auto"/>
                          </w:rPr>
                          <w:t xml:space="preserve">Figure </w:t>
                        </w:r>
                        <w:r w:rsidRPr="00F5470C">
                          <w:rPr>
                            <w:rFonts w:ascii="Times New Roman" w:hAnsi="Times New Roman" w:cs="Times New Roman"/>
                            <w:color w:val="auto"/>
                          </w:rPr>
                          <w:fldChar w:fldCharType="begin"/>
                        </w:r>
                        <w:r w:rsidRPr="00F5470C">
                          <w:rPr>
                            <w:rFonts w:ascii="Times New Roman" w:hAnsi="Times New Roman" w:cs="Times New Roman"/>
                            <w:color w:val="auto"/>
                          </w:rPr>
                          <w:instrText xml:space="preserve"> SEQ Figure \* ARABIC </w:instrText>
                        </w:r>
                        <w:r w:rsidRPr="00F5470C">
                          <w:rPr>
                            <w:rFonts w:ascii="Times New Roman" w:hAnsi="Times New Roman" w:cs="Times New Roman"/>
                            <w:color w:val="auto"/>
                          </w:rPr>
                          <w:fldChar w:fldCharType="separate"/>
                        </w:r>
                        <w:r>
                          <w:rPr>
                            <w:rFonts w:ascii="Times New Roman" w:hAnsi="Times New Roman" w:cs="Times New Roman"/>
                            <w:noProof/>
                            <w:color w:val="auto"/>
                          </w:rPr>
                          <w:t>1</w:t>
                        </w:r>
                        <w:r w:rsidRPr="00F5470C">
                          <w:rPr>
                            <w:rFonts w:ascii="Times New Roman" w:hAnsi="Times New Roman" w:cs="Times New Roman"/>
                            <w:color w:val="auto"/>
                          </w:rPr>
                          <w:fldChar w:fldCharType="end"/>
                        </w:r>
                        <w:r w:rsidRPr="00F5470C">
                          <w:rPr>
                            <w:rFonts w:ascii="Times New Roman" w:hAnsi="Times New Roman" w:cs="Times New Roman"/>
                            <w:color w:val="auto"/>
                          </w:rPr>
                          <w:t>:Elevated privilege to install/run software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52006;height:17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">
                  <v:imagedata r:id="rId16" o:title="" cropright="946f"/>
                </v:shape>
                <w10:wrap type="topAndBottom" anchorx="margin"/>
              </v:group>
            </w:pict>
          </mc:Fallback>
        </mc:AlternateContent>
      </w:r>
    </w:p>
    <w:p w14:paraId="7B8EEB54" w14:textId="55CA5D0F" w:rsidR="00D61F9D" w:rsidRPr="00F5470C" w:rsidRDefault="00D61F9D" w:rsidP="00D61F9D">
      <w:pPr>
        <w:rPr>
          <w:rFonts w:ascii="Times New Roman" w:hAnsi="Times New Roman" w:cs="Times New Roman"/>
        </w:rPr>
      </w:pPr>
    </w:p>
    <w:p w14:paraId="41109851" w14:textId="46E1A1DE" w:rsidR="006479EB" w:rsidRPr="00F5470C" w:rsidRDefault="006479EB" w:rsidP="00BB326F">
      <w:pPr>
        <w:jc w:val="center"/>
        <w:rPr>
          <w:rFonts w:ascii="Times New Roman" w:hAnsi="Times New Roman" w:cs="Times New Roman"/>
        </w:rPr>
      </w:pPr>
      <w:r w:rsidRPr="00F5470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8652A3D" wp14:editId="0501169F">
                <wp:simplePos x="0" y="0"/>
                <wp:positionH relativeFrom="margin">
                  <wp:align>right</wp:align>
                </wp:positionH>
                <wp:positionV relativeFrom="paragraph">
                  <wp:posOffset>2440305</wp:posOffset>
                </wp:positionV>
                <wp:extent cx="5943600"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5943600" cy="238125"/>
                        </a:xfrm>
                        <a:prstGeom prst="rect">
                          <a:avLst/>
                        </a:prstGeom>
                        <a:solidFill>
                          <a:prstClr val="white"/>
                        </a:solidFill>
                        <a:ln>
                          <a:noFill/>
                        </a:ln>
                      </wps:spPr>
                      <wps:txbx>
                        <w:txbxContent>
                          <w:p w14:paraId="06084A2B" w14:textId="0A35B45E" w:rsidR="00A2021E" w:rsidRPr="00F5470C" w:rsidRDefault="00A2021E" w:rsidP="00A55BF1">
                            <w:pPr>
                              <w:pStyle w:val="Caption"/>
                              <w:jc w:val="center"/>
                              <w:rPr>
                                <w:rFonts w:ascii="Times New Roman" w:hAnsi="Times New Roman" w:cs="Times New Roman"/>
                                <w:noProof/>
                                <w:color w:val="auto"/>
                                <w:sz w:val="20"/>
                                <w:szCs w:val="20"/>
                              </w:rPr>
                            </w:pPr>
                            <w:r w:rsidRPr="00F5470C">
                              <w:rPr>
                                <w:rFonts w:ascii="Times New Roman" w:hAnsi="Times New Roman" w:cs="Times New Roman"/>
                                <w:color w:val="auto"/>
                              </w:rPr>
                              <w:t xml:space="preserve">Figure </w:t>
                            </w:r>
                            <w:r w:rsidRPr="00F5470C">
                              <w:rPr>
                                <w:rFonts w:ascii="Times New Roman" w:hAnsi="Times New Roman" w:cs="Times New Roman"/>
                                <w:color w:val="auto"/>
                              </w:rPr>
                              <w:fldChar w:fldCharType="begin"/>
                            </w:r>
                            <w:r w:rsidRPr="00F5470C">
                              <w:rPr>
                                <w:rFonts w:ascii="Times New Roman" w:hAnsi="Times New Roman" w:cs="Times New Roman"/>
                                <w:color w:val="auto"/>
                              </w:rPr>
                              <w:instrText xml:space="preserve"> SEQ Figure \* ARABIC </w:instrText>
                            </w:r>
                            <w:r w:rsidRPr="00F5470C">
                              <w:rPr>
                                <w:rFonts w:ascii="Times New Roman" w:hAnsi="Times New Roman" w:cs="Times New Roman"/>
                                <w:color w:val="auto"/>
                              </w:rPr>
                              <w:fldChar w:fldCharType="separate"/>
                            </w:r>
                            <w:r>
                              <w:rPr>
                                <w:rFonts w:ascii="Times New Roman" w:hAnsi="Times New Roman" w:cs="Times New Roman"/>
                                <w:noProof/>
                                <w:color w:val="auto"/>
                              </w:rPr>
                              <w:t>2</w:t>
                            </w:r>
                            <w:r w:rsidRPr="00F5470C">
                              <w:rPr>
                                <w:rFonts w:ascii="Times New Roman" w:hAnsi="Times New Roman" w:cs="Times New Roman"/>
                                <w:color w:val="auto"/>
                              </w:rPr>
                              <w:fldChar w:fldCharType="end"/>
                            </w:r>
                            <w:r w:rsidRPr="00F5470C">
                              <w:rPr>
                                <w:rFonts w:ascii="Times New Roman" w:hAnsi="Times New Roman" w:cs="Times New Roman"/>
                                <w:color w:val="auto"/>
                              </w:rPr>
                              <w:t>: Elevated privilege to install/run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52A3D" id="Text Box 1" o:spid="_x0000_s1029" type="#_x0000_t202" style="position:absolute;left:0;text-align:left;margin-left:416.8pt;margin-top:192.15pt;width:468pt;height:18.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qXzLgIAAGcEAAAOAAAAZHJzL2Uyb0RvYy54bWysVE1v2zAMvQ/YfxB0X5yka9EZ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" stroked="f">
                <v:textbox inset="0,0,0,0">
                  <w:txbxContent>
                    <w:p w14:paraId="06084A2B" w14:textId="0A35B45E" w:rsidR="00A2021E" w:rsidRPr="00F5470C" w:rsidRDefault="00A2021E" w:rsidP="00A55BF1">
                      <w:pPr>
                        <w:pStyle w:val="Caption"/>
                        <w:jc w:val="center"/>
                        <w:rPr>
                          <w:rFonts w:ascii="Times New Roman" w:hAnsi="Times New Roman" w:cs="Times New Roman"/>
                          <w:noProof/>
                          <w:color w:val="auto"/>
                          <w:sz w:val="20"/>
                          <w:szCs w:val="20"/>
                        </w:rPr>
                      </w:pPr>
                      <w:r w:rsidRPr="00F5470C">
                        <w:rPr>
                          <w:rFonts w:ascii="Times New Roman" w:hAnsi="Times New Roman" w:cs="Times New Roman"/>
                          <w:color w:val="auto"/>
                        </w:rPr>
                        <w:t xml:space="preserve">Figure </w:t>
                      </w:r>
                      <w:r w:rsidRPr="00F5470C">
                        <w:rPr>
                          <w:rFonts w:ascii="Times New Roman" w:hAnsi="Times New Roman" w:cs="Times New Roman"/>
                          <w:color w:val="auto"/>
                        </w:rPr>
                        <w:fldChar w:fldCharType="begin"/>
                      </w:r>
                      <w:r w:rsidRPr="00F5470C">
                        <w:rPr>
                          <w:rFonts w:ascii="Times New Roman" w:hAnsi="Times New Roman" w:cs="Times New Roman"/>
                          <w:color w:val="auto"/>
                        </w:rPr>
                        <w:instrText xml:space="preserve"> SEQ Figure \* ARABIC </w:instrText>
                      </w:r>
                      <w:r w:rsidRPr="00F5470C">
                        <w:rPr>
                          <w:rFonts w:ascii="Times New Roman" w:hAnsi="Times New Roman" w:cs="Times New Roman"/>
                          <w:color w:val="auto"/>
                        </w:rPr>
                        <w:fldChar w:fldCharType="separate"/>
                      </w:r>
                      <w:r>
                        <w:rPr>
                          <w:rFonts w:ascii="Times New Roman" w:hAnsi="Times New Roman" w:cs="Times New Roman"/>
                          <w:noProof/>
                          <w:color w:val="auto"/>
                        </w:rPr>
                        <w:t>2</w:t>
                      </w:r>
                      <w:r w:rsidRPr="00F5470C">
                        <w:rPr>
                          <w:rFonts w:ascii="Times New Roman" w:hAnsi="Times New Roman" w:cs="Times New Roman"/>
                          <w:color w:val="auto"/>
                        </w:rPr>
                        <w:fldChar w:fldCharType="end"/>
                      </w:r>
                      <w:r w:rsidRPr="00F5470C">
                        <w:rPr>
                          <w:rFonts w:ascii="Times New Roman" w:hAnsi="Times New Roman" w:cs="Times New Roman"/>
                          <w:color w:val="auto"/>
                        </w:rPr>
                        <w:t>: Elevated privilege to install/run software</w:t>
                      </w:r>
                    </w:p>
                  </w:txbxContent>
                </v:textbox>
                <w10:wrap type="topAndBottom" anchorx="margin"/>
              </v:shape>
            </w:pict>
          </mc:Fallback>
        </mc:AlternateContent>
      </w:r>
      <w:r w:rsidRPr="00F5470C">
        <w:rPr>
          <w:rFonts w:ascii="Times New Roman" w:hAnsi="Times New Roman" w:cs="Times New Roman"/>
          <w:noProof/>
        </w:rPr>
        <w:drawing>
          <wp:inline distT="0" distB="0" distL="0" distR="0" wp14:anchorId="486AC006" wp14:editId="5623A8A9">
            <wp:extent cx="5041265" cy="2225200"/>
            <wp:effectExtent l="0" t="0" r="6985" b="381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5101657" cy="2251857"/>
                    </a:xfrm>
                    <a:prstGeom prst="rect">
                      <a:avLst/>
                    </a:prstGeom>
                    <a:ln>
                      <a:noFill/>
                    </a:ln>
                    <a:extLst>
                      <a:ext uri="{53640926-AAD7-44D8-BBD7-CCE9431645EC}">
                        <a14:shadowObscured xmlns:a14="http://schemas.microsoft.com/office/drawing/2010/main"/>
                      </a:ext>
                    </a:extLst>
                  </pic:spPr>
                </pic:pic>
              </a:graphicData>
            </a:graphic>
          </wp:inline>
        </w:drawing>
      </w:r>
    </w:p>
    <w:p w14:paraId="31CDE171" w14:textId="351D7A17" w:rsidR="006479EB" w:rsidRPr="00F5470C" w:rsidRDefault="006479EB" w:rsidP="00FE7C4F">
      <w:pPr>
        <w:rPr>
          <w:rFonts w:ascii="Times New Roman" w:hAnsi="Times New Roman" w:cs="Times New Roman"/>
        </w:rPr>
      </w:pPr>
    </w:p>
    <w:p w14:paraId="218FA7C5" w14:textId="77295565" w:rsidR="00E94F05" w:rsidRPr="00F5470C" w:rsidRDefault="00E94F05" w:rsidP="00977EB1">
      <w:pPr>
        <w:pStyle w:val="Heading2"/>
        <w:ind w:left="0" w:firstLine="0"/>
        <w:rPr>
          <w:rFonts w:cs="Times New Roman"/>
        </w:rPr>
      </w:pPr>
      <w:bookmarkStart w:id="390" w:name="_Toc41922670"/>
      <w:r w:rsidRPr="00F5470C">
        <w:rPr>
          <w:rFonts w:cs="Times New Roman"/>
        </w:rPr>
        <w:t xml:space="preserve">Software </w:t>
      </w:r>
      <w:r w:rsidR="00191D38">
        <w:rPr>
          <w:rFonts w:cs="Times New Roman"/>
        </w:rPr>
        <w:t>and Access</w:t>
      </w:r>
      <w:bookmarkEnd w:id="390"/>
    </w:p>
    <w:p w14:paraId="0FDE1F28" w14:textId="3E993C18" w:rsidR="00980342" w:rsidRPr="00F5470C" w:rsidDel="00CE6034" w:rsidRDefault="00980342" w:rsidP="00980342">
      <w:pPr>
        <w:rPr>
          <w:moveFrom w:id="391" w:author="Luo, Jia (J.)" w:date="2020-06-03T23:23:00Z"/>
          <w:rFonts w:ascii="Times New Roman" w:hAnsi="Times New Roman" w:cs="Times New Roman"/>
        </w:rPr>
      </w:pPr>
      <w:moveFromRangeStart w:id="392" w:author="Luo, Jia (J.)" w:date="2020-06-03T23:23:00Z" w:name="move42118749"/>
      <w:moveFrom w:id="393" w:author="Luo, Jia (J.)" w:date="2020-06-03T23:23:00Z">
        <w:r w:rsidRPr="00F5470C" w:rsidDel="00CE6034">
          <w:rPr>
            <w:rFonts w:ascii="Times New Roman" w:hAnsi="Times New Roman" w:cs="Times New Roman"/>
          </w:rPr>
          <w:t xml:space="preserve">Most software can be installed once elevated privileges are obtained.  </w:t>
        </w:r>
      </w:moveFrom>
    </w:p>
    <w:moveFromRangeEnd w:id="392"/>
    <w:p w14:paraId="218FA7C6" w14:textId="4F6FFD64" w:rsidR="00E94F05" w:rsidRPr="00F5470C" w:rsidRDefault="00E94F05" w:rsidP="00FE7C4F">
      <w:pPr>
        <w:rPr>
          <w:rFonts w:ascii="Times New Roman" w:hAnsi="Times New Roman" w:cs="Times New Roman"/>
        </w:rPr>
      </w:pPr>
      <w:del w:id="394" w:author="Luo, Jia (J.)" w:date="2020-06-03T23:20:00Z">
        <w:r w:rsidRPr="00F5470C" w:rsidDel="00025B8B">
          <w:rPr>
            <w:rFonts w:ascii="Times New Roman" w:hAnsi="Times New Roman" w:cs="Times New Roman"/>
          </w:rPr>
          <w:delText xml:space="preserve">You have </w:delText>
        </w:r>
      </w:del>
      <w:del w:id="395" w:author="Luo, Jia (J.)" w:date="2020-06-03T23:17:00Z">
        <w:r w:rsidRPr="00F5470C" w:rsidDel="00CE6034">
          <w:rPr>
            <w:rFonts w:ascii="Times New Roman" w:hAnsi="Times New Roman" w:cs="Times New Roman"/>
          </w:rPr>
          <w:delText>two</w:delText>
        </w:r>
      </w:del>
      <w:del w:id="396" w:author="Luo, Jia (J.)" w:date="2020-06-03T23:20:00Z">
        <w:r w:rsidRPr="00F5470C" w:rsidDel="00025B8B">
          <w:rPr>
            <w:rFonts w:ascii="Times New Roman" w:hAnsi="Times New Roman" w:cs="Times New Roman"/>
          </w:rPr>
          <w:delText xml:space="preserve"> options to install software</w:delText>
        </w:r>
      </w:del>
      <w:ins w:id="397" w:author="Luo, Jia (J.)" w:date="2020-06-03T23:19:00Z">
        <w:r w:rsidR="00CE6034">
          <w:rPr>
            <w:rFonts w:ascii="Times New Roman" w:hAnsi="Times New Roman" w:cs="Times New Roman"/>
          </w:rPr>
          <w:t xml:space="preserve">You can install common software </w:t>
        </w:r>
      </w:ins>
      <w:ins w:id="398" w:author="Luo, Jia (J.)" w:date="2020-06-03T23:20:00Z">
        <w:r w:rsidR="00025B8B">
          <w:rPr>
            <w:rFonts w:ascii="Times New Roman" w:hAnsi="Times New Roman" w:cs="Times New Roman"/>
          </w:rPr>
          <w:t xml:space="preserve">using either of the first two options. </w:t>
        </w:r>
      </w:ins>
      <w:del w:id="399" w:author="Luo, Jia (J.)" w:date="2020-06-03T23:18:00Z">
        <w:r w:rsidRPr="00F5470C" w:rsidDel="00CE6034">
          <w:rPr>
            <w:rFonts w:ascii="Times New Roman" w:hAnsi="Times New Roman" w:cs="Times New Roman"/>
          </w:rPr>
          <w:delText>:</w:delText>
        </w:r>
      </w:del>
    </w:p>
    <w:p w14:paraId="721236A6" w14:textId="6C7C1C4E" w:rsidR="002D65F6" w:rsidRPr="00F5470C" w:rsidRDefault="002D65F6" w:rsidP="00FE7C4F">
      <w:pPr>
        <w:rPr>
          <w:rFonts w:ascii="Times New Roman" w:hAnsi="Times New Roman" w:cs="Times New Roman"/>
        </w:rPr>
      </w:pPr>
      <w:r w:rsidRPr="00F5470C">
        <w:rPr>
          <w:rStyle w:val="Hyperlink"/>
          <w:rFonts w:ascii="Times New Roman" w:hAnsi="Times New Roman" w:cs="Times New Roman"/>
          <w:b/>
          <w:color w:val="auto"/>
          <w:u w:val="none"/>
        </w:rPr>
        <w:t>Option 1:</w:t>
      </w:r>
      <w:r w:rsidRPr="00F5470C">
        <w:rPr>
          <w:rStyle w:val="Hyperlink"/>
          <w:rFonts w:ascii="Times New Roman" w:hAnsi="Times New Roman" w:cs="Times New Roman"/>
          <w:color w:val="auto"/>
          <w:u w:val="none"/>
        </w:rPr>
        <w:t xml:space="preserve"> Use the Ford Software Center windows app (should be pre-installed on your laptop).</w:t>
      </w:r>
    </w:p>
    <w:p w14:paraId="218FA7C7" w14:textId="10FA2DF3" w:rsidR="00E94F05" w:rsidRPr="00F5470C" w:rsidRDefault="00E94F05" w:rsidP="00FE7C4F">
      <w:pPr>
        <w:rPr>
          <w:rStyle w:val="Hyperlink"/>
          <w:rFonts w:ascii="Times New Roman" w:hAnsi="Times New Roman" w:cs="Times New Roman"/>
          <w:color w:val="auto"/>
        </w:rPr>
      </w:pPr>
      <w:r w:rsidRPr="00F5470C">
        <w:rPr>
          <w:rFonts w:ascii="Times New Roman" w:hAnsi="Times New Roman" w:cs="Times New Roman"/>
          <w:b/>
        </w:rPr>
        <w:t xml:space="preserve">Option </w:t>
      </w:r>
      <w:r w:rsidR="002D65F6" w:rsidRPr="00F5470C">
        <w:rPr>
          <w:rFonts w:ascii="Times New Roman" w:hAnsi="Times New Roman" w:cs="Times New Roman"/>
          <w:b/>
        </w:rPr>
        <w:t>2</w:t>
      </w:r>
      <w:r w:rsidRPr="00F5470C">
        <w:rPr>
          <w:rFonts w:ascii="Times New Roman" w:hAnsi="Times New Roman" w:cs="Times New Roman"/>
          <w:b/>
        </w:rPr>
        <w:t xml:space="preserve">: </w:t>
      </w:r>
      <w:r w:rsidRPr="00F5470C">
        <w:rPr>
          <w:rFonts w:ascii="Times New Roman" w:hAnsi="Times New Roman" w:cs="Times New Roman"/>
        </w:rPr>
        <w:t xml:space="preserve">You can install many common software (e.g. chrome) on this website: </w:t>
      </w:r>
      <w:hyperlink r:id="rId18" w:history="1">
        <w:r w:rsidRPr="00F5470C">
          <w:rPr>
            <w:rStyle w:val="Hyperlink"/>
            <w:rFonts w:ascii="Times New Roman" w:hAnsi="Times New Roman" w:cs="Times New Roman"/>
            <w:color w:val="auto"/>
          </w:rPr>
          <w:t>https://www.eassets.ford.com/eassetsWeb/sms/admin/fordselfservicetool/listofAppsAction.do</w:t>
        </w:r>
      </w:hyperlink>
    </w:p>
    <w:p w14:paraId="5B3D0830" w14:textId="7FD7D205" w:rsidR="00025B8B" w:rsidRPr="00F5470C" w:rsidRDefault="00025B8B" w:rsidP="00025B8B">
      <w:pPr>
        <w:rPr>
          <w:moveTo w:id="400" w:author="Luo, Jia (J.)" w:date="2020-06-03T23:23:00Z"/>
          <w:rFonts w:ascii="Times New Roman" w:hAnsi="Times New Roman" w:cs="Times New Roman"/>
        </w:rPr>
      </w:pPr>
      <w:ins w:id="401" w:author="Luo, Jia (J.)" w:date="2020-06-03T23:24:00Z">
        <w:r w:rsidRPr="00F5470C">
          <w:rPr>
            <w:rFonts w:ascii="Times New Roman" w:hAnsi="Times New Roman" w:cs="Times New Roman"/>
          </w:rPr>
          <w:lastRenderedPageBreak/>
          <w:t>If you want to install more specialized software, you need to first ask for elevated privilege to install/run software (see section 1.3)</w:t>
        </w:r>
      </w:ins>
      <w:moveToRangeStart w:id="402" w:author="Luo, Jia (J.)" w:date="2020-06-03T23:23:00Z" w:name="move42118749"/>
      <w:moveTo w:id="403" w:author="Luo, Jia (J.)" w:date="2020-06-03T23:23:00Z">
        <w:del w:id="404" w:author="Luo, Jia (J.)" w:date="2020-06-03T23:24:00Z">
          <w:r w:rsidRPr="00F5470C" w:rsidDel="00025B8B">
            <w:rPr>
              <w:rFonts w:ascii="Times New Roman" w:hAnsi="Times New Roman" w:cs="Times New Roman"/>
            </w:rPr>
            <w:delText xml:space="preserve">Most software can be installed once elevated privileges are obtained. </w:delText>
          </w:r>
        </w:del>
        <w:r w:rsidRPr="00F5470C">
          <w:rPr>
            <w:rFonts w:ascii="Times New Roman" w:hAnsi="Times New Roman" w:cs="Times New Roman"/>
          </w:rPr>
          <w:t xml:space="preserve"> </w:t>
        </w:r>
      </w:moveTo>
    </w:p>
    <w:moveToRangeEnd w:id="402"/>
    <w:p w14:paraId="218FA7C8" w14:textId="15A10839" w:rsidR="00E94F05" w:rsidRDefault="00E94F05" w:rsidP="00FE7C4F">
      <w:pPr>
        <w:rPr>
          <w:ins w:id="405" w:author="Luo, Jia (J.)" w:date="2020-06-03T23:16:00Z"/>
          <w:rStyle w:val="Hyperlink"/>
          <w:rFonts w:ascii="Times New Roman" w:hAnsi="Times New Roman" w:cs="Times New Roman"/>
          <w:color w:val="auto"/>
        </w:rPr>
      </w:pPr>
      <w:r w:rsidRPr="00F5470C">
        <w:rPr>
          <w:rFonts w:ascii="Times New Roman" w:hAnsi="Times New Roman" w:cs="Times New Roman"/>
          <w:b/>
        </w:rPr>
        <w:t>Option</w:t>
      </w:r>
      <w:r w:rsidR="005E2AEF" w:rsidRPr="00F5470C">
        <w:rPr>
          <w:rFonts w:ascii="Times New Roman" w:hAnsi="Times New Roman" w:cs="Times New Roman"/>
          <w:b/>
        </w:rPr>
        <w:t xml:space="preserve"> </w:t>
      </w:r>
      <w:r w:rsidR="002D65F6" w:rsidRPr="00F5470C">
        <w:rPr>
          <w:rFonts w:ascii="Times New Roman" w:hAnsi="Times New Roman" w:cs="Times New Roman"/>
          <w:b/>
        </w:rPr>
        <w:t>3</w:t>
      </w:r>
      <w:r w:rsidRPr="00F5470C">
        <w:rPr>
          <w:rFonts w:ascii="Times New Roman" w:hAnsi="Times New Roman" w:cs="Times New Roman"/>
          <w:b/>
        </w:rPr>
        <w:t>:</w:t>
      </w:r>
      <w:r w:rsidRPr="00F5470C">
        <w:rPr>
          <w:rFonts w:ascii="Times New Roman" w:hAnsi="Times New Roman" w:cs="Times New Roman"/>
        </w:rPr>
        <w:t xml:space="preserve"> </w:t>
      </w:r>
      <w:ins w:id="406" w:author="Luo, Jia (J.)" w:date="2020-06-03T23:24:00Z">
        <w:r w:rsidR="00025B8B" w:rsidRPr="00F5470C">
          <w:rPr>
            <w:rFonts w:ascii="Times New Roman" w:hAnsi="Times New Roman" w:cs="Times New Roman"/>
          </w:rPr>
          <w:t xml:space="preserve">Most software can be installed once elevated privileges are obtained.  </w:t>
        </w:r>
      </w:ins>
      <w:del w:id="407" w:author="Luo, Jia (J.)" w:date="2020-06-03T23:24:00Z">
        <w:r w:rsidRPr="00F5470C" w:rsidDel="00025B8B">
          <w:rPr>
            <w:rFonts w:ascii="Times New Roman" w:hAnsi="Times New Roman" w:cs="Times New Roman"/>
          </w:rPr>
          <w:delText xml:space="preserve">If you want to install more specialized software, you need to </w:delText>
        </w:r>
        <w:r w:rsidR="00024D70" w:rsidRPr="00F5470C" w:rsidDel="00025B8B">
          <w:rPr>
            <w:rFonts w:ascii="Times New Roman" w:hAnsi="Times New Roman" w:cs="Times New Roman"/>
          </w:rPr>
          <w:delText xml:space="preserve">first </w:delText>
        </w:r>
        <w:r w:rsidRPr="00F5470C" w:rsidDel="00025B8B">
          <w:rPr>
            <w:rFonts w:ascii="Times New Roman" w:hAnsi="Times New Roman" w:cs="Times New Roman"/>
          </w:rPr>
          <w:delText>ask for elevated privilege to install/run software</w:delText>
        </w:r>
        <w:r w:rsidR="000D4152" w:rsidRPr="00F5470C" w:rsidDel="00025B8B">
          <w:rPr>
            <w:rFonts w:ascii="Times New Roman" w:hAnsi="Times New Roman" w:cs="Times New Roman"/>
          </w:rPr>
          <w:delText xml:space="preserve"> (see section </w:delText>
        </w:r>
        <w:r w:rsidR="002234D1" w:rsidRPr="00F5470C" w:rsidDel="00025B8B">
          <w:rPr>
            <w:rFonts w:ascii="Times New Roman" w:hAnsi="Times New Roman" w:cs="Times New Roman"/>
          </w:rPr>
          <w:delText xml:space="preserve">1.3) </w:delText>
        </w:r>
      </w:del>
      <w:r w:rsidR="002234D1" w:rsidRPr="00F5470C">
        <w:rPr>
          <w:rFonts w:ascii="Times New Roman" w:hAnsi="Times New Roman" w:cs="Times New Roman"/>
        </w:rPr>
        <w:t xml:space="preserve">Check with IT to make sure that a certain package can be installed. </w:t>
      </w:r>
      <w:r w:rsidR="002234D1" w:rsidRPr="00F5470C">
        <w:rPr>
          <w:rStyle w:val="Hyperlink"/>
          <w:rFonts w:ascii="Times New Roman" w:hAnsi="Times New Roman" w:cs="Times New Roman"/>
          <w:color w:val="auto"/>
        </w:rPr>
        <w:t xml:space="preserve"> </w:t>
      </w:r>
    </w:p>
    <w:p w14:paraId="3760792E" w14:textId="77777777" w:rsidR="006F20DF" w:rsidRPr="00F5470C" w:rsidRDefault="006F20DF" w:rsidP="006F20DF">
      <w:pPr>
        <w:pStyle w:val="Heading3"/>
        <w:rPr>
          <w:ins w:id="408" w:author="Luo, Jia (J.)" w:date="2020-06-03T23:16:00Z"/>
          <w:rFonts w:cs="Times New Roman"/>
        </w:rPr>
      </w:pPr>
      <w:ins w:id="409" w:author="Luo, Jia (J.)" w:date="2020-06-03T23:16:00Z">
        <w:r w:rsidRPr="00F5470C">
          <w:rPr>
            <w:rFonts w:cs="Times New Roman"/>
          </w:rPr>
          <w:t>HPC and Hadoop Access</w:t>
        </w:r>
      </w:ins>
    </w:p>
    <w:p w14:paraId="0B159F66" w14:textId="43B20F85" w:rsidR="006F20DF" w:rsidRPr="00F5470C" w:rsidRDefault="00B53B22" w:rsidP="006F20DF">
      <w:pPr>
        <w:pStyle w:val="ListParagraph"/>
        <w:numPr>
          <w:ilvl w:val="0"/>
          <w:numId w:val="4"/>
        </w:numPr>
        <w:spacing w:after="200" w:line="276" w:lineRule="auto"/>
        <w:contextualSpacing/>
        <w:rPr>
          <w:ins w:id="410" w:author="Luo, Jia (J.)" w:date="2020-06-03T23:16:00Z"/>
          <w:rStyle w:val="Hyperlink"/>
          <w:color w:val="auto"/>
          <w:sz w:val="22"/>
          <w:szCs w:val="22"/>
        </w:rPr>
      </w:pPr>
      <w:ins w:id="411" w:author="Luo, Jia (J.)" w:date="2020-06-04T00:11:00Z">
        <w:r w:rsidRPr="00B53B22">
          <w:rPr>
            <w:sz w:val="22"/>
            <w:szCs w:val="22"/>
            <w:rPrChange w:id="412" w:author="Luo, Jia (J.)" w:date="2020-06-04T00:11:00Z">
              <w:rPr/>
            </w:rPrChange>
          </w:rPr>
          <w:t>The HPC Environment provides access to CAE applications running on a large compute cluster. Batch job submission to the work queue and monitoring of job status are provided. Files to be processed must first be copied to the local cluster scratch storage</w:t>
        </w:r>
      </w:ins>
      <w:ins w:id="413" w:author="Luo, Jia (J.)" w:date="2020-06-04T00:12:00Z">
        <w:r w:rsidR="00005712">
          <w:rPr>
            <w:sz w:val="22"/>
            <w:szCs w:val="22"/>
          </w:rPr>
          <w:t xml:space="preserve"> (this shared drive can be mapped </w:t>
        </w:r>
      </w:ins>
      <w:ins w:id="414" w:author="Luo, Jia (J.)" w:date="2020-06-04T00:13:00Z">
        <w:r w:rsidR="00005712">
          <w:rPr>
            <w:sz w:val="22"/>
            <w:szCs w:val="22"/>
          </w:rPr>
          <w:t xml:space="preserve">to the local PC </w:t>
        </w:r>
      </w:ins>
      <w:ins w:id="415" w:author="Luo, Jia (J.)" w:date="2020-06-04T00:14:00Z">
        <w:r w:rsidR="00005712">
          <w:rPr>
            <w:sz w:val="22"/>
            <w:szCs w:val="22"/>
          </w:rPr>
          <w:t>“</w:t>
        </w:r>
      </w:ins>
      <w:ins w:id="416" w:author="Luo, Jia (J.)" w:date="2020-06-04T00:13:00Z">
        <w:r w:rsidR="00005712">
          <w:rPr>
            <w:sz w:val="22"/>
            <w:szCs w:val="22"/>
          </w:rPr>
          <w:t>File Explo</w:t>
        </w:r>
      </w:ins>
      <w:ins w:id="417" w:author="Luo, Jia (J.)" w:date="2020-06-04T00:14:00Z">
        <w:r w:rsidR="00005712">
          <w:rPr>
            <w:sz w:val="22"/>
            <w:szCs w:val="22"/>
          </w:rPr>
          <w:t xml:space="preserve">rer” in </w:t>
        </w:r>
      </w:ins>
      <w:ins w:id="418" w:author="Luo, Jia (J.)" w:date="2020-06-04T00:15:00Z">
        <w:r w:rsidR="00005712">
          <w:rPr>
            <w:sz w:val="22"/>
            <w:szCs w:val="22"/>
          </w:rPr>
          <w:fldChar w:fldCharType="begin"/>
        </w:r>
        <w:r w:rsidR="00005712">
          <w:rPr>
            <w:sz w:val="22"/>
            <w:szCs w:val="22"/>
          </w:rPr>
          <w:instrText xml:space="preserve"> HYPERLINK  \l "_Map_Drive_S" </w:instrText>
        </w:r>
        <w:r w:rsidR="00005712">
          <w:rPr>
            <w:sz w:val="22"/>
            <w:szCs w:val="22"/>
          </w:rPr>
          <w:fldChar w:fldCharType="separate"/>
        </w:r>
        <w:r w:rsidR="00005712" w:rsidRPr="00005712">
          <w:rPr>
            <w:rStyle w:val="Hyperlink"/>
            <w:sz w:val="22"/>
            <w:szCs w:val="22"/>
          </w:rPr>
          <w:t xml:space="preserve">section </w:t>
        </w:r>
        <w:r w:rsidR="00005712" w:rsidRPr="00005712">
          <w:rPr>
            <w:rStyle w:val="Hyperlink"/>
            <w:b/>
            <w:rPrChange w:id="419" w:author="Luo, Jia (J.)" w:date="2020-06-04T00:14:00Z">
              <w:rPr>
                <w:sz w:val="22"/>
                <w:szCs w:val="22"/>
              </w:rPr>
            </w:rPrChange>
          </w:rPr>
          <w:t>1.5.2</w:t>
        </w:r>
        <w:r w:rsidR="00005712">
          <w:rPr>
            <w:sz w:val="22"/>
            <w:szCs w:val="22"/>
          </w:rPr>
          <w:fldChar w:fldCharType="end"/>
        </w:r>
      </w:ins>
      <w:ins w:id="420" w:author="Luo, Jia (J.)" w:date="2020-06-04T00:14:00Z">
        <w:r w:rsidR="00005712">
          <w:rPr>
            <w:sz w:val="22"/>
            <w:szCs w:val="22"/>
          </w:rPr>
          <w:t>)</w:t>
        </w:r>
      </w:ins>
      <w:ins w:id="421" w:author="Luo, Jia (J.)" w:date="2020-06-04T00:11:00Z">
        <w:r w:rsidRPr="00B53B22">
          <w:rPr>
            <w:sz w:val="22"/>
            <w:szCs w:val="22"/>
            <w:rPrChange w:id="422" w:author="Luo, Jia (J.)" w:date="2020-06-04T00:11:00Z">
              <w:rPr/>
            </w:rPrChange>
          </w:rPr>
          <w:t>.</w:t>
        </w:r>
      </w:ins>
      <w:ins w:id="423" w:author="Luo, Jia (J.)" w:date="2020-06-04T00:12:00Z">
        <w:r w:rsidR="00005712">
          <w:rPr>
            <w:sz w:val="22"/>
            <w:szCs w:val="22"/>
          </w:rPr>
          <w:t xml:space="preserve"> </w:t>
        </w:r>
      </w:ins>
      <w:ins w:id="424" w:author="Luo, Jia (J.)" w:date="2020-06-04T00:16:00Z">
        <w:r w:rsidR="003B7BF1">
          <w:rPr>
            <w:sz w:val="22"/>
            <w:szCs w:val="22"/>
          </w:rPr>
          <w:t xml:space="preserve">In order to request access to an </w:t>
        </w:r>
      </w:ins>
      <w:ins w:id="425" w:author="Luo, Jia (J.)" w:date="2020-06-03T23:16:00Z">
        <w:r w:rsidR="006F20DF" w:rsidRPr="00F5470C">
          <w:rPr>
            <w:sz w:val="22"/>
            <w:szCs w:val="22"/>
          </w:rPr>
          <w:t>HPC account</w:t>
        </w:r>
      </w:ins>
      <w:ins w:id="426" w:author="Luo, Jia (J.)" w:date="2020-06-04T00:16:00Z">
        <w:r w:rsidR="003B7BF1">
          <w:rPr>
            <w:sz w:val="22"/>
            <w:szCs w:val="22"/>
          </w:rPr>
          <w:t>, please</w:t>
        </w:r>
      </w:ins>
      <w:ins w:id="427" w:author="Luo, Jia (J.)" w:date="2020-06-04T00:17:00Z">
        <w:r w:rsidR="003B7BF1">
          <w:rPr>
            <w:sz w:val="22"/>
            <w:szCs w:val="22"/>
          </w:rPr>
          <w:t xml:space="preserve"> follow this link:</w:t>
        </w:r>
      </w:ins>
      <w:ins w:id="428" w:author="Luo, Jia (J.)" w:date="2020-06-03T23:16:00Z">
        <w:r w:rsidR="006F20DF" w:rsidRPr="00F5470C">
          <w:rPr>
            <w:sz w:val="22"/>
            <w:szCs w:val="22"/>
          </w:rPr>
          <w:t xml:space="preserve"> </w:t>
        </w:r>
        <w:r w:rsidR="006F20DF">
          <w:fldChar w:fldCharType="begin"/>
        </w:r>
        <w:r w:rsidR="006F20DF">
          <w:instrText xml:space="preserve"> HYPERLINK "http://www.hpc.ford.com/help/" </w:instrText>
        </w:r>
        <w:r w:rsidR="006F20DF">
          <w:fldChar w:fldCharType="separate"/>
        </w:r>
        <w:r w:rsidR="006F20DF" w:rsidRPr="00F5470C">
          <w:rPr>
            <w:rStyle w:val="Hyperlink"/>
            <w:color w:val="auto"/>
            <w:sz w:val="22"/>
            <w:szCs w:val="22"/>
          </w:rPr>
          <w:t>http://www.hpc.ford.com/help/</w:t>
        </w:r>
        <w:r w:rsidR="006F20DF">
          <w:rPr>
            <w:rStyle w:val="Hyperlink"/>
            <w:color w:val="auto"/>
            <w:sz w:val="22"/>
            <w:szCs w:val="22"/>
          </w:rPr>
          <w:fldChar w:fldCharType="end"/>
        </w:r>
      </w:ins>
    </w:p>
    <w:p w14:paraId="5790BCAF" w14:textId="0DF775BC" w:rsidR="006F20DF" w:rsidRPr="008474D0" w:rsidRDefault="006F20DF" w:rsidP="006F20DF">
      <w:pPr>
        <w:pStyle w:val="ListParagraph"/>
        <w:numPr>
          <w:ilvl w:val="1"/>
          <w:numId w:val="4"/>
        </w:numPr>
        <w:spacing w:after="200" w:line="276" w:lineRule="auto"/>
        <w:contextualSpacing/>
        <w:rPr>
          <w:ins w:id="429" w:author="Luo, Jia (J.)" w:date="2020-06-03T23:16:00Z"/>
          <w:sz w:val="22"/>
          <w:szCs w:val="22"/>
          <w:u w:val="single"/>
        </w:rPr>
      </w:pPr>
      <w:ins w:id="430" w:author="Luo, Jia (J.)" w:date="2020-06-03T23:16:00Z">
        <w:r w:rsidRPr="00F5470C">
          <w:rPr>
            <w:sz w:val="22"/>
            <w:szCs w:val="22"/>
          </w:rPr>
          <w:t>Submit request ticket for access. Make sure to</w:t>
        </w:r>
      </w:ins>
      <w:ins w:id="431" w:author="Luo, Jia (J.)" w:date="2020-06-04T00:17:00Z">
        <w:r w:rsidR="003B7BF1">
          <w:rPr>
            <w:sz w:val="22"/>
            <w:szCs w:val="22"/>
          </w:rPr>
          <w:t xml:space="preserve"> select</w:t>
        </w:r>
      </w:ins>
      <w:ins w:id="432" w:author="Luo, Jia (J.)" w:date="2020-06-03T23:16:00Z">
        <w:r w:rsidRPr="00F5470C">
          <w:rPr>
            <w:sz w:val="22"/>
            <w:szCs w:val="22"/>
          </w:rPr>
          <w:t xml:space="preserve"> </w:t>
        </w:r>
      </w:ins>
      <w:ins w:id="433" w:author="Luo, Jia (J.)" w:date="2020-06-04T00:17:00Z">
        <w:r w:rsidR="003B7BF1">
          <w:rPr>
            <w:sz w:val="22"/>
            <w:szCs w:val="22"/>
          </w:rPr>
          <w:t>“</w:t>
        </w:r>
      </w:ins>
      <w:ins w:id="434" w:author="Luo, Jia (J.)" w:date="2020-06-03T23:16:00Z">
        <w:r w:rsidRPr="00F5470C">
          <w:rPr>
            <w:sz w:val="22"/>
            <w:szCs w:val="22"/>
          </w:rPr>
          <w:t>prod</w:t>
        </w:r>
      </w:ins>
      <w:ins w:id="435" w:author="Luo, Jia (J.)" w:date="2020-06-04T00:17:00Z">
        <w:r w:rsidR="003B7BF1">
          <w:rPr>
            <w:sz w:val="22"/>
            <w:szCs w:val="22"/>
          </w:rPr>
          <w:t>”</w:t>
        </w:r>
      </w:ins>
      <w:ins w:id="436" w:author="Luo, Jia (J.)" w:date="2020-06-03T23:16:00Z">
        <w:r w:rsidRPr="00F5470C">
          <w:rPr>
            <w:sz w:val="22"/>
            <w:szCs w:val="22"/>
          </w:rPr>
          <w:t xml:space="preserve"> environment option</w:t>
        </w:r>
      </w:ins>
    </w:p>
    <w:p w14:paraId="66A35AFE" w14:textId="77777777" w:rsidR="006F20DF" w:rsidRPr="00F5470C" w:rsidRDefault="006F20DF" w:rsidP="006F20DF">
      <w:pPr>
        <w:pStyle w:val="ListParagraph"/>
        <w:spacing w:after="200" w:line="276" w:lineRule="auto"/>
        <w:ind w:left="1440"/>
        <w:contextualSpacing/>
        <w:rPr>
          <w:ins w:id="437" w:author="Luo, Jia (J.)" w:date="2020-06-03T23:16:00Z"/>
          <w:rStyle w:val="Hyperlink"/>
          <w:color w:val="auto"/>
          <w:sz w:val="22"/>
          <w:szCs w:val="22"/>
        </w:rPr>
      </w:pPr>
      <w:ins w:id="438" w:author="Luo, Jia (J.)" w:date="2020-06-03T23:16:00Z">
        <w:r>
          <w:rPr>
            <w:noProof/>
          </w:rPr>
          <w:drawing>
            <wp:inline distT="0" distB="0" distL="0" distR="0" wp14:anchorId="73D279E9" wp14:editId="6C9BD8BA">
              <wp:extent cx="4331240" cy="31318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5562" cy="3134945"/>
                      </a:xfrm>
                      <a:prstGeom prst="rect">
                        <a:avLst/>
                      </a:prstGeom>
                    </pic:spPr>
                  </pic:pic>
                </a:graphicData>
              </a:graphic>
            </wp:inline>
          </w:drawing>
        </w:r>
      </w:ins>
    </w:p>
    <w:p w14:paraId="23E69ED0" w14:textId="77777777" w:rsidR="006F20DF" w:rsidRPr="00F5470C" w:rsidRDefault="006F20DF" w:rsidP="006F20DF">
      <w:pPr>
        <w:pStyle w:val="ListParagraph"/>
        <w:numPr>
          <w:ilvl w:val="1"/>
          <w:numId w:val="4"/>
        </w:numPr>
        <w:spacing w:after="200" w:line="276" w:lineRule="auto"/>
        <w:contextualSpacing/>
        <w:rPr>
          <w:ins w:id="439" w:author="Luo, Jia (J.)" w:date="2020-06-03T23:16:00Z"/>
          <w:sz w:val="22"/>
          <w:szCs w:val="22"/>
        </w:rPr>
      </w:pPr>
      <w:ins w:id="440" w:author="Luo, Jia (J.)" w:date="2020-06-03T23:16:00Z">
        <w:r>
          <w:rPr>
            <w:sz w:val="22"/>
            <w:szCs w:val="22"/>
          </w:rPr>
          <w:t>After receiving confirmation that HPC account is created, r</w:t>
        </w:r>
        <w:r w:rsidRPr="00F5470C">
          <w:rPr>
            <w:sz w:val="22"/>
            <w:szCs w:val="22"/>
          </w:rPr>
          <w:t xml:space="preserve">eset password at </w:t>
        </w:r>
        <w:r>
          <w:fldChar w:fldCharType="begin"/>
        </w:r>
        <w:r>
          <w:instrText xml:space="preserve"> HYPERLINK "https://www.hpc.ford.com/passwd/" </w:instrText>
        </w:r>
        <w:r>
          <w:fldChar w:fldCharType="separate"/>
        </w:r>
        <w:r w:rsidRPr="00F5470C">
          <w:rPr>
            <w:rStyle w:val="Hyperlink"/>
            <w:sz w:val="22"/>
            <w:szCs w:val="22"/>
          </w:rPr>
          <w:t>this location</w:t>
        </w:r>
        <w:r>
          <w:rPr>
            <w:rStyle w:val="Hyperlink"/>
            <w:sz w:val="22"/>
            <w:szCs w:val="22"/>
          </w:rPr>
          <w:fldChar w:fldCharType="end"/>
        </w:r>
        <w:r w:rsidRPr="00F5470C">
          <w:rPr>
            <w:sz w:val="22"/>
            <w:szCs w:val="22"/>
          </w:rPr>
          <w:t>.</w:t>
        </w:r>
      </w:ins>
    </w:p>
    <w:p w14:paraId="6167518D" w14:textId="77777777" w:rsidR="006F20DF" w:rsidRPr="00F5470C" w:rsidRDefault="006F20DF" w:rsidP="006F20DF">
      <w:pPr>
        <w:pStyle w:val="ListParagraph"/>
        <w:numPr>
          <w:ilvl w:val="1"/>
          <w:numId w:val="4"/>
        </w:numPr>
        <w:spacing w:after="200" w:line="276" w:lineRule="auto"/>
        <w:contextualSpacing/>
        <w:rPr>
          <w:ins w:id="441" w:author="Luo, Jia (J.)" w:date="2020-06-03T23:16:00Z"/>
          <w:sz w:val="22"/>
          <w:szCs w:val="22"/>
        </w:rPr>
      </w:pPr>
      <w:ins w:id="442" w:author="Luo, Jia (J.)" w:date="2020-06-03T23:16:00Z">
        <w:r w:rsidRPr="00F5470C">
          <w:rPr>
            <w:sz w:val="22"/>
            <w:szCs w:val="22"/>
          </w:rPr>
          <w:t xml:space="preserve">This password needs to be manually updated because it doesn’t sync with corporate password. </w:t>
        </w:r>
      </w:ins>
    </w:p>
    <w:p w14:paraId="53B06CB5" w14:textId="1EAD6ED6" w:rsidR="006F20DF" w:rsidRPr="00F3235A" w:rsidRDefault="008A4E8A" w:rsidP="006F20DF">
      <w:pPr>
        <w:pStyle w:val="ListParagraph"/>
        <w:numPr>
          <w:ilvl w:val="0"/>
          <w:numId w:val="4"/>
        </w:numPr>
        <w:spacing w:after="200" w:line="276" w:lineRule="auto"/>
        <w:contextualSpacing/>
        <w:rPr>
          <w:ins w:id="443" w:author="Luo, Jia (J.)" w:date="2020-06-04T00:28:00Z"/>
          <w:rStyle w:val="Hyperlink"/>
          <w:sz w:val="22"/>
          <w:szCs w:val="22"/>
        </w:rPr>
      </w:pPr>
      <w:ins w:id="444" w:author="Luo, Jia (J.)" w:date="2020-06-04T00:20:00Z">
        <w:r w:rsidRPr="008A4E8A">
          <w:rPr>
            <w:sz w:val="22"/>
            <w:szCs w:val="22"/>
            <w:rPrChange w:id="445" w:author="Luo, Jia (J.)" w:date="2020-06-04T00:20:00Z">
              <w:rPr>
                <w:rFonts w:ascii="Arial" w:hAnsi="Arial" w:cs="Arial"/>
                <w:color w:val="333333"/>
                <w:sz w:val="21"/>
                <w:szCs w:val="21"/>
              </w:rPr>
            </w:rPrChange>
          </w:rPr>
          <w:t>Ford uses Hortonworks Data Platform (HDP), an enterprise version of the opensource Apache Hadoop distribution.</w:t>
        </w:r>
        <w:r>
          <w:rPr>
            <w:rFonts w:ascii="Arial" w:hAnsi="Arial" w:cs="Arial"/>
            <w:color w:val="333333"/>
            <w:sz w:val="21"/>
            <w:szCs w:val="21"/>
          </w:rPr>
          <w:t xml:space="preserve"> </w:t>
        </w:r>
      </w:ins>
      <w:ins w:id="446" w:author="Luo, Jia (J.)" w:date="2020-06-03T23:16:00Z">
        <w:r w:rsidR="006F20DF" w:rsidRPr="00F5470C">
          <w:rPr>
            <w:sz w:val="22"/>
            <w:szCs w:val="22"/>
          </w:rPr>
          <w:t xml:space="preserve">Submit a request center ticket </w:t>
        </w:r>
        <w:r w:rsidR="006F20DF" w:rsidRPr="00F5470C">
          <w:rPr>
            <w:rStyle w:val="Hyperlink"/>
          </w:rPr>
          <w:t>(</w:t>
        </w:r>
        <w:r w:rsidR="006F20DF">
          <w:fldChar w:fldCharType="begin"/>
        </w:r>
        <w:r w:rsidR="006F20DF">
          <w:instrText xml:space="preserve"> HYPERLINK "http://www.hpc.ford.com/help/ticket.html" </w:instrText>
        </w:r>
        <w:r w:rsidR="006F20DF">
          <w:fldChar w:fldCharType="separate"/>
        </w:r>
        <w:r w:rsidR="006F20DF" w:rsidRPr="00F5470C">
          <w:rPr>
            <w:rStyle w:val="Hyperlink"/>
            <w:sz w:val="22"/>
            <w:szCs w:val="22"/>
          </w:rPr>
          <w:t>http://www.hpc.ford.com/help/ticket.html</w:t>
        </w:r>
        <w:r w:rsidR="006F20DF">
          <w:rPr>
            <w:rStyle w:val="Hyperlink"/>
            <w:sz w:val="22"/>
            <w:szCs w:val="22"/>
          </w:rPr>
          <w:fldChar w:fldCharType="end"/>
        </w:r>
        <w:r w:rsidR="006F20DF" w:rsidRPr="00F5470C">
          <w:rPr>
            <w:sz w:val="22"/>
            <w:szCs w:val="22"/>
          </w:rPr>
          <w:t xml:space="preserve">) requesting Hadoop access and </w:t>
        </w:r>
      </w:ins>
      <w:ins w:id="447" w:author="Luo, Jia (J.)" w:date="2020-06-04T00:26:00Z">
        <w:r w:rsidR="00F3235A">
          <w:rPr>
            <w:sz w:val="22"/>
            <w:szCs w:val="22"/>
          </w:rPr>
          <w:t xml:space="preserve">specify </w:t>
        </w:r>
      </w:ins>
      <w:ins w:id="448" w:author="Luo, Jia (J.)" w:date="2020-06-03T23:16:00Z">
        <w:r w:rsidR="006F20DF" w:rsidRPr="00F5470C">
          <w:rPr>
            <w:sz w:val="22"/>
            <w:szCs w:val="22"/>
          </w:rPr>
          <w:t xml:space="preserve">access to different </w:t>
        </w:r>
      </w:ins>
      <w:ins w:id="449" w:author="Luo, Jia (J.)" w:date="2020-06-04T00:20:00Z">
        <w:r>
          <w:rPr>
            <w:sz w:val="22"/>
            <w:szCs w:val="22"/>
          </w:rPr>
          <w:t>environment</w:t>
        </w:r>
      </w:ins>
      <w:ins w:id="450" w:author="Luo, Jia (J.)" w:date="2020-06-04T00:26:00Z">
        <w:r w:rsidR="00F3235A">
          <w:rPr>
            <w:sz w:val="22"/>
            <w:szCs w:val="22"/>
          </w:rPr>
          <w:t>s/clusters</w:t>
        </w:r>
      </w:ins>
      <w:ins w:id="451" w:author="Luo, Jia (J.)" w:date="2020-06-03T23:16:00Z">
        <w:r w:rsidR="006F20DF" w:rsidRPr="00F5470C">
          <w:rPr>
            <w:sz w:val="22"/>
            <w:szCs w:val="22"/>
          </w:rPr>
          <w:t xml:space="preserve"> depending on need</w:t>
        </w:r>
        <w:r w:rsidR="006F20DF">
          <w:rPr>
            <w:sz w:val="22"/>
            <w:szCs w:val="22"/>
          </w:rPr>
          <w:t xml:space="preserve">. </w:t>
        </w:r>
        <w:r w:rsidR="006F20DF" w:rsidRPr="00E862D7">
          <w:rPr>
            <w:sz w:val="22"/>
            <w:szCs w:val="22"/>
          </w:rPr>
          <w:t>Whenever a new Hadoop account is created, the users will get only access to the Proof of Concept (POC) Environment</w:t>
        </w:r>
        <w:r w:rsidR="006F20DF">
          <w:rPr>
            <w:sz w:val="22"/>
            <w:szCs w:val="22"/>
          </w:rPr>
          <w:t>.</w:t>
        </w:r>
      </w:ins>
      <w:ins w:id="452" w:author="Luo, Jia (J.)" w:date="2020-06-04T00:26:00Z">
        <w:r w:rsidR="00F3235A">
          <w:rPr>
            <w:sz w:val="22"/>
            <w:szCs w:val="22"/>
          </w:rPr>
          <w:t xml:space="preserve"> For details about the environments/clu</w:t>
        </w:r>
      </w:ins>
      <w:ins w:id="453" w:author="Luo, Jia (J.)" w:date="2020-06-04T00:27:00Z">
        <w:r w:rsidR="00F3235A">
          <w:rPr>
            <w:sz w:val="22"/>
            <w:szCs w:val="22"/>
          </w:rPr>
          <w:t xml:space="preserve">sters, please refer to </w:t>
        </w:r>
      </w:ins>
      <w:ins w:id="454" w:author="Luo, Jia (J.)" w:date="2020-06-04T00:28:00Z">
        <w:r w:rsidR="00F3235A">
          <w:rPr>
            <w:sz w:val="22"/>
            <w:szCs w:val="22"/>
          </w:rPr>
          <w:fldChar w:fldCharType="begin"/>
        </w:r>
      </w:ins>
      <w:ins w:id="455" w:author="Jia Luo" w:date="2020-06-05T16:34:00Z">
        <w:r w:rsidR="00272184">
          <w:rPr>
            <w:sz w:val="22"/>
            <w:szCs w:val="22"/>
          </w:rPr>
          <w:instrText>HYPERLINK  \l "_Putty"</w:instrText>
        </w:r>
      </w:ins>
      <w:ins w:id="456" w:author="Luo, Jia (J.)" w:date="2020-06-04T00:28:00Z">
        <w:del w:id="457" w:author="Jia Luo" w:date="2020-06-05T16:34:00Z">
          <w:r w:rsidR="00F3235A" w:rsidDel="00272184">
            <w:rPr>
              <w:sz w:val="22"/>
              <w:szCs w:val="22"/>
            </w:rPr>
            <w:delInstrText xml:space="preserve"> HYPERLINK  \l "_Putty" </w:delInstrText>
          </w:r>
        </w:del>
        <w:r w:rsidR="00F3235A">
          <w:rPr>
            <w:sz w:val="22"/>
            <w:szCs w:val="22"/>
          </w:rPr>
          <w:fldChar w:fldCharType="separate"/>
        </w:r>
        <w:r w:rsidR="00F3235A" w:rsidRPr="00F3235A">
          <w:rPr>
            <w:rStyle w:val="Hyperlink"/>
            <w:sz w:val="22"/>
            <w:szCs w:val="22"/>
          </w:rPr>
          <w:t xml:space="preserve">section </w:t>
        </w:r>
      </w:ins>
    </w:p>
    <w:p w14:paraId="3A503B50" w14:textId="5AE02AB1" w:rsidR="00F3235A" w:rsidRDefault="00F3235A" w:rsidP="00F3235A">
      <w:pPr>
        <w:pStyle w:val="ListParagraph"/>
        <w:rPr>
          <w:ins w:id="458" w:author="Luo, Jia (J.)" w:date="2020-06-04T09:42:00Z"/>
          <w:sz w:val="22"/>
          <w:szCs w:val="22"/>
        </w:rPr>
      </w:pPr>
      <w:ins w:id="459" w:author="Luo, Jia (J.)" w:date="2020-06-04T00:28:00Z">
        <w:r w:rsidRPr="00F3235A">
          <w:rPr>
            <w:rStyle w:val="Hyperlink"/>
            <w:b/>
            <w:rPrChange w:id="460" w:author="Luo, Jia (J.)" w:date="2020-06-04T00:28:00Z">
              <w:rPr>
                <w:sz w:val="22"/>
                <w:szCs w:val="22"/>
              </w:rPr>
            </w:rPrChange>
          </w:rPr>
          <w:t>1.4</w:t>
        </w:r>
      </w:ins>
      <w:ins w:id="461" w:author="Jia Luo" w:date="2020-06-05T16:37:00Z">
        <w:r w:rsidR="007C4F63">
          <w:rPr>
            <w:rStyle w:val="Hyperlink"/>
            <w:b/>
            <w:sz w:val="22"/>
            <w:szCs w:val="22"/>
          </w:rPr>
          <w:t>.4</w:t>
        </w:r>
      </w:ins>
      <w:ins w:id="462" w:author="Luo, Jia (J.)" w:date="2020-06-04T00:28:00Z">
        <w:del w:id="463" w:author="Jia Luo" w:date="2020-06-05T16:35:00Z">
          <w:r w:rsidRPr="00F3235A" w:rsidDel="00272184">
            <w:rPr>
              <w:rStyle w:val="Hyperlink"/>
              <w:b/>
              <w:rPrChange w:id="464" w:author="Luo, Jia (J.)" w:date="2020-06-04T00:28:00Z">
                <w:rPr>
                  <w:sz w:val="22"/>
                  <w:szCs w:val="22"/>
                </w:rPr>
              </w:rPrChange>
            </w:rPr>
            <w:delText>.</w:delText>
          </w:r>
        </w:del>
        <w:del w:id="465" w:author="Jia Luo" w:date="2020-06-05T16:34:00Z">
          <w:r w:rsidRPr="00F3235A" w:rsidDel="00272184">
            <w:rPr>
              <w:rStyle w:val="Hyperlink"/>
              <w:b/>
              <w:rPrChange w:id="466" w:author="Luo, Jia (J.)" w:date="2020-06-04T00:28:00Z">
                <w:rPr>
                  <w:sz w:val="22"/>
                  <w:szCs w:val="22"/>
                </w:rPr>
              </w:rPrChange>
            </w:rPr>
            <w:delText>6</w:delText>
          </w:r>
        </w:del>
        <w:r>
          <w:rPr>
            <w:sz w:val="22"/>
            <w:szCs w:val="22"/>
          </w:rPr>
          <w:fldChar w:fldCharType="end"/>
        </w:r>
      </w:ins>
    </w:p>
    <w:p w14:paraId="1B15C13E" w14:textId="4F35E507" w:rsidR="00EA1DDF" w:rsidRPr="00F3235A" w:rsidDel="00EA1DDF" w:rsidRDefault="00EA1DDF">
      <w:pPr>
        <w:pStyle w:val="ListParagraph"/>
        <w:rPr>
          <w:del w:id="467" w:author="Luo, Jia (J.)" w:date="2020-06-04T09:46:00Z"/>
          <w:b/>
          <w:sz w:val="22"/>
          <w:szCs w:val="22"/>
          <w:rPrChange w:id="468" w:author="Luo, Jia (J.)" w:date="2020-06-04T00:28:00Z">
            <w:rPr>
              <w:del w:id="469" w:author="Luo, Jia (J.)" w:date="2020-06-04T09:46:00Z"/>
              <w:sz w:val="22"/>
              <w:szCs w:val="22"/>
            </w:rPr>
          </w:rPrChange>
        </w:rPr>
        <w:pPrChange w:id="470" w:author="Luo, Jia (J.)" w:date="2020-06-04T00:27:00Z">
          <w:pPr>
            <w:pStyle w:val="ListParagraph"/>
            <w:numPr>
              <w:numId w:val="4"/>
            </w:numPr>
            <w:ind w:hanging="360"/>
          </w:pPr>
        </w:pPrChange>
      </w:pPr>
    </w:p>
    <w:p w14:paraId="122BDCCB" w14:textId="692E8FD1" w:rsidR="006F20DF" w:rsidRPr="00F5470C" w:rsidRDefault="006F20DF" w:rsidP="006F20DF">
      <w:pPr>
        <w:pStyle w:val="ListParagraph"/>
        <w:numPr>
          <w:ilvl w:val="0"/>
          <w:numId w:val="4"/>
        </w:numPr>
        <w:rPr>
          <w:ins w:id="471" w:author="Luo, Jia (J.)" w:date="2020-06-03T23:16:00Z"/>
          <w:sz w:val="22"/>
          <w:szCs w:val="22"/>
        </w:rPr>
      </w:pPr>
      <w:ins w:id="472" w:author="Luo, Jia (J.)" w:date="2020-06-03T23:16:00Z">
        <w:r w:rsidRPr="00F5470C">
          <w:rPr>
            <w:sz w:val="22"/>
            <w:szCs w:val="22"/>
          </w:rPr>
          <w:t xml:space="preserve">Docker access if needed:  Request access to Docker, </w:t>
        </w:r>
        <w:proofErr w:type="spellStart"/>
        <w:r w:rsidRPr="00F5470C">
          <w:rPr>
            <w:sz w:val="22"/>
            <w:szCs w:val="22"/>
          </w:rPr>
          <w:t>mlsc</w:t>
        </w:r>
        <w:proofErr w:type="spellEnd"/>
        <w:r w:rsidRPr="00F5470C">
          <w:rPr>
            <w:sz w:val="22"/>
            <w:szCs w:val="22"/>
          </w:rPr>
          <w:t xml:space="preserve"> group and follow the instructions below. </w:t>
        </w:r>
      </w:ins>
    </w:p>
    <w:p w14:paraId="37C1FFC2" w14:textId="77777777" w:rsidR="006F20DF" w:rsidRPr="00F5470C" w:rsidRDefault="006F20DF" w:rsidP="006F20DF">
      <w:pPr>
        <w:pStyle w:val="ListParagraph"/>
        <w:numPr>
          <w:ilvl w:val="1"/>
          <w:numId w:val="4"/>
        </w:numPr>
        <w:rPr>
          <w:ins w:id="473" w:author="Luo, Jia (J.)" w:date="2020-06-03T23:16:00Z"/>
          <w:sz w:val="22"/>
          <w:szCs w:val="22"/>
        </w:rPr>
      </w:pPr>
      <w:ins w:id="474" w:author="Luo, Jia (J.)" w:date="2020-06-03T23:16:00Z">
        <w:r>
          <w:fldChar w:fldCharType="begin"/>
        </w:r>
        <w:r>
          <w:instrText xml:space="preserve"> HYPERLINK "http://wiki.ford.com/display/NML/Step+by+Step+Guide+to+Running+Jobs+on+HPC" </w:instrText>
        </w:r>
        <w:r>
          <w:fldChar w:fldCharType="separate"/>
        </w:r>
        <w:r w:rsidRPr="00F5470C">
          <w:rPr>
            <w:rStyle w:val="Hyperlink"/>
            <w:sz w:val="22"/>
            <w:szCs w:val="22"/>
          </w:rPr>
          <w:t>http://wiki.ford.com/display/NML/Step+by+Step+Guide+to+Running+Jobs+on+HPC</w:t>
        </w:r>
        <w:r>
          <w:rPr>
            <w:rStyle w:val="Hyperlink"/>
            <w:sz w:val="22"/>
            <w:szCs w:val="22"/>
          </w:rPr>
          <w:fldChar w:fldCharType="end"/>
        </w:r>
      </w:ins>
    </w:p>
    <w:p w14:paraId="287D8F2B" w14:textId="77777777" w:rsidR="006F20DF" w:rsidRPr="00F5470C" w:rsidRDefault="006F20DF" w:rsidP="006F20DF">
      <w:pPr>
        <w:pStyle w:val="ListParagraph"/>
        <w:numPr>
          <w:ilvl w:val="1"/>
          <w:numId w:val="4"/>
        </w:numPr>
        <w:rPr>
          <w:ins w:id="475" w:author="Luo, Jia (J.)" w:date="2020-06-03T23:16:00Z"/>
          <w:sz w:val="22"/>
          <w:szCs w:val="22"/>
        </w:rPr>
      </w:pPr>
      <w:ins w:id="476" w:author="Luo, Jia (J.)" w:date="2020-06-03T23:16:00Z">
        <w:r>
          <w:fldChar w:fldCharType="begin"/>
        </w:r>
        <w:r>
          <w:instrText xml:space="preserve"> HYPERLINK "http://wiki.ford.com/display/NML/Getting+Started+With+Docker+on+the+Cluster" </w:instrText>
        </w:r>
        <w:r>
          <w:fldChar w:fldCharType="separate"/>
        </w:r>
        <w:r w:rsidRPr="00F5470C">
          <w:rPr>
            <w:rStyle w:val="Hyperlink"/>
            <w:sz w:val="22"/>
            <w:szCs w:val="22"/>
          </w:rPr>
          <w:t>http://wiki.ford.com/display/NML/Getting+Started+With+Docker+on+the+Cluster</w:t>
        </w:r>
        <w:r>
          <w:rPr>
            <w:rStyle w:val="Hyperlink"/>
            <w:sz w:val="22"/>
            <w:szCs w:val="22"/>
          </w:rPr>
          <w:fldChar w:fldCharType="end"/>
        </w:r>
      </w:ins>
    </w:p>
    <w:p w14:paraId="73EA285A" w14:textId="184CDC41" w:rsidR="006F20DF" w:rsidRDefault="006F20DF" w:rsidP="006F20DF">
      <w:pPr>
        <w:pStyle w:val="ListParagraph"/>
        <w:numPr>
          <w:ilvl w:val="0"/>
          <w:numId w:val="4"/>
        </w:numPr>
        <w:rPr>
          <w:ins w:id="477" w:author="Luo, Jia (J.)" w:date="2020-06-04T10:46:00Z"/>
          <w:sz w:val="22"/>
          <w:szCs w:val="22"/>
        </w:rPr>
      </w:pPr>
      <w:ins w:id="478" w:author="Luo, Jia (J.)" w:date="2020-06-03T23:16:00Z">
        <w:r w:rsidRPr="00324CBD">
          <w:rPr>
            <w:sz w:val="22"/>
            <w:szCs w:val="22"/>
          </w:rPr>
          <w:t>Request access to needed database</w:t>
        </w:r>
      </w:ins>
      <w:ins w:id="479" w:author="Luo, Jia (J.)" w:date="2020-06-04T10:52:00Z">
        <w:r w:rsidR="0063627F">
          <w:rPr>
            <w:sz w:val="22"/>
            <w:szCs w:val="22"/>
          </w:rPr>
          <w:t xml:space="preserve"> storage</w:t>
        </w:r>
      </w:ins>
    </w:p>
    <w:p w14:paraId="2AC964B8" w14:textId="77777777" w:rsidR="00DB35A2" w:rsidRPr="00DB35A2" w:rsidRDefault="00DB35A2">
      <w:pPr>
        <w:pStyle w:val="ListParagraph"/>
        <w:spacing w:before="150"/>
        <w:rPr>
          <w:ins w:id="480" w:author="Luo, Jia (J.)" w:date="2020-06-04T10:46:00Z"/>
          <w:sz w:val="22"/>
          <w:szCs w:val="22"/>
          <w:rPrChange w:id="481" w:author="Luo, Jia (J.)" w:date="2020-06-04T10:47:00Z">
            <w:rPr>
              <w:ins w:id="482" w:author="Luo, Jia (J.)" w:date="2020-06-04T10:46:00Z"/>
              <w:rFonts w:ascii="Arial" w:eastAsia="Times New Roman" w:hAnsi="Arial" w:cs="Arial"/>
              <w:color w:val="333333"/>
              <w:sz w:val="21"/>
              <w:szCs w:val="21"/>
            </w:rPr>
          </w:rPrChange>
        </w:rPr>
        <w:pPrChange w:id="483" w:author="Luo, Jia (J.)" w:date="2020-06-04T10:47:00Z">
          <w:pPr>
            <w:pStyle w:val="ListParagraph"/>
            <w:numPr>
              <w:numId w:val="4"/>
            </w:numPr>
            <w:spacing w:before="150"/>
            <w:ind w:hanging="360"/>
          </w:pPr>
        </w:pPrChange>
      </w:pPr>
      <w:ins w:id="484" w:author="Luo, Jia (J.)" w:date="2020-06-04T10:46:00Z">
        <w:r w:rsidRPr="00DB35A2">
          <w:rPr>
            <w:sz w:val="22"/>
            <w:szCs w:val="22"/>
            <w:rPrChange w:id="485" w:author="Luo, Jia (J.)" w:date="2020-06-04T10:47:00Z">
              <w:rPr>
                <w:rFonts w:ascii="Arial" w:eastAsia="Times New Roman" w:hAnsi="Arial" w:cs="Arial"/>
                <w:color w:val="333333"/>
                <w:sz w:val="21"/>
                <w:szCs w:val="21"/>
              </w:rPr>
            </w:rPrChange>
          </w:rPr>
          <w:lastRenderedPageBreak/>
          <w:t>The Discovery Zone is a storage space in Hadoop that allows you to share data tables with others in the organization. It is different from your personal storage space in Hadoop – which you acquire by obtaining a Hadoop account – wherein the data tables are only visible to you.</w:t>
        </w:r>
      </w:ins>
    </w:p>
    <w:p w14:paraId="0B29C39C" w14:textId="2538B011" w:rsidR="00DB35A2" w:rsidRPr="006C504E" w:rsidRDefault="00DB35A2" w:rsidP="002951CC">
      <w:pPr>
        <w:pStyle w:val="ListParagraph"/>
        <w:spacing w:before="150"/>
        <w:rPr>
          <w:ins w:id="486" w:author="Luo, Jia (J.)" w:date="2020-06-04T10:46:00Z"/>
          <w:sz w:val="22"/>
          <w:szCs w:val="22"/>
          <w:rPrChange w:id="487" w:author="Luo, Jia (J.)" w:date="2020-06-04T11:08:00Z">
            <w:rPr>
              <w:ins w:id="488" w:author="Luo, Jia (J.)" w:date="2020-06-04T10:46:00Z"/>
              <w:rFonts w:ascii="Arial" w:eastAsia="Times New Roman" w:hAnsi="Arial" w:cs="Arial"/>
              <w:color w:val="333333"/>
              <w:sz w:val="21"/>
              <w:szCs w:val="21"/>
            </w:rPr>
          </w:rPrChange>
        </w:rPr>
      </w:pPr>
      <w:ins w:id="489" w:author="Luo, Jia (J.)" w:date="2020-06-04T10:46:00Z">
        <w:r w:rsidRPr="00DB35A2">
          <w:rPr>
            <w:sz w:val="22"/>
            <w:szCs w:val="22"/>
            <w:rPrChange w:id="490" w:author="Luo, Jia (J.)" w:date="2020-06-04T10:47:00Z">
              <w:rPr>
                <w:rFonts w:ascii="Arial" w:eastAsia="Times New Roman" w:hAnsi="Arial" w:cs="Arial"/>
                <w:color w:val="333333"/>
                <w:sz w:val="21"/>
                <w:szCs w:val="21"/>
              </w:rPr>
            </w:rPrChange>
          </w:rPr>
          <w:t>To obtain access to the Discovery Zone</w:t>
        </w:r>
      </w:ins>
      <w:ins w:id="491" w:author="Luo, Jia (J.)" w:date="2020-06-04T11:19:00Z">
        <w:r w:rsidR="007A1ADA">
          <w:rPr>
            <w:sz w:val="22"/>
            <w:szCs w:val="22"/>
          </w:rPr>
          <w:t>, fo</w:t>
        </w:r>
        <w:r w:rsidR="002951CC">
          <w:rPr>
            <w:sz w:val="22"/>
            <w:szCs w:val="22"/>
          </w:rPr>
          <w:t>llow the proc</w:t>
        </w:r>
      </w:ins>
      <w:ins w:id="492" w:author="Luo, Jia (J.)" w:date="2020-06-04T11:20:00Z">
        <w:r w:rsidR="002951CC">
          <w:rPr>
            <w:sz w:val="22"/>
            <w:szCs w:val="22"/>
          </w:rPr>
          <w:t xml:space="preserve">edure below: </w:t>
        </w:r>
      </w:ins>
      <w:ins w:id="493" w:author="Luo, Jia (J.)" w:date="2020-06-04T11:08:00Z">
        <w:r w:rsidR="006C504E" w:rsidRPr="006C504E">
          <w:rPr>
            <w:sz w:val="22"/>
            <w:szCs w:val="22"/>
            <w:rPrChange w:id="494" w:author="Luo, Jia (J.)" w:date="2020-06-04T11:08:00Z">
              <w:rPr>
                <w:rFonts w:ascii="Arial" w:eastAsia="Times New Roman" w:hAnsi="Arial" w:cs="Arial"/>
                <w:color w:val="333333"/>
                <w:sz w:val="21"/>
                <w:szCs w:val="21"/>
              </w:rPr>
            </w:rPrChange>
          </w:rPr>
          <w:t>(</w:t>
        </w:r>
      </w:ins>
      <w:ins w:id="495" w:author="Luo, Jia (J.)" w:date="2020-06-04T11:20:00Z">
        <w:r w:rsidR="002951CC" w:rsidRPr="002951CC">
          <w:rPr>
            <w:sz w:val="22"/>
            <w:szCs w:val="22"/>
            <w:rPrChange w:id="496" w:author="Luo, Jia (J.)" w:date="2020-06-04T11:21:00Z">
              <w:rPr>
                <w:color w:val="FF0000"/>
                <w:sz w:val="22"/>
                <w:szCs w:val="22"/>
              </w:rPr>
            </w:rPrChange>
          </w:rPr>
          <w:t xml:space="preserve">please also check </w:t>
        </w:r>
      </w:ins>
      <w:ins w:id="497" w:author="Luo, Jia (J.)" w:date="2020-06-04T11:21:00Z">
        <w:r w:rsidR="002951CC">
          <w:rPr>
            <w:sz w:val="22"/>
            <w:szCs w:val="22"/>
          </w:rPr>
          <w:fldChar w:fldCharType="begin"/>
        </w:r>
        <w:r w:rsidR="002951CC">
          <w:rPr>
            <w:sz w:val="22"/>
            <w:szCs w:val="22"/>
          </w:rPr>
          <w:instrText xml:space="preserve"> HYPERLINK "https://wiki.ford.com/display/GDG/How+do+I+request+access+to+the+Discovery+Zone" </w:instrText>
        </w:r>
        <w:r w:rsidR="002951CC">
          <w:rPr>
            <w:sz w:val="22"/>
            <w:szCs w:val="22"/>
          </w:rPr>
          <w:fldChar w:fldCharType="separate"/>
        </w:r>
        <w:r w:rsidR="002951CC" w:rsidRPr="002951CC">
          <w:rPr>
            <w:rStyle w:val="Hyperlink"/>
            <w:sz w:val="22"/>
            <w:szCs w:val="22"/>
          </w:rPr>
          <w:t>this site</w:t>
        </w:r>
        <w:r w:rsidR="002951CC">
          <w:rPr>
            <w:sz w:val="22"/>
            <w:szCs w:val="22"/>
          </w:rPr>
          <w:fldChar w:fldCharType="end"/>
        </w:r>
      </w:ins>
      <w:ins w:id="498" w:author="Luo, Jia (J.)" w:date="2020-06-04T11:20:00Z">
        <w:r w:rsidR="002951CC" w:rsidRPr="002951CC">
          <w:rPr>
            <w:sz w:val="22"/>
            <w:szCs w:val="22"/>
            <w:rPrChange w:id="499" w:author="Luo, Jia (J.)" w:date="2020-06-04T11:21:00Z">
              <w:rPr>
                <w:color w:val="FF0000"/>
                <w:sz w:val="22"/>
                <w:szCs w:val="22"/>
              </w:rPr>
            </w:rPrChange>
          </w:rPr>
          <w:t xml:space="preserve"> for the up-to-date procedures</w:t>
        </w:r>
      </w:ins>
      <w:ins w:id="500" w:author="Luo, Jia (J.)" w:date="2020-06-04T11:08:00Z">
        <w:r w:rsidR="006C504E" w:rsidRPr="006C504E">
          <w:rPr>
            <w:sz w:val="22"/>
            <w:szCs w:val="22"/>
            <w:rPrChange w:id="501" w:author="Luo, Jia (J.)" w:date="2020-06-04T11:08:00Z">
              <w:rPr>
                <w:rFonts w:ascii="Arial" w:eastAsia="Times New Roman" w:hAnsi="Arial" w:cs="Arial"/>
                <w:color w:val="333333"/>
                <w:sz w:val="21"/>
                <w:szCs w:val="21"/>
              </w:rPr>
            </w:rPrChange>
          </w:rPr>
          <w:t>)</w:t>
        </w:r>
      </w:ins>
    </w:p>
    <w:p w14:paraId="58A2400D" w14:textId="77777777" w:rsidR="00DB35A2" w:rsidRPr="00324CBD" w:rsidRDefault="00DB35A2">
      <w:pPr>
        <w:pStyle w:val="ListParagraph"/>
        <w:rPr>
          <w:ins w:id="502" w:author="Luo, Jia (J.)" w:date="2020-06-03T23:16:00Z"/>
          <w:sz w:val="22"/>
          <w:szCs w:val="22"/>
        </w:rPr>
        <w:pPrChange w:id="503" w:author="Luo, Jia (J.)" w:date="2020-06-04T10:46:00Z">
          <w:pPr>
            <w:pStyle w:val="ListParagraph"/>
            <w:numPr>
              <w:numId w:val="4"/>
            </w:numPr>
            <w:ind w:hanging="360"/>
          </w:pPr>
        </w:pPrChange>
      </w:pPr>
    </w:p>
    <w:p w14:paraId="791B0CB0" w14:textId="77777777" w:rsidR="006F20DF" w:rsidRPr="00324CBD" w:rsidRDefault="006F20DF" w:rsidP="006F20DF">
      <w:pPr>
        <w:pStyle w:val="ListParagraph"/>
        <w:numPr>
          <w:ilvl w:val="1"/>
          <w:numId w:val="4"/>
        </w:numPr>
        <w:rPr>
          <w:ins w:id="504" w:author="Luo, Jia (J.)" w:date="2020-06-03T23:16:00Z"/>
          <w:sz w:val="22"/>
          <w:szCs w:val="22"/>
        </w:rPr>
      </w:pPr>
      <w:ins w:id="505" w:author="Luo, Jia (J.)" w:date="2020-06-03T23:16:00Z">
        <w:r w:rsidRPr="00E862D7">
          <w:fldChar w:fldCharType="begin"/>
        </w:r>
        <w:r w:rsidRPr="00E862D7">
          <w:rPr>
            <w:sz w:val="22"/>
            <w:szCs w:val="22"/>
          </w:rPr>
          <w:instrText xml:space="preserve"> HYPERLINK "https://www.itconnect.ford.com/ux/myitapp/" \l "/catalog/home" </w:instrText>
        </w:r>
        <w:r w:rsidRPr="00E862D7">
          <w:fldChar w:fldCharType="separate"/>
        </w:r>
        <w:r w:rsidRPr="00E862D7">
          <w:rPr>
            <w:rStyle w:val="Hyperlink"/>
            <w:sz w:val="22"/>
            <w:szCs w:val="22"/>
          </w:rPr>
          <w:t>https://www.itconnect.ford.com/ux/myitapp/#/catalog/home</w:t>
        </w:r>
        <w:r w:rsidRPr="00E862D7">
          <w:rPr>
            <w:rStyle w:val="Hyperlink"/>
            <w:sz w:val="22"/>
            <w:szCs w:val="22"/>
          </w:rPr>
          <w:fldChar w:fldCharType="end"/>
        </w:r>
      </w:ins>
    </w:p>
    <w:p w14:paraId="1DC2AFDB" w14:textId="77777777" w:rsidR="006F20DF" w:rsidRPr="00E862D7" w:rsidRDefault="006F20DF" w:rsidP="006F20DF">
      <w:pPr>
        <w:pStyle w:val="ListParagraph"/>
        <w:numPr>
          <w:ilvl w:val="1"/>
          <w:numId w:val="4"/>
        </w:numPr>
        <w:rPr>
          <w:ins w:id="506" w:author="Luo, Jia (J.)" w:date="2020-06-03T23:16:00Z"/>
        </w:rPr>
      </w:pPr>
      <w:ins w:id="507" w:author="Luo, Jia (J.)" w:date="2020-06-03T23:16:00Z">
        <w:r w:rsidRPr="00E862D7">
          <w:rPr>
            <w:sz w:val="22"/>
            <w:szCs w:val="22"/>
          </w:rPr>
          <w:t xml:space="preserve">Search for </w:t>
        </w:r>
        <w:r>
          <w:rPr>
            <w:sz w:val="22"/>
            <w:szCs w:val="22"/>
          </w:rPr>
          <w:t>‘</w:t>
        </w:r>
        <w:r w:rsidRPr="00E862D7">
          <w:rPr>
            <w:sz w:val="22"/>
            <w:szCs w:val="22"/>
          </w:rPr>
          <w:t>Database – Request for Access</w:t>
        </w:r>
        <w:r>
          <w:rPr>
            <w:sz w:val="22"/>
            <w:szCs w:val="22"/>
          </w:rPr>
          <w:t>’</w:t>
        </w:r>
      </w:ins>
    </w:p>
    <w:p w14:paraId="50E11809" w14:textId="77777777" w:rsidR="006F20DF" w:rsidRPr="00F5470C" w:rsidRDefault="006F20DF" w:rsidP="006F20DF">
      <w:pPr>
        <w:pStyle w:val="ListParagraph"/>
        <w:numPr>
          <w:ilvl w:val="1"/>
          <w:numId w:val="4"/>
        </w:numPr>
        <w:rPr>
          <w:ins w:id="508" w:author="Luo, Jia (J.)" w:date="2020-06-03T23:16:00Z"/>
          <w:sz w:val="22"/>
          <w:szCs w:val="22"/>
        </w:rPr>
      </w:pPr>
      <w:ins w:id="509" w:author="Luo, Jia (J.)" w:date="2020-06-03T23:16:00Z">
        <w:r w:rsidRPr="00F5470C">
          <w:t>‘Request Now’</w:t>
        </w:r>
      </w:ins>
    </w:p>
    <w:p w14:paraId="6663E2F0" w14:textId="77777777" w:rsidR="006F20DF" w:rsidRPr="00F5470C" w:rsidRDefault="006F20DF" w:rsidP="006F20DF">
      <w:pPr>
        <w:pStyle w:val="ListParagraph"/>
        <w:numPr>
          <w:ilvl w:val="2"/>
          <w:numId w:val="4"/>
        </w:numPr>
        <w:rPr>
          <w:ins w:id="510" w:author="Luo, Jia (J.)" w:date="2020-06-03T23:16:00Z"/>
          <w:sz w:val="22"/>
          <w:szCs w:val="22"/>
        </w:rPr>
      </w:pPr>
      <w:ins w:id="511" w:author="Luo, Jia (J.)" w:date="2020-06-03T23:16:00Z">
        <w:r w:rsidRPr="00F5470C">
          <w:rPr>
            <w:sz w:val="22"/>
            <w:szCs w:val="22"/>
          </w:rPr>
          <w:t xml:space="preserve">Mainframe related request? </w:t>
        </w:r>
      </w:ins>
    </w:p>
    <w:p w14:paraId="210610F1" w14:textId="77777777" w:rsidR="006F20DF" w:rsidRPr="00F5470C" w:rsidRDefault="006F20DF" w:rsidP="006F20DF">
      <w:pPr>
        <w:pStyle w:val="ListParagraph"/>
        <w:numPr>
          <w:ilvl w:val="3"/>
          <w:numId w:val="4"/>
        </w:numPr>
        <w:rPr>
          <w:ins w:id="512" w:author="Luo, Jia (J.)" w:date="2020-06-03T23:16:00Z"/>
          <w:sz w:val="22"/>
          <w:szCs w:val="22"/>
        </w:rPr>
      </w:pPr>
      <w:ins w:id="513" w:author="Luo, Jia (J.)" w:date="2020-06-03T23:16:00Z">
        <w:r w:rsidRPr="00F5470C">
          <w:rPr>
            <w:sz w:val="22"/>
            <w:szCs w:val="22"/>
          </w:rPr>
          <w:t>No</w:t>
        </w:r>
      </w:ins>
    </w:p>
    <w:p w14:paraId="00C4BBC8" w14:textId="77777777" w:rsidR="006F20DF" w:rsidRPr="00F5470C" w:rsidRDefault="006F20DF" w:rsidP="006F20DF">
      <w:pPr>
        <w:pStyle w:val="ListParagraph"/>
        <w:numPr>
          <w:ilvl w:val="2"/>
          <w:numId w:val="4"/>
        </w:numPr>
        <w:rPr>
          <w:ins w:id="514" w:author="Luo, Jia (J.)" w:date="2020-06-03T23:16:00Z"/>
          <w:sz w:val="22"/>
          <w:szCs w:val="22"/>
        </w:rPr>
      </w:pPr>
      <w:ins w:id="515" w:author="Luo, Jia (J.)" w:date="2020-06-03T23:16:00Z">
        <w:r w:rsidRPr="00F5470C">
          <w:rPr>
            <w:sz w:val="22"/>
            <w:szCs w:val="22"/>
          </w:rPr>
          <w:t>Service Type</w:t>
        </w:r>
      </w:ins>
    </w:p>
    <w:p w14:paraId="16648D0C" w14:textId="77777777" w:rsidR="006F20DF" w:rsidRPr="00F5470C" w:rsidRDefault="006F20DF" w:rsidP="006F20DF">
      <w:pPr>
        <w:pStyle w:val="ListParagraph"/>
        <w:numPr>
          <w:ilvl w:val="3"/>
          <w:numId w:val="4"/>
        </w:numPr>
        <w:rPr>
          <w:ins w:id="516" w:author="Luo, Jia (J.)" w:date="2020-06-03T23:16:00Z"/>
          <w:sz w:val="22"/>
          <w:szCs w:val="22"/>
        </w:rPr>
      </w:pPr>
      <w:ins w:id="517" w:author="Luo, Jia (J.)" w:date="2020-06-03T23:16:00Z">
        <w:r w:rsidRPr="00F5470C">
          <w:rPr>
            <w:sz w:val="22"/>
            <w:szCs w:val="22"/>
          </w:rPr>
          <w:t>Manage Role or Access to Objects</w:t>
        </w:r>
      </w:ins>
    </w:p>
    <w:p w14:paraId="2A83D157" w14:textId="77777777" w:rsidR="006F20DF" w:rsidRPr="00F5470C" w:rsidRDefault="006F20DF" w:rsidP="006F20DF">
      <w:pPr>
        <w:pStyle w:val="ListParagraph"/>
        <w:numPr>
          <w:ilvl w:val="2"/>
          <w:numId w:val="4"/>
        </w:numPr>
        <w:rPr>
          <w:ins w:id="518" w:author="Luo, Jia (J.)" w:date="2020-06-03T23:16:00Z"/>
          <w:sz w:val="22"/>
          <w:szCs w:val="22"/>
        </w:rPr>
      </w:pPr>
      <w:ins w:id="519" w:author="Luo, Jia (J.)" w:date="2020-06-03T23:16:00Z">
        <w:r w:rsidRPr="00F5470C">
          <w:rPr>
            <w:sz w:val="22"/>
            <w:szCs w:val="22"/>
          </w:rPr>
          <w:t>Region</w:t>
        </w:r>
      </w:ins>
    </w:p>
    <w:p w14:paraId="1E02BCA1" w14:textId="77777777" w:rsidR="006F20DF" w:rsidRPr="00F5470C" w:rsidRDefault="006F20DF" w:rsidP="006F20DF">
      <w:pPr>
        <w:pStyle w:val="ListParagraph"/>
        <w:numPr>
          <w:ilvl w:val="3"/>
          <w:numId w:val="4"/>
        </w:numPr>
        <w:rPr>
          <w:ins w:id="520" w:author="Luo, Jia (J.)" w:date="2020-06-03T23:16:00Z"/>
          <w:sz w:val="22"/>
          <w:szCs w:val="22"/>
        </w:rPr>
      </w:pPr>
      <w:ins w:id="521" w:author="Luo, Jia (J.)" w:date="2020-06-03T23:16:00Z">
        <w:r w:rsidRPr="00F5470C">
          <w:rPr>
            <w:sz w:val="22"/>
            <w:szCs w:val="22"/>
          </w:rPr>
          <w:t>Global</w:t>
        </w:r>
      </w:ins>
    </w:p>
    <w:p w14:paraId="6A0B294A" w14:textId="77777777" w:rsidR="006F20DF" w:rsidRPr="00F5470C" w:rsidRDefault="006F20DF" w:rsidP="006F20DF">
      <w:pPr>
        <w:pStyle w:val="ListParagraph"/>
        <w:numPr>
          <w:ilvl w:val="2"/>
          <w:numId w:val="4"/>
        </w:numPr>
        <w:rPr>
          <w:ins w:id="522" w:author="Luo, Jia (J.)" w:date="2020-06-03T23:16:00Z"/>
          <w:sz w:val="22"/>
          <w:szCs w:val="22"/>
        </w:rPr>
      </w:pPr>
      <w:ins w:id="523" w:author="Luo, Jia (J.)" w:date="2020-06-03T23:16:00Z">
        <w:r w:rsidRPr="00F5470C">
          <w:rPr>
            <w:sz w:val="22"/>
            <w:szCs w:val="22"/>
          </w:rPr>
          <w:t>Technology</w:t>
        </w:r>
      </w:ins>
    </w:p>
    <w:p w14:paraId="493BF84D" w14:textId="77777777" w:rsidR="006F20DF" w:rsidRPr="00F5470C" w:rsidRDefault="006F20DF" w:rsidP="006F20DF">
      <w:pPr>
        <w:pStyle w:val="ListParagraph"/>
        <w:numPr>
          <w:ilvl w:val="3"/>
          <w:numId w:val="4"/>
        </w:numPr>
        <w:rPr>
          <w:ins w:id="524" w:author="Luo, Jia (J.)" w:date="2020-06-03T23:16:00Z"/>
          <w:sz w:val="22"/>
          <w:szCs w:val="22"/>
        </w:rPr>
      </w:pPr>
      <w:ins w:id="525" w:author="Luo, Jia (J.)" w:date="2020-06-03T23:16:00Z">
        <w:r w:rsidRPr="00F5470C">
          <w:rPr>
            <w:sz w:val="22"/>
            <w:szCs w:val="22"/>
          </w:rPr>
          <w:t>Hadoop</w:t>
        </w:r>
      </w:ins>
    </w:p>
    <w:p w14:paraId="1CB1803C" w14:textId="77777777" w:rsidR="006F20DF" w:rsidRPr="00F5470C" w:rsidRDefault="006F20DF" w:rsidP="006F20DF">
      <w:pPr>
        <w:pStyle w:val="ListParagraph"/>
        <w:numPr>
          <w:ilvl w:val="2"/>
          <w:numId w:val="4"/>
        </w:numPr>
        <w:rPr>
          <w:ins w:id="526" w:author="Luo, Jia (J.)" w:date="2020-06-03T23:16:00Z"/>
          <w:sz w:val="22"/>
          <w:szCs w:val="22"/>
        </w:rPr>
      </w:pPr>
      <w:ins w:id="527" w:author="Luo, Jia (J.)" w:date="2020-06-03T23:16:00Z">
        <w:r w:rsidRPr="00F5470C">
          <w:rPr>
            <w:sz w:val="22"/>
            <w:szCs w:val="22"/>
          </w:rPr>
          <w:t>Application Lookup</w:t>
        </w:r>
      </w:ins>
    </w:p>
    <w:p w14:paraId="6091449A" w14:textId="77777777" w:rsidR="006F20DF" w:rsidRPr="00F5470C" w:rsidRDefault="006F20DF" w:rsidP="006F20DF">
      <w:pPr>
        <w:pStyle w:val="ListParagraph"/>
        <w:numPr>
          <w:ilvl w:val="3"/>
          <w:numId w:val="4"/>
        </w:numPr>
        <w:rPr>
          <w:ins w:id="528" w:author="Luo, Jia (J.)" w:date="2020-06-03T23:16:00Z"/>
          <w:sz w:val="22"/>
          <w:szCs w:val="22"/>
        </w:rPr>
      </w:pPr>
      <w:ins w:id="529" w:author="Luo, Jia (J.)" w:date="2020-06-03T23:16:00Z">
        <w:r w:rsidRPr="00F5470C">
          <w:rPr>
            <w:sz w:val="22"/>
            <w:szCs w:val="22"/>
          </w:rPr>
          <w:t>23024-GDIA Discovery Zone</w:t>
        </w:r>
        <w:r>
          <w:rPr>
            <w:sz w:val="22"/>
            <w:szCs w:val="22"/>
          </w:rPr>
          <w:t xml:space="preserve"> </w:t>
        </w:r>
        <w:r w:rsidRPr="00F5470C">
          <w:rPr>
            <w:sz w:val="22"/>
            <w:szCs w:val="22"/>
          </w:rPr>
          <w:t>(DZ)</w:t>
        </w:r>
      </w:ins>
    </w:p>
    <w:p w14:paraId="4001BABC" w14:textId="77777777" w:rsidR="006F20DF" w:rsidRPr="00F5470C" w:rsidRDefault="006F20DF" w:rsidP="006F20DF">
      <w:pPr>
        <w:pStyle w:val="ListParagraph"/>
        <w:numPr>
          <w:ilvl w:val="2"/>
          <w:numId w:val="4"/>
        </w:numPr>
        <w:rPr>
          <w:ins w:id="530" w:author="Luo, Jia (J.)" w:date="2020-06-03T23:16:00Z"/>
          <w:sz w:val="22"/>
          <w:szCs w:val="22"/>
        </w:rPr>
      </w:pPr>
      <w:ins w:id="531" w:author="Luo, Jia (J.)" w:date="2020-06-03T23:16:00Z">
        <w:r w:rsidRPr="00F5470C">
          <w:rPr>
            <w:sz w:val="22"/>
            <w:szCs w:val="22"/>
          </w:rPr>
          <w:t>Environment</w:t>
        </w:r>
      </w:ins>
    </w:p>
    <w:p w14:paraId="1D65A2A1" w14:textId="77777777" w:rsidR="006F20DF" w:rsidRPr="00F5470C" w:rsidRDefault="006F20DF" w:rsidP="006F20DF">
      <w:pPr>
        <w:pStyle w:val="ListParagraph"/>
        <w:numPr>
          <w:ilvl w:val="3"/>
          <w:numId w:val="4"/>
        </w:numPr>
        <w:rPr>
          <w:ins w:id="532" w:author="Luo, Jia (J.)" w:date="2020-06-03T23:16:00Z"/>
          <w:sz w:val="22"/>
          <w:szCs w:val="22"/>
        </w:rPr>
      </w:pPr>
      <w:ins w:id="533" w:author="Luo, Jia (J.)" w:date="2020-06-03T23:16:00Z">
        <w:r w:rsidRPr="00F5470C">
          <w:rPr>
            <w:sz w:val="22"/>
            <w:szCs w:val="22"/>
          </w:rPr>
          <w:t>Prod</w:t>
        </w:r>
      </w:ins>
    </w:p>
    <w:p w14:paraId="5F1CB648" w14:textId="77777777" w:rsidR="006F20DF" w:rsidRPr="00F5470C" w:rsidRDefault="006F20DF" w:rsidP="006F20DF">
      <w:pPr>
        <w:pStyle w:val="ListParagraph"/>
        <w:numPr>
          <w:ilvl w:val="2"/>
          <w:numId w:val="4"/>
        </w:numPr>
        <w:rPr>
          <w:ins w:id="534" w:author="Luo, Jia (J.)" w:date="2020-06-03T23:16:00Z"/>
          <w:sz w:val="22"/>
          <w:szCs w:val="22"/>
        </w:rPr>
      </w:pPr>
      <w:ins w:id="535" w:author="Luo, Jia (J.)" w:date="2020-06-03T23:16:00Z">
        <w:r w:rsidRPr="00F5470C">
          <w:rPr>
            <w:sz w:val="22"/>
            <w:szCs w:val="22"/>
          </w:rPr>
          <w:t>Server Name</w:t>
        </w:r>
      </w:ins>
    </w:p>
    <w:p w14:paraId="6B89C00B" w14:textId="77777777" w:rsidR="006F20DF" w:rsidRPr="00F5470C" w:rsidRDefault="006F20DF" w:rsidP="006F20DF">
      <w:pPr>
        <w:pStyle w:val="ListParagraph"/>
        <w:numPr>
          <w:ilvl w:val="3"/>
          <w:numId w:val="4"/>
        </w:numPr>
        <w:rPr>
          <w:ins w:id="536" w:author="Luo, Jia (J.)" w:date="2020-06-03T23:16:00Z"/>
          <w:sz w:val="22"/>
          <w:szCs w:val="22"/>
        </w:rPr>
      </w:pPr>
      <w:ins w:id="537" w:author="Luo, Jia (J.)" w:date="2020-06-03T23:16:00Z">
        <w:r w:rsidRPr="00F5470C">
          <w:rPr>
            <w:sz w:val="22"/>
            <w:szCs w:val="22"/>
          </w:rPr>
          <w:t>Leave Blank</w:t>
        </w:r>
      </w:ins>
    </w:p>
    <w:p w14:paraId="1E9968AC" w14:textId="77777777" w:rsidR="006F20DF" w:rsidRPr="00F5470C" w:rsidRDefault="006F20DF" w:rsidP="006F20DF">
      <w:pPr>
        <w:pStyle w:val="ListParagraph"/>
        <w:numPr>
          <w:ilvl w:val="2"/>
          <w:numId w:val="4"/>
        </w:numPr>
        <w:rPr>
          <w:ins w:id="538" w:author="Luo, Jia (J.)" w:date="2020-06-03T23:16:00Z"/>
          <w:sz w:val="22"/>
          <w:szCs w:val="22"/>
        </w:rPr>
      </w:pPr>
      <w:ins w:id="539" w:author="Luo, Jia (J.)" w:date="2020-06-03T23:16:00Z">
        <w:r w:rsidRPr="00F5470C">
          <w:rPr>
            <w:sz w:val="22"/>
            <w:szCs w:val="22"/>
          </w:rPr>
          <w:t>Database/Schema</w:t>
        </w:r>
      </w:ins>
    </w:p>
    <w:p w14:paraId="7E515FEE" w14:textId="77777777" w:rsidR="006F20DF" w:rsidRPr="00F5470C" w:rsidRDefault="006F20DF" w:rsidP="006F20DF">
      <w:pPr>
        <w:pStyle w:val="ListParagraph"/>
        <w:numPr>
          <w:ilvl w:val="3"/>
          <w:numId w:val="4"/>
        </w:numPr>
        <w:rPr>
          <w:ins w:id="540" w:author="Luo, Jia (J.)" w:date="2020-06-03T23:16:00Z"/>
          <w:sz w:val="22"/>
          <w:szCs w:val="22"/>
        </w:rPr>
      </w:pPr>
      <w:ins w:id="541" w:author="Luo, Jia (J.)" w:date="2020-06-03T23:16:00Z">
        <w:r w:rsidRPr="00F5470C">
          <w:rPr>
            <w:sz w:val="22"/>
            <w:szCs w:val="22"/>
          </w:rPr>
          <w:t>Leave Blank</w:t>
        </w:r>
      </w:ins>
    </w:p>
    <w:p w14:paraId="12DA1850" w14:textId="77777777" w:rsidR="006F20DF" w:rsidRPr="00F5470C" w:rsidRDefault="006F20DF" w:rsidP="006F20DF">
      <w:pPr>
        <w:pStyle w:val="ListParagraph"/>
        <w:numPr>
          <w:ilvl w:val="2"/>
          <w:numId w:val="4"/>
        </w:numPr>
        <w:rPr>
          <w:ins w:id="542" w:author="Luo, Jia (J.)" w:date="2020-06-03T23:16:00Z"/>
          <w:sz w:val="22"/>
          <w:szCs w:val="22"/>
        </w:rPr>
      </w:pPr>
      <w:ins w:id="543" w:author="Luo, Jia (J.)" w:date="2020-06-03T23:16:00Z">
        <w:r w:rsidRPr="00F5470C">
          <w:rPr>
            <w:sz w:val="22"/>
            <w:szCs w:val="22"/>
          </w:rPr>
          <w:t>Request Description</w:t>
        </w:r>
      </w:ins>
    </w:p>
    <w:p w14:paraId="53E36970" w14:textId="77777777" w:rsidR="006F20DF" w:rsidRPr="00F5470C" w:rsidRDefault="006F20DF" w:rsidP="006F20DF">
      <w:pPr>
        <w:pStyle w:val="ListParagraph"/>
        <w:numPr>
          <w:ilvl w:val="3"/>
          <w:numId w:val="4"/>
        </w:numPr>
        <w:rPr>
          <w:ins w:id="544" w:author="Luo, Jia (J.)" w:date="2020-06-03T23:16:00Z"/>
          <w:sz w:val="22"/>
          <w:szCs w:val="22"/>
        </w:rPr>
      </w:pPr>
      <w:ins w:id="545" w:author="Luo, Jia (J.)" w:date="2020-06-03T23:16:00Z">
        <w:r w:rsidRPr="00F5470C">
          <w:rPr>
            <w:sz w:val="22"/>
            <w:szCs w:val="22"/>
          </w:rPr>
          <w:t>Please add &lt;insert CDSID&gt; to GDIADZ. I report to &lt;insert manager’s CDSID&gt;. Access is required for &lt;insert business justification/purpose of use&gt;.</w:t>
        </w:r>
      </w:ins>
    </w:p>
    <w:p w14:paraId="5650C640" w14:textId="77777777" w:rsidR="006F20DF" w:rsidRDefault="006F20DF" w:rsidP="006F20DF">
      <w:pPr>
        <w:pStyle w:val="ListParagraph"/>
        <w:numPr>
          <w:ilvl w:val="0"/>
          <w:numId w:val="4"/>
        </w:numPr>
        <w:rPr>
          <w:ins w:id="546" w:author="Luo, Jia (J.)" w:date="2020-06-03T23:16:00Z"/>
          <w:sz w:val="22"/>
          <w:szCs w:val="22"/>
        </w:rPr>
      </w:pPr>
      <w:ins w:id="547" w:author="Luo, Jia (J.)" w:date="2020-06-03T23:16:00Z">
        <w:r w:rsidRPr="00F5470C">
          <w:rPr>
            <w:sz w:val="22"/>
            <w:szCs w:val="22"/>
          </w:rPr>
          <w:t>Follow Hadoop Set-up Guide</w:t>
        </w:r>
      </w:ins>
    </w:p>
    <w:p w14:paraId="7F7D2AD9" w14:textId="77777777" w:rsidR="00CB43AA" w:rsidRPr="003F1D90" w:rsidRDefault="00CB43AA" w:rsidP="00CB43AA">
      <w:pPr>
        <w:pStyle w:val="Heading3"/>
        <w:rPr>
          <w:moveTo w:id="548" w:author="Jia Luo" w:date="2020-06-05T16:31:00Z"/>
        </w:rPr>
      </w:pPr>
      <w:moveToRangeStart w:id="549" w:author="Jia Luo" w:date="2020-06-05T16:31:00Z" w:name="move42267105"/>
      <w:moveTo w:id="550" w:author="Jia Luo" w:date="2020-06-05T16:31:00Z">
        <w:r w:rsidRPr="003F1D90">
          <w:t>Install and set up MIT Kerberos</w:t>
        </w:r>
      </w:moveTo>
    </w:p>
    <w:p w14:paraId="7FE1B0ED" w14:textId="77777777" w:rsidR="00CB43AA" w:rsidRPr="003F1D90" w:rsidRDefault="00CB43AA" w:rsidP="00CB43AA">
      <w:pPr>
        <w:numPr>
          <w:ilvl w:val="1"/>
          <w:numId w:val="42"/>
        </w:numPr>
        <w:contextualSpacing/>
        <w:rPr>
          <w:moveTo w:id="551" w:author="Jia Luo" w:date="2020-06-05T16:31:00Z"/>
          <w:rFonts w:ascii="Times New Roman" w:hAnsi="Times New Roman" w:cs="Times New Roman"/>
          <w:b/>
        </w:rPr>
      </w:pPr>
      <w:moveTo w:id="552" w:author="Jia Luo" w:date="2020-06-05T16:31:00Z">
        <w:r w:rsidRPr="003F1D90">
          <w:rPr>
            <w:rFonts w:ascii="Times New Roman" w:hAnsi="Times New Roman" w:cs="Times New Roman"/>
          </w:rPr>
          <w:t xml:space="preserve">Download the MIT Kerberos package from the </w:t>
        </w:r>
        <w:r>
          <w:fldChar w:fldCharType="begin"/>
        </w:r>
        <w:r>
          <w:instrText xml:space="preserve"> HYPERLINK "http://www.hpc.ford.com/help/hadoop/bin/kfw-4.0.1-amd64.msi" </w:instrText>
        </w:r>
        <w:r>
          <w:fldChar w:fldCharType="separate"/>
        </w:r>
        <w:r w:rsidRPr="003F1D90">
          <w:rPr>
            <w:rFonts w:ascii="Times New Roman" w:hAnsi="Times New Roman" w:cs="Times New Roman"/>
            <w:color w:val="0000FF"/>
            <w:u w:val="single"/>
          </w:rPr>
          <w:t>HPC site</w:t>
        </w:r>
        <w:r>
          <w:rPr>
            <w:rFonts w:ascii="Times New Roman" w:hAnsi="Times New Roman" w:cs="Times New Roman"/>
            <w:color w:val="0000FF"/>
            <w:u w:val="single"/>
          </w:rPr>
          <w:fldChar w:fldCharType="end"/>
        </w:r>
      </w:moveTo>
    </w:p>
    <w:p w14:paraId="104D7C19" w14:textId="77777777" w:rsidR="00CB43AA" w:rsidRPr="003F1D90" w:rsidRDefault="00CB43AA" w:rsidP="00CB43AA">
      <w:pPr>
        <w:numPr>
          <w:ilvl w:val="1"/>
          <w:numId w:val="42"/>
        </w:numPr>
        <w:contextualSpacing/>
        <w:rPr>
          <w:moveTo w:id="553" w:author="Jia Luo" w:date="2020-06-05T16:31:00Z"/>
          <w:rFonts w:ascii="Times New Roman" w:hAnsi="Times New Roman" w:cs="Times New Roman"/>
          <w:b/>
        </w:rPr>
      </w:pPr>
      <w:moveTo w:id="554" w:author="Jia Luo" w:date="2020-06-05T16:31:00Z">
        <w:r w:rsidRPr="003F1D90">
          <w:rPr>
            <w:rFonts w:ascii="Times New Roman" w:hAnsi="Times New Roman" w:cs="Times New Roman"/>
          </w:rPr>
          <w:t>Choose typical installation</w:t>
        </w:r>
      </w:moveTo>
    </w:p>
    <w:p w14:paraId="079E7246" w14:textId="77777777" w:rsidR="00CB43AA" w:rsidRPr="003F1D90" w:rsidRDefault="00CB43AA" w:rsidP="00CB43AA">
      <w:pPr>
        <w:numPr>
          <w:ilvl w:val="1"/>
          <w:numId w:val="42"/>
        </w:numPr>
        <w:contextualSpacing/>
        <w:rPr>
          <w:moveTo w:id="555" w:author="Jia Luo" w:date="2020-06-05T16:31:00Z"/>
          <w:rFonts w:ascii="Times New Roman" w:hAnsi="Times New Roman" w:cs="Times New Roman"/>
          <w:b/>
        </w:rPr>
      </w:pPr>
      <w:moveTo w:id="556" w:author="Jia Luo" w:date="2020-06-05T16:31:00Z">
        <w:r w:rsidRPr="003F1D90">
          <w:rPr>
            <w:rFonts w:ascii="Times New Roman" w:hAnsi="Times New Roman" w:cs="Times New Roman"/>
          </w:rPr>
          <w:t>Add a local variable for the KRB5CCNAME and point it to %LOCALAPPDATA%\krb5cache</w:t>
        </w:r>
      </w:moveTo>
    </w:p>
    <w:p w14:paraId="64929AD4" w14:textId="77777777" w:rsidR="00CB43AA" w:rsidRPr="003F1D90" w:rsidRDefault="00CB43AA" w:rsidP="00CB43AA">
      <w:pPr>
        <w:numPr>
          <w:ilvl w:val="2"/>
          <w:numId w:val="42"/>
        </w:numPr>
        <w:contextualSpacing/>
        <w:rPr>
          <w:moveTo w:id="557" w:author="Jia Luo" w:date="2020-06-05T16:31:00Z"/>
          <w:rFonts w:ascii="Times New Roman" w:hAnsi="Times New Roman" w:cs="Times New Roman"/>
        </w:rPr>
      </w:pPr>
      <w:moveTo w:id="558" w:author="Jia Luo" w:date="2020-06-05T16:31:00Z">
        <w:r w:rsidRPr="003F1D90">
          <w:rPr>
            <w:rFonts w:ascii="Times New Roman" w:hAnsi="Times New Roman" w:cs="Times New Roman"/>
          </w:rPr>
          <w:t>Right click on ‘My Computer’ &amp; select Properties</w:t>
        </w:r>
      </w:moveTo>
    </w:p>
    <w:p w14:paraId="674AA815" w14:textId="77777777" w:rsidR="00CB43AA" w:rsidRPr="003F1D90" w:rsidRDefault="00CB43AA" w:rsidP="00CB43AA">
      <w:pPr>
        <w:numPr>
          <w:ilvl w:val="2"/>
          <w:numId w:val="42"/>
        </w:numPr>
        <w:contextualSpacing/>
        <w:rPr>
          <w:moveTo w:id="559" w:author="Jia Luo" w:date="2020-06-05T16:31:00Z"/>
          <w:rFonts w:ascii="Times New Roman" w:hAnsi="Times New Roman" w:cs="Times New Roman"/>
        </w:rPr>
      </w:pPr>
      <w:moveTo w:id="560" w:author="Jia Luo" w:date="2020-06-05T16:31:00Z">
        <w:r w:rsidRPr="003F1D90">
          <w:rPr>
            <w:rFonts w:ascii="Times New Roman" w:hAnsi="Times New Roman" w:cs="Times New Roman"/>
          </w:rPr>
          <w:t>Select Advanced system settings</w:t>
        </w:r>
      </w:moveTo>
    </w:p>
    <w:p w14:paraId="361F0B24" w14:textId="77777777" w:rsidR="00CB43AA" w:rsidRPr="003F1D90" w:rsidRDefault="00CB43AA" w:rsidP="00CB43AA">
      <w:pPr>
        <w:numPr>
          <w:ilvl w:val="2"/>
          <w:numId w:val="42"/>
        </w:numPr>
        <w:contextualSpacing/>
        <w:rPr>
          <w:moveTo w:id="561" w:author="Jia Luo" w:date="2020-06-05T16:31:00Z"/>
          <w:rFonts w:ascii="Times New Roman" w:hAnsi="Times New Roman" w:cs="Times New Roman"/>
        </w:rPr>
      </w:pPr>
      <w:moveTo w:id="562" w:author="Jia Luo" w:date="2020-06-05T16:31:00Z">
        <w:r w:rsidRPr="003F1D90">
          <w:rPr>
            <w:rFonts w:ascii="Times New Roman" w:hAnsi="Times New Roman" w:cs="Times New Roman"/>
          </w:rPr>
          <w:t>Click ‘Environment Variables’</w:t>
        </w:r>
      </w:moveTo>
    </w:p>
    <w:p w14:paraId="5FFB31ED" w14:textId="77777777" w:rsidR="00CB43AA" w:rsidRPr="003F1D90" w:rsidRDefault="00CB43AA" w:rsidP="00CB43AA">
      <w:pPr>
        <w:numPr>
          <w:ilvl w:val="2"/>
          <w:numId w:val="42"/>
        </w:numPr>
        <w:contextualSpacing/>
        <w:rPr>
          <w:moveTo w:id="563" w:author="Jia Luo" w:date="2020-06-05T16:31:00Z"/>
          <w:rFonts w:ascii="Times New Roman" w:hAnsi="Times New Roman" w:cs="Times New Roman"/>
        </w:rPr>
      </w:pPr>
      <w:moveTo w:id="564" w:author="Jia Luo" w:date="2020-06-05T16:31:00Z">
        <w:r w:rsidRPr="003F1D90">
          <w:rPr>
            <w:rFonts w:ascii="Times New Roman" w:hAnsi="Times New Roman" w:cs="Times New Roman"/>
          </w:rPr>
          <w:t>In ‘User variables for your CDSID’ click ‘New’</w:t>
        </w:r>
      </w:moveTo>
    </w:p>
    <w:p w14:paraId="42B746BC" w14:textId="77777777" w:rsidR="00CB43AA" w:rsidRPr="003F1D90" w:rsidRDefault="00CB43AA" w:rsidP="00CB43AA">
      <w:pPr>
        <w:numPr>
          <w:ilvl w:val="2"/>
          <w:numId w:val="42"/>
        </w:numPr>
        <w:contextualSpacing/>
        <w:rPr>
          <w:moveTo w:id="565" w:author="Jia Luo" w:date="2020-06-05T16:31:00Z"/>
          <w:rFonts w:ascii="Times New Roman" w:hAnsi="Times New Roman" w:cs="Times New Roman"/>
        </w:rPr>
      </w:pPr>
      <w:moveTo w:id="566" w:author="Jia Luo" w:date="2020-06-05T16:31:00Z">
        <w:r w:rsidRPr="003F1D90">
          <w:rPr>
            <w:rFonts w:ascii="Times New Roman" w:hAnsi="Times New Roman" w:cs="Times New Roman"/>
          </w:rPr>
          <w:t>For the variable name enter: KRB5CCNAME</w:t>
        </w:r>
      </w:moveTo>
    </w:p>
    <w:p w14:paraId="0C217AE2" w14:textId="77777777" w:rsidR="00CB43AA" w:rsidRPr="003F1D90" w:rsidRDefault="00CB43AA" w:rsidP="00CB43AA">
      <w:pPr>
        <w:numPr>
          <w:ilvl w:val="2"/>
          <w:numId w:val="42"/>
        </w:numPr>
        <w:contextualSpacing/>
        <w:rPr>
          <w:moveTo w:id="567" w:author="Jia Luo" w:date="2020-06-05T16:31:00Z"/>
          <w:rFonts w:ascii="Times New Roman" w:hAnsi="Times New Roman" w:cs="Times New Roman"/>
        </w:rPr>
      </w:pPr>
      <w:moveTo w:id="568" w:author="Jia Luo" w:date="2020-06-05T16:31:00Z">
        <w:r w:rsidRPr="003F1D90">
          <w:rPr>
            <w:rFonts w:ascii="Times New Roman" w:hAnsi="Times New Roman" w:cs="Times New Roman"/>
          </w:rPr>
          <w:t>For the Variable value enter: %LOCALAPPDATA%\krb5cache</w:t>
        </w:r>
      </w:moveTo>
    </w:p>
    <w:p w14:paraId="7B73E8BE" w14:textId="77777777" w:rsidR="00CB43AA" w:rsidRPr="003F1D90" w:rsidRDefault="00CB43AA" w:rsidP="00CB43AA">
      <w:pPr>
        <w:numPr>
          <w:ilvl w:val="1"/>
          <w:numId w:val="42"/>
        </w:numPr>
        <w:contextualSpacing/>
        <w:rPr>
          <w:moveTo w:id="569" w:author="Jia Luo" w:date="2020-06-05T16:31:00Z"/>
          <w:rFonts w:ascii="Times New Roman" w:hAnsi="Times New Roman" w:cs="Times New Roman"/>
        </w:rPr>
      </w:pPr>
      <w:moveTo w:id="570" w:author="Jia Luo" w:date="2020-06-05T16:31:00Z">
        <w:r w:rsidRPr="003F1D90">
          <w:rPr>
            <w:rFonts w:ascii="Times New Roman" w:hAnsi="Times New Roman" w:cs="Times New Roman"/>
          </w:rPr>
          <w:t>Restart the MIT Kerberos program (on the task bar, right click the ‘K’ icon near the clock, select exit and then find MIT Kerberos in the start menu and click on it)</w:t>
        </w:r>
      </w:moveTo>
    </w:p>
    <w:p w14:paraId="28B4CD84" w14:textId="77777777" w:rsidR="00CB43AA" w:rsidRPr="003F1D90" w:rsidRDefault="00CB43AA" w:rsidP="00CB43AA">
      <w:pPr>
        <w:numPr>
          <w:ilvl w:val="1"/>
          <w:numId w:val="42"/>
        </w:numPr>
        <w:contextualSpacing/>
        <w:rPr>
          <w:moveTo w:id="571" w:author="Jia Luo" w:date="2020-06-05T16:31:00Z"/>
          <w:rFonts w:ascii="Times New Roman" w:hAnsi="Times New Roman" w:cs="Times New Roman"/>
        </w:rPr>
      </w:pPr>
      <w:moveTo w:id="572" w:author="Jia Luo" w:date="2020-06-05T16:31:00Z">
        <w:r w:rsidRPr="003F1D90">
          <w:rPr>
            <w:rFonts w:ascii="Times New Roman" w:hAnsi="Times New Roman" w:cs="Times New Roman"/>
          </w:rPr>
          <w:t>Obtain and save an HPC ticket profile</w:t>
        </w:r>
      </w:moveTo>
    </w:p>
    <w:p w14:paraId="3B3D0A9C" w14:textId="77777777" w:rsidR="00CB43AA" w:rsidRPr="003F1D90" w:rsidRDefault="00CB43AA" w:rsidP="00CB43AA">
      <w:pPr>
        <w:numPr>
          <w:ilvl w:val="2"/>
          <w:numId w:val="42"/>
        </w:numPr>
        <w:contextualSpacing/>
        <w:rPr>
          <w:moveTo w:id="573" w:author="Jia Luo" w:date="2020-06-05T16:31:00Z"/>
          <w:rFonts w:ascii="Times New Roman" w:hAnsi="Times New Roman" w:cs="Times New Roman"/>
        </w:rPr>
      </w:pPr>
      <w:moveTo w:id="574" w:author="Jia Luo" w:date="2020-06-05T16:31:00Z">
        <w:r w:rsidRPr="003F1D90">
          <w:rPr>
            <w:rFonts w:ascii="Times New Roman" w:hAnsi="Times New Roman" w:cs="Times New Roman"/>
          </w:rPr>
          <w:t>Click ‘Get Ticket’</w:t>
        </w:r>
      </w:moveTo>
    </w:p>
    <w:p w14:paraId="2FCCCB5B" w14:textId="77777777" w:rsidR="00CB43AA" w:rsidRPr="003F1D90" w:rsidRDefault="00CB43AA" w:rsidP="00CB43AA">
      <w:pPr>
        <w:numPr>
          <w:ilvl w:val="2"/>
          <w:numId w:val="42"/>
        </w:numPr>
        <w:contextualSpacing/>
        <w:rPr>
          <w:moveTo w:id="575" w:author="Jia Luo" w:date="2020-06-05T16:31:00Z"/>
          <w:rFonts w:ascii="Times New Roman" w:hAnsi="Times New Roman" w:cs="Times New Roman"/>
        </w:rPr>
      </w:pPr>
      <w:moveTo w:id="576" w:author="Jia Luo" w:date="2020-06-05T16:31:00Z">
        <w:r w:rsidRPr="003F1D90">
          <w:rPr>
            <w:rFonts w:ascii="Times New Roman" w:hAnsi="Times New Roman" w:cs="Times New Roman"/>
          </w:rPr>
          <w:t>For principal, enter &lt;</w:t>
        </w:r>
        <w:proofErr w:type="spellStart"/>
        <w:r w:rsidRPr="003F1D90">
          <w:rPr>
            <w:rFonts w:ascii="Times New Roman" w:hAnsi="Times New Roman" w:cs="Times New Roman"/>
          </w:rPr>
          <w:t>yourcdsid</w:t>
        </w:r>
        <w:proofErr w:type="spellEnd"/>
        <w:r w:rsidRPr="003F1D90">
          <w:rPr>
            <w:rFonts w:ascii="Times New Roman" w:hAnsi="Times New Roman" w:cs="Times New Roman"/>
          </w:rPr>
          <w:t>&gt;@HPC.FORD.COM</w:t>
        </w:r>
      </w:moveTo>
    </w:p>
    <w:p w14:paraId="5EA21CE0" w14:textId="77777777" w:rsidR="00CB43AA" w:rsidRPr="003F1D90" w:rsidRDefault="00CB43AA" w:rsidP="00CB43AA">
      <w:pPr>
        <w:numPr>
          <w:ilvl w:val="2"/>
          <w:numId w:val="42"/>
        </w:numPr>
        <w:contextualSpacing/>
        <w:rPr>
          <w:moveTo w:id="577" w:author="Jia Luo" w:date="2020-06-05T16:31:00Z"/>
          <w:rFonts w:ascii="Times New Roman" w:hAnsi="Times New Roman" w:cs="Times New Roman"/>
        </w:rPr>
      </w:pPr>
      <w:moveTo w:id="578" w:author="Jia Luo" w:date="2020-06-05T16:31:00Z">
        <w:r w:rsidRPr="003F1D90">
          <w:rPr>
            <w:rFonts w:ascii="Times New Roman" w:hAnsi="Times New Roman" w:cs="Times New Roman"/>
          </w:rPr>
          <w:lastRenderedPageBreak/>
          <w:t>Enter your HPC environment password (this may be different from your windows password)</w:t>
        </w:r>
      </w:moveTo>
    </w:p>
    <w:p w14:paraId="0C3AADC5" w14:textId="77777777" w:rsidR="00CB43AA" w:rsidRPr="003F1D90" w:rsidRDefault="00CB43AA" w:rsidP="00CB43AA">
      <w:pPr>
        <w:numPr>
          <w:ilvl w:val="2"/>
          <w:numId w:val="42"/>
        </w:numPr>
        <w:contextualSpacing/>
        <w:rPr>
          <w:moveTo w:id="579" w:author="Jia Luo" w:date="2020-06-05T16:31:00Z"/>
          <w:rFonts w:ascii="Times New Roman" w:hAnsi="Times New Roman" w:cs="Times New Roman"/>
        </w:rPr>
      </w:pPr>
      <w:moveTo w:id="580" w:author="Jia Luo" w:date="2020-06-05T16:31:00Z">
        <w:r w:rsidRPr="003F1D90">
          <w:rPr>
            <w:rFonts w:ascii="Times New Roman" w:hAnsi="Times New Roman" w:cs="Times New Roman"/>
          </w:rPr>
          <w:t>Check ‘remember this principal’</w:t>
        </w:r>
      </w:moveTo>
    </w:p>
    <w:p w14:paraId="422923BA" w14:textId="77777777" w:rsidR="00CB43AA" w:rsidRDefault="00CB43AA" w:rsidP="00CB43AA">
      <w:pPr>
        <w:numPr>
          <w:ilvl w:val="2"/>
          <w:numId w:val="42"/>
        </w:numPr>
        <w:contextualSpacing/>
        <w:rPr>
          <w:moveTo w:id="581" w:author="Jia Luo" w:date="2020-06-05T16:31:00Z"/>
          <w:rFonts w:ascii="Times New Roman" w:hAnsi="Times New Roman" w:cs="Times New Roman"/>
        </w:rPr>
      </w:pPr>
      <w:moveTo w:id="582" w:author="Jia Luo" w:date="2020-06-05T16:31:00Z">
        <w:r w:rsidRPr="003F1D90">
          <w:rPr>
            <w:rFonts w:ascii="Times New Roman" w:hAnsi="Times New Roman" w:cs="Times New Roman"/>
          </w:rPr>
          <w:t>Click OK</w:t>
        </w:r>
      </w:moveTo>
    </w:p>
    <w:p w14:paraId="3F4C6326" w14:textId="77777777" w:rsidR="00CB43AA" w:rsidRPr="00E862D7" w:rsidRDefault="00CB43AA" w:rsidP="00CB43AA">
      <w:pPr>
        <w:spacing w:before="100" w:beforeAutospacing="1" w:after="100" w:afterAutospacing="1" w:line="240" w:lineRule="auto"/>
        <w:rPr>
          <w:moveTo w:id="583" w:author="Jia Luo" w:date="2020-06-05T16:31:00Z"/>
          <w:color w:val="FF0000"/>
        </w:rPr>
      </w:pPr>
      <w:moveTo w:id="584" w:author="Jia Luo" w:date="2020-06-05T16:31:00Z">
        <w:r w:rsidRPr="00E862D7">
          <w:rPr>
            <w:color w:val="FF0000"/>
          </w:rPr>
          <w:t>Alternative steps:</w:t>
        </w:r>
      </w:moveTo>
    </w:p>
    <w:p w14:paraId="708474B4" w14:textId="77777777" w:rsidR="00CB43AA" w:rsidRPr="00E862D7" w:rsidRDefault="00CB43AA" w:rsidP="00CB43AA">
      <w:pPr>
        <w:spacing w:before="100" w:beforeAutospacing="1" w:after="100" w:afterAutospacing="1" w:line="240" w:lineRule="auto"/>
        <w:rPr>
          <w:moveTo w:id="585" w:author="Jia Luo" w:date="2020-06-05T16:31:00Z"/>
          <w:color w:val="FF0000"/>
        </w:rPr>
      </w:pPr>
      <w:moveTo w:id="586" w:author="Jia Luo" w:date="2020-06-05T16:31:00Z">
        <w:r w:rsidRPr="00E862D7">
          <w:rPr>
            <w:color w:val="FF0000"/>
          </w:rPr>
          <w:t xml:space="preserve">Go to the </w:t>
        </w:r>
        <w:r w:rsidRPr="00E862D7">
          <w:rPr>
            <w:color w:val="FF0000"/>
          </w:rPr>
          <w:fldChar w:fldCharType="begin"/>
        </w:r>
        <w:r w:rsidRPr="00E862D7">
          <w:rPr>
            <w:color w:val="FF0000"/>
          </w:rPr>
          <w:instrText xml:space="preserve"> HYPERLINK "https://www.eassets.ford.com/eassetsWeb/sms/admin/fordselfservicetool/openNewFordSelfServiceTool.do?packageId=A0001B16" </w:instrText>
        </w:r>
        <w:r w:rsidRPr="00E862D7">
          <w:rPr>
            <w:color w:val="FF0000"/>
          </w:rPr>
          <w:fldChar w:fldCharType="separate"/>
        </w:r>
        <w:r w:rsidRPr="00E862D7">
          <w:rPr>
            <w:rStyle w:val="Hyperlink"/>
            <w:color w:val="FF0000"/>
          </w:rPr>
          <w:t>Kerberos for Windows 4.0.1</w:t>
        </w:r>
        <w:r w:rsidRPr="00E862D7">
          <w:rPr>
            <w:color w:val="FF0000"/>
          </w:rPr>
          <w:fldChar w:fldCharType="end"/>
        </w:r>
        <w:r w:rsidRPr="00E862D7">
          <w:rPr>
            <w:color w:val="FF0000"/>
          </w:rPr>
          <w:t xml:space="preserve"> page in the Ford Software Store. </w:t>
        </w:r>
      </w:moveTo>
    </w:p>
    <w:p w14:paraId="247E1DAB" w14:textId="77777777" w:rsidR="00CB43AA" w:rsidRPr="00E862D7" w:rsidRDefault="00CB43AA" w:rsidP="00CB43AA">
      <w:pPr>
        <w:contextualSpacing/>
        <w:rPr>
          <w:moveTo w:id="587" w:author="Jia Luo" w:date="2020-06-05T16:31:00Z"/>
          <w:rFonts w:ascii="Times New Roman" w:hAnsi="Times New Roman" w:cs="Times New Roman"/>
          <w:color w:val="FF0000"/>
        </w:rPr>
      </w:pPr>
      <w:moveTo w:id="588" w:author="Jia Luo" w:date="2020-06-05T16:31:00Z">
        <w:r w:rsidRPr="00E862D7">
          <w:rPr>
            <w:color w:val="FF0000"/>
          </w:rPr>
          <w:t>Select "Install" and choose the machine you wish to perform the installation on, then click "Submit".</w:t>
        </w:r>
      </w:moveTo>
    </w:p>
    <w:moveToRangeEnd w:id="549"/>
    <w:p w14:paraId="12D603E7" w14:textId="154501C4" w:rsidR="006F20DF" w:rsidRPr="00F5470C" w:rsidDel="00CB43AA" w:rsidRDefault="006F20DF" w:rsidP="00FE7C4F">
      <w:pPr>
        <w:rPr>
          <w:del w:id="589" w:author="Jia Luo" w:date="2020-06-05T16:31:00Z"/>
          <w:rStyle w:val="Hyperlink"/>
          <w:rFonts w:ascii="Times New Roman" w:hAnsi="Times New Roman" w:cs="Times New Roman"/>
          <w:color w:val="auto"/>
        </w:rPr>
      </w:pPr>
    </w:p>
    <w:p w14:paraId="218FA7C9" w14:textId="3FFC30E8" w:rsidR="002B177D" w:rsidRPr="00F5470C" w:rsidDel="007C4F63" w:rsidRDefault="009011FF" w:rsidP="00977EB1">
      <w:pPr>
        <w:pStyle w:val="Heading3"/>
        <w:rPr>
          <w:moveFrom w:id="590" w:author="Jia Luo" w:date="2020-06-05T16:35:00Z"/>
          <w:rFonts w:cs="Times New Roman"/>
        </w:rPr>
      </w:pPr>
      <w:bookmarkStart w:id="591" w:name="_Toc41922671"/>
      <w:moveFromRangeStart w:id="592" w:author="Jia Luo" w:date="2020-06-05T16:35:00Z" w:name="move42267369"/>
      <w:moveFrom w:id="593" w:author="Jia Luo" w:date="2020-06-05T16:35:00Z">
        <w:r w:rsidRPr="00F5470C" w:rsidDel="007C4F63">
          <w:rPr>
            <w:rFonts w:cs="Times New Roman"/>
          </w:rPr>
          <w:t>Matlab</w:t>
        </w:r>
        <w:bookmarkEnd w:id="591"/>
      </w:moveFrom>
    </w:p>
    <w:p w14:paraId="308A1F5A" w14:textId="416DC47B" w:rsidR="002234D1" w:rsidRPr="00F5470C" w:rsidDel="007C4F63" w:rsidRDefault="002234D1" w:rsidP="006F623F">
      <w:pPr>
        <w:pStyle w:val="ListParagraph"/>
        <w:numPr>
          <w:ilvl w:val="0"/>
          <w:numId w:val="22"/>
        </w:numPr>
        <w:rPr>
          <w:moveFrom w:id="594" w:author="Jia Luo" w:date="2020-06-05T16:35:00Z"/>
          <w:sz w:val="22"/>
          <w:szCs w:val="22"/>
        </w:rPr>
      </w:pPr>
      <w:moveFrom w:id="595" w:author="Jia Luo" w:date="2020-06-05T16:35:00Z">
        <w:r w:rsidRPr="00F5470C" w:rsidDel="007C4F63">
          <w:rPr>
            <w:sz w:val="22"/>
            <w:szCs w:val="22"/>
          </w:rPr>
          <w:t>Go to the request center at</w:t>
        </w:r>
        <w:r w:rsidR="00F74471" w:rsidDel="007C4F63">
          <w:t xml:space="preserve"> </w:t>
        </w:r>
        <w:r w:rsidR="009F0061" w:rsidDel="007C4F63">
          <w:fldChar w:fldCharType="begin"/>
        </w:r>
        <w:r w:rsidR="009F0061" w:rsidDel="007C4F63">
          <w:instrText xml:space="preserve"> HYPERLINK "https://www.eassets.ford.com/eassetsWeb/sms/admin/fordselfservicetool/listofAppsAction.do" </w:instrText>
        </w:r>
        <w:r w:rsidR="009F0061" w:rsidDel="007C4F63">
          <w:fldChar w:fldCharType="separate"/>
        </w:r>
        <w:r w:rsidR="00406A86" w:rsidRPr="00406A86" w:rsidDel="007C4F63">
          <w:rPr>
            <w:rStyle w:val="Hyperlink"/>
          </w:rPr>
          <w:t>this link</w:t>
        </w:r>
        <w:r w:rsidR="009F0061" w:rsidDel="007C4F63">
          <w:rPr>
            <w:rStyle w:val="Hyperlink"/>
          </w:rPr>
          <w:fldChar w:fldCharType="end"/>
        </w:r>
        <w:r w:rsidR="00406A86" w:rsidDel="007C4F63">
          <w:t xml:space="preserve">. </w:t>
        </w:r>
        <w:r w:rsidR="00980342" w:rsidRPr="00F5470C" w:rsidDel="007C4F63">
          <w:rPr>
            <w:sz w:val="22"/>
            <w:szCs w:val="22"/>
          </w:rPr>
          <w:t xml:space="preserve">And submit a request for Matlab install with the version you want. </w:t>
        </w:r>
        <w:r w:rsidR="002E047E" w:rsidRPr="00F5470C" w:rsidDel="007C4F63">
          <w:rPr>
            <w:sz w:val="22"/>
            <w:szCs w:val="22"/>
          </w:rPr>
          <w:t>Or use the newer site for IT:   www.itconnect.ford.com</w:t>
        </w:r>
      </w:moveFrom>
    </w:p>
    <w:p w14:paraId="6E1AF028" w14:textId="282E3DDA" w:rsidR="002234D1" w:rsidRPr="00F5470C" w:rsidDel="007C4F63" w:rsidRDefault="00980342" w:rsidP="006F623F">
      <w:pPr>
        <w:pStyle w:val="ListParagraph"/>
        <w:numPr>
          <w:ilvl w:val="0"/>
          <w:numId w:val="22"/>
        </w:numPr>
        <w:rPr>
          <w:moveFrom w:id="596" w:author="Jia Luo" w:date="2020-06-05T16:35:00Z"/>
          <w:sz w:val="22"/>
          <w:szCs w:val="22"/>
        </w:rPr>
      </w:pPr>
      <w:moveFrom w:id="597" w:author="Jia Luo" w:date="2020-06-05T16:35:00Z">
        <w:r w:rsidRPr="00F5470C" w:rsidDel="007C4F63">
          <w:rPr>
            <w:sz w:val="22"/>
            <w:szCs w:val="22"/>
          </w:rPr>
          <w:t xml:space="preserve">Matlab install </w:t>
        </w:r>
        <w:r w:rsidR="0057082F" w:rsidRPr="00F5470C" w:rsidDel="007C4F63">
          <w:rPr>
            <w:sz w:val="22"/>
            <w:szCs w:val="22"/>
          </w:rPr>
          <w:t xml:space="preserve">will be pushed to the computer while you are connected to the network. </w:t>
        </w:r>
      </w:moveFrom>
    </w:p>
    <w:moveFromRangeEnd w:id="592"/>
    <w:p w14:paraId="17FF6FA0" w14:textId="77777777" w:rsidR="005237F9" w:rsidRPr="00F5470C" w:rsidRDefault="005237F9" w:rsidP="005237F9">
      <w:pPr>
        <w:ind w:left="360"/>
        <w:rPr>
          <w:rFonts w:ascii="Times New Roman" w:hAnsi="Times New Roman" w:cs="Times New Roman"/>
        </w:rPr>
      </w:pPr>
    </w:p>
    <w:p w14:paraId="773F3041" w14:textId="0CDC4D52" w:rsidR="00345185" w:rsidRPr="00F5470C" w:rsidRDefault="00E94F05" w:rsidP="005237F9">
      <w:pPr>
        <w:pStyle w:val="Heading3"/>
        <w:spacing w:after="240"/>
        <w:rPr>
          <w:rFonts w:cs="Times New Roman"/>
        </w:rPr>
      </w:pPr>
      <w:bookmarkStart w:id="598" w:name="_Toc41922672"/>
      <w:proofErr w:type="spellStart"/>
      <w:r w:rsidRPr="00F5470C">
        <w:rPr>
          <w:rFonts w:cs="Times New Roman"/>
        </w:rPr>
        <w:t>iPython</w:t>
      </w:r>
      <w:proofErr w:type="spellEnd"/>
      <w:r w:rsidRPr="00F5470C">
        <w:rPr>
          <w:rFonts w:cs="Times New Roman"/>
        </w:rPr>
        <w:t xml:space="preserve"> (Anaconda)</w:t>
      </w:r>
      <w:bookmarkEnd w:id="598"/>
    </w:p>
    <w:p w14:paraId="79F77CF1" w14:textId="340F7602" w:rsidR="00A8695B" w:rsidRPr="00F5470C" w:rsidRDefault="00A8695B" w:rsidP="00D14552">
      <w:pPr>
        <w:pStyle w:val="ListParagraph"/>
        <w:numPr>
          <w:ilvl w:val="0"/>
          <w:numId w:val="24"/>
        </w:numPr>
        <w:outlineLvl w:val="3"/>
        <w:rPr>
          <w:b/>
        </w:rPr>
      </w:pPr>
      <w:bookmarkStart w:id="599" w:name="_Toc41922673"/>
      <w:r w:rsidRPr="00F5470C">
        <w:rPr>
          <w:b/>
          <w:sz w:val="22"/>
        </w:rPr>
        <w:t>Local Installation</w:t>
      </w:r>
      <w:bookmarkEnd w:id="599"/>
    </w:p>
    <w:p w14:paraId="1BCD41C9" w14:textId="683D3785" w:rsidR="002D65F6" w:rsidRPr="00F5470C" w:rsidRDefault="002D65F6" w:rsidP="00A8695B">
      <w:pPr>
        <w:spacing w:line="240" w:lineRule="auto"/>
        <w:rPr>
          <w:rFonts w:ascii="Times New Roman" w:hAnsi="Times New Roman" w:cs="Times New Roman"/>
        </w:rPr>
      </w:pPr>
      <w:r w:rsidRPr="00F5470C">
        <w:rPr>
          <w:rFonts w:ascii="Times New Roman" w:hAnsi="Times New Roman" w:cs="Times New Roman"/>
        </w:rPr>
        <w:t>To install locall</w:t>
      </w:r>
      <w:r w:rsidR="00345185" w:rsidRPr="00F5470C">
        <w:rPr>
          <w:rFonts w:ascii="Times New Roman" w:hAnsi="Times New Roman" w:cs="Times New Roman"/>
        </w:rPr>
        <w:t>y y</w:t>
      </w:r>
      <w:r w:rsidR="00E94F05" w:rsidRPr="00F5470C">
        <w:rPr>
          <w:rFonts w:ascii="Times New Roman" w:hAnsi="Times New Roman" w:cs="Times New Roman"/>
        </w:rPr>
        <w:t xml:space="preserve">ou can download the </w:t>
      </w:r>
      <w:proofErr w:type="spellStart"/>
      <w:r w:rsidR="00E94F05" w:rsidRPr="00F5470C">
        <w:rPr>
          <w:rFonts w:ascii="Times New Roman" w:hAnsi="Times New Roman" w:cs="Times New Roman"/>
        </w:rPr>
        <w:t>iPython</w:t>
      </w:r>
      <w:proofErr w:type="spellEnd"/>
      <w:r w:rsidR="00E94F05" w:rsidRPr="00F5470C">
        <w:rPr>
          <w:rFonts w:ascii="Times New Roman" w:hAnsi="Times New Roman" w:cs="Times New Roman"/>
        </w:rPr>
        <w:t xml:space="preserve"> Anaconda from this </w:t>
      </w:r>
      <w:hyperlink r:id="rId20" w:history="1">
        <w:r w:rsidR="00E94F05" w:rsidRPr="00F5470C">
          <w:rPr>
            <w:rStyle w:val="Hyperlink"/>
            <w:rFonts w:ascii="Times New Roman" w:hAnsi="Times New Roman" w:cs="Times New Roman"/>
          </w:rPr>
          <w:t>website</w:t>
        </w:r>
      </w:hyperlink>
      <w:r w:rsidR="002E15F9" w:rsidRPr="00F5470C">
        <w:rPr>
          <w:rFonts w:ascii="Times New Roman" w:hAnsi="Times New Roman" w:cs="Times New Roman"/>
        </w:rPr>
        <w:t>.</w:t>
      </w:r>
    </w:p>
    <w:p w14:paraId="10B64E5D" w14:textId="18295565" w:rsidR="00A8695B" w:rsidRPr="00F5470C" w:rsidRDefault="000A7392" w:rsidP="00D14552">
      <w:pPr>
        <w:pStyle w:val="ListParagraph"/>
        <w:numPr>
          <w:ilvl w:val="0"/>
          <w:numId w:val="24"/>
        </w:numPr>
        <w:outlineLvl w:val="3"/>
        <w:rPr>
          <w:b/>
          <w:sz w:val="22"/>
        </w:rPr>
      </w:pPr>
      <w:bookmarkStart w:id="600" w:name="_Toc41922674"/>
      <w:r w:rsidRPr="00F5470C">
        <w:rPr>
          <w:b/>
          <w:sz w:val="22"/>
        </w:rPr>
        <w:t>An</w:t>
      </w:r>
      <w:r w:rsidR="002D65F6" w:rsidRPr="00F5470C">
        <w:rPr>
          <w:b/>
          <w:sz w:val="22"/>
        </w:rPr>
        <w:t>a</w:t>
      </w:r>
      <w:r w:rsidRPr="00F5470C">
        <w:rPr>
          <w:b/>
          <w:sz w:val="22"/>
        </w:rPr>
        <w:t xml:space="preserve">conda </w:t>
      </w:r>
      <w:r w:rsidR="00A8695B" w:rsidRPr="00F5470C">
        <w:rPr>
          <w:b/>
          <w:sz w:val="22"/>
        </w:rPr>
        <w:t>Edge Node Version</w:t>
      </w:r>
      <w:bookmarkEnd w:id="600"/>
      <w:r w:rsidRPr="00F5470C">
        <w:rPr>
          <w:b/>
          <w:sz w:val="22"/>
        </w:rPr>
        <w:t xml:space="preserve"> </w:t>
      </w:r>
    </w:p>
    <w:p w14:paraId="3CD509CD" w14:textId="65E06DB5" w:rsidR="00344313" w:rsidRPr="00024091" w:rsidDel="003D679A" w:rsidRDefault="00A8695B" w:rsidP="00FE7C4F">
      <w:pPr>
        <w:rPr>
          <w:del w:id="601" w:author="Luo, Jia (J.)" w:date="2020-06-04T01:08:00Z"/>
        </w:rPr>
      </w:pPr>
      <w:r w:rsidRPr="00F5470C">
        <w:rPr>
          <w:rFonts w:ascii="Times New Roman" w:hAnsi="Times New Roman" w:cs="Times New Roman"/>
        </w:rPr>
        <w:t xml:space="preserve">The </w:t>
      </w:r>
      <w:r w:rsidR="000A7392" w:rsidRPr="00F5470C">
        <w:rPr>
          <w:rFonts w:ascii="Times New Roman" w:hAnsi="Times New Roman" w:cs="Times New Roman"/>
        </w:rPr>
        <w:t>install process</w:t>
      </w:r>
      <w:r w:rsidRPr="00F5470C">
        <w:rPr>
          <w:rFonts w:ascii="Times New Roman" w:hAnsi="Times New Roman" w:cs="Times New Roman"/>
        </w:rPr>
        <w:t xml:space="preserve"> for Anaconda on the edge node</w:t>
      </w:r>
      <w:r w:rsidR="000A7392" w:rsidRPr="00F5470C">
        <w:rPr>
          <w:rFonts w:ascii="Times New Roman" w:hAnsi="Times New Roman" w:cs="Times New Roman"/>
        </w:rPr>
        <w:t xml:space="preserve"> is handled separately. Once an HPC a</w:t>
      </w:r>
      <w:r w:rsidR="0057082F" w:rsidRPr="00F5470C">
        <w:rPr>
          <w:rFonts w:ascii="Times New Roman" w:hAnsi="Times New Roman" w:cs="Times New Roman"/>
        </w:rPr>
        <w:t xml:space="preserve">ccount is created, request </w:t>
      </w:r>
      <w:proofErr w:type="gramStart"/>
      <w:r w:rsidR="0057082F" w:rsidRPr="00F5470C">
        <w:rPr>
          <w:rFonts w:ascii="Times New Roman" w:hAnsi="Times New Roman" w:cs="Times New Roman"/>
        </w:rPr>
        <w:t>has to</w:t>
      </w:r>
      <w:proofErr w:type="gramEnd"/>
      <w:r w:rsidR="0057082F" w:rsidRPr="00F5470C">
        <w:rPr>
          <w:rFonts w:ascii="Times New Roman" w:hAnsi="Times New Roman" w:cs="Times New Roman"/>
        </w:rPr>
        <w:t xml:space="preserve"> be placed for anaconda install on HPC. </w:t>
      </w:r>
      <w:r w:rsidRPr="00F5470C">
        <w:rPr>
          <w:rFonts w:ascii="Times New Roman" w:hAnsi="Times New Roman" w:cs="Times New Roman"/>
        </w:rPr>
        <w:t xml:space="preserve">To do so, complete the attestation found on </w:t>
      </w:r>
      <w:hyperlink r:id="rId21" w:anchor="/itemprofile/1406" w:history="1">
        <w:r w:rsidR="00621A46">
          <w:rPr>
            <w:rStyle w:val="Hyperlink"/>
          </w:rPr>
          <w:t>https://www.itconnect.ford.com/dwp/app/#/itemprofile/1406</w:t>
        </w:r>
      </w:hyperlink>
      <w:r w:rsidR="00621A46">
        <w:t xml:space="preserve"> </w:t>
      </w:r>
      <w:r w:rsidR="00621A46" w:rsidRPr="00621A46">
        <w:rPr>
          <w:rFonts w:ascii="Times New Roman" w:hAnsi="Times New Roman" w:cs="Times New Roman"/>
        </w:rPr>
        <w:t xml:space="preserve">and choose </w:t>
      </w:r>
      <w:r w:rsidR="00621A46">
        <w:rPr>
          <w:rFonts w:ascii="Times New Roman" w:hAnsi="Times New Roman" w:cs="Times New Roman"/>
        </w:rPr>
        <w:t>“</w:t>
      </w:r>
      <w:r w:rsidR="00621A46" w:rsidRPr="00621A46">
        <w:rPr>
          <w:rFonts w:ascii="Times New Roman" w:hAnsi="Times New Roman" w:cs="Times New Roman"/>
        </w:rPr>
        <w:t>Anaconda</w:t>
      </w:r>
      <w:r w:rsidR="00621A46">
        <w:rPr>
          <w:rFonts w:ascii="Times New Roman" w:hAnsi="Times New Roman" w:cs="Times New Roman"/>
        </w:rPr>
        <w:t>”</w:t>
      </w:r>
      <w:r w:rsidR="00621A46" w:rsidRPr="00621A46">
        <w:rPr>
          <w:rFonts w:ascii="Times New Roman" w:hAnsi="Times New Roman" w:cs="Times New Roman"/>
        </w:rPr>
        <w:t xml:space="preserve"> as the product in your request. </w:t>
      </w:r>
      <w:ins w:id="602" w:author="Luo, Jia (J.)" w:date="2020-06-04T01:08:00Z">
        <w:r w:rsidR="003D679A">
          <w:rPr>
            <w:rFonts w:ascii="Times New Roman" w:hAnsi="Times New Roman" w:cs="Times New Roman"/>
          </w:rPr>
          <w:t xml:space="preserve"> </w:t>
        </w:r>
      </w:ins>
    </w:p>
    <w:p w14:paraId="1BEEAFCC" w14:textId="700D742E" w:rsidR="002D65F6" w:rsidRDefault="00A8695B" w:rsidP="002D65F6">
      <w:pPr>
        <w:rPr>
          <w:ins w:id="603" w:author="Luo, Jia (J.)" w:date="2020-06-04T14:56:00Z"/>
          <w:rFonts w:ascii="Times New Roman" w:hAnsi="Times New Roman" w:cs="Times New Roman"/>
        </w:rPr>
      </w:pPr>
      <w:r w:rsidRPr="00F5470C">
        <w:rPr>
          <w:rFonts w:ascii="Times New Roman" w:hAnsi="Times New Roman" w:cs="Times New Roman"/>
        </w:rPr>
        <w:t xml:space="preserve">For </w:t>
      </w:r>
      <w:ins w:id="604" w:author="Luo, Jia (J.)" w:date="2020-06-04T01:08:00Z">
        <w:r w:rsidR="003234C7">
          <w:rPr>
            <w:rFonts w:ascii="Times New Roman" w:hAnsi="Times New Roman" w:cs="Times New Roman"/>
          </w:rPr>
          <w:t>the latest</w:t>
        </w:r>
      </w:ins>
      <w:del w:id="605" w:author="Luo, Jia (J.)" w:date="2020-06-04T01:08:00Z">
        <w:r w:rsidRPr="00F5470C" w:rsidDel="003234C7">
          <w:rPr>
            <w:rFonts w:ascii="Times New Roman" w:hAnsi="Times New Roman" w:cs="Times New Roman"/>
          </w:rPr>
          <w:delText>more</w:delText>
        </w:r>
      </w:del>
      <w:r w:rsidRPr="00F5470C">
        <w:rPr>
          <w:rFonts w:ascii="Times New Roman" w:hAnsi="Times New Roman" w:cs="Times New Roman"/>
        </w:rPr>
        <w:t xml:space="preserve"> information about </w:t>
      </w:r>
      <w:ins w:id="606" w:author="Luo, Jia (J.)" w:date="2020-06-04T01:08:00Z">
        <w:r w:rsidR="003234C7">
          <w:rPr>
            <w:rFonts w:ascii="Times New Roman" w:hAnsi="Times New Roman" w:cs="Times New Roman"/>
          </w:rPr>
          <w:t xml:space="preserve">choosing </w:t>
        </w:r>
      </w:ins>
      <w:r w:rsidRPr="00F5470C">
        <w:rPr>
          <w:rFonts w:ascii="Times New Roman" w:hAnsi="Times New Roman" w:cs="Times New Roman"/>
        </w:rPr>
        <w:t xml:space="preserve">Anaconda </w:t>
      </w:r>
      <w:ins w:id="607" w:author="Luo, Jia (J.)" w:date="2020-06-04T01:08:00Z">
        <w:r w:rsidR="003234C7">
          <w:rPr>
            <w:rFonts w:ascii="Times New Roman" w:hAnsi="Times New Roman" w:cs="Times New Roman"/>
          </w:rPr>
          <w:t xml:space="preserve">versions </w:t>
        </w:r>
      </w:ins>
      <w:r w:rsidRPr="00F5470C">
        <w:rPr>
          <w:rFonts w:ascii="Times New Roman" w:hAnsi="Times New Roman" w:cs="Times New Roman"/>
        </w:rPr>
        <w:t xml:space="preserve">on the cluster, visit the Anaconda page on the </w:t>
      </w:r>
      <w:hyperlink r:id="rId22" w:history="1">
        <w:r w:rsidRPr="00F5470C">
          <w:rPr>
            <w:rStyle w:val="Hyperlink"/>
            <w:rFonts w:ascii="Times New Roman" w:hAnsi="Times New Roman" w:cs="Times New Roman"/>
          </w:rPr>
          <w:t>Discovery Zone wiki page</w:t>
        </w:r>
      </w:hyperlink>
      <w:r w:rsidR="00A55532" w:rsidRPr="00F5470C">
        <w:rPr>
          <w:rFonts w:ascii="Times New Roman" w:hAnsi="Times New Roman" w:cs="Times New Roman"/>
        </w:rPr>
        <w:t>.</w:t>
      </w:r>
      <w:r w:rsidRPr="00F5470C">
        <w:rPr>
          <w:rFonts w:ascii="Times New Roman" w:hAnsi="Times New Roman" w:cs="Times New Roman"/>
        </w:rPr>
        <w:t xml:space="preserve"> </w:t>
      </w:r>
    </w:p>
    <w:p w14:paraId="4F2EFF8C" w14:textId="4779A028" w:rsidR="00F25CE0" w:rsidRDefault="00B51638">
      <w:pPr>
        <w:spacing w:after="0"/>
        <w:rPr>
          <w:rFonts w:ascii="Times New Roman" w:hAnsi="Times New Roman" w:cs="Times New Roman"/>
        </w:rPr>
        <w:pPrChange w:id="608" w:author="Luo, Jia (J.)" w:date="2020-06-04T14:58:00Z">
          <w:pPr/>
        </w:pPrChange>
      </w:pPr>
      <w:r>
        <w:rPr>
          <w:rFonts w:ascii="Times New Roman" w:hAnsi="Times New Roman" w:cs="Times New Roman"/>
        </w:rPr>
        <w:t>Update June 3, 2020</w:t>
      </w:r>
    </w:p>
    <w:p w14:paraId="6A2BE0C7" w14:textId="37950A24" w:rsidR="00B51638" w:rsidRPr="00851C50" w:rsidDel="00B51638" w:rsidRDefault="00B51638">
      <w:pPr>
        <w:spacing w:after="0"/>
        <w:rPr>
          <w:del w:id="609" w:author="Luo, Jia (J.)" w:date="2020-06-04T15:00:00Z"/>
          <w:rPrChange w:id="610" w:author="Jia Luo" w:date="2020-06-05T16:29:00Z">
            <w:rPr>
              <w:del w:id="611" w:author="Luo, Jia (J.)" w:date="2020-06-04T15:00:00Z"/>
              <w:color w:val="000000"/>
              <w:sz w:val="28"/>
              <w:szCs w:val="28"/>
            </w:rPr>
          </w:rPrChange>
        </w:rPr>
        <w:pPrChange w:id="612" w:author="Luo, Jia (J.)" w:date="2020-06-04T14:58:00Z">
          <w:pPr>
            <w:pStyle w:val="NormalWeb"/>
            <w:spacing w:before="0" w:beforeAutospacing="0" w:after="0" w:afterAutospacing="0"/>
          </w:pPr>
        </w:pPrChange>
      </w:pPr>
      <w:r>
        <w:rPr>
          <w:rFonts w:ascii="Times New Roman" w:hAnsi="Times New Roman" w:cs="Times New Roman"/>
        </w:rPr>
        <w:t xml:space="preserve">Once approval notice is received, continue to set up </w:t>
      </w:r>
      <w:r w:rsidRPr="00B51638">
        <w:rPr>
          <w:rFonts w:ascii="Times New Roman" w:hAnsi="Times New Roman" w:cs="Times New Roman"/>
          <w:rPrChange w:id="613" w:author="Luo, Jia (J.)" w:date="2020-06-04T14:58:00Z">
            <w:rPr>
              <w:b/>
              <w:bCs/>
              <w:color w:val="000000"/>
              <w:sz w:val="28"/>
              <w:szCs w:val="28"/>
            </w:rPr>
          </w:rPrChange>
        </w:rPr>
        <w:t xml:space="preserve">Anaconda </w:t>
      </w:r>
      <w:r w:rsidRPr="00851C50">
        <w:rPr>
          <w:rFonts w:ascii="Times New Roman" w:hAnsi="Times New Roman" w:cs="Times New Roman"/>
          <w:rPrChange w:id="614" w:author="Jia Luo" w:date="2020-06-05T16:29:00Z">
            <w:rPr>
              <w:b/>
              <w:bCs/>
              <w:color w:val="000000"/>
              <w:sz w:val="28"/>
              <w:szCs w:val="28"/>
            </w:rPr>
          </w:rPrChange>
        </w:rPr>
        <w:t>on HPC (Hadoop Edge Node)</w:t>
      </w:r>
      <w:del w:id="615" w:author="Luo, Jia (J.)" w:date="2020-06-04T15:00:00Z">
        <w:r w:rsidRPr="00851C50" w:rsidDel="00B51638">
          <w:rPr>
            <w:rFonts w:ascii="Times New Roman" w:hAnsi="Times New Roman" w:cs="Times New Roman"/>
            <w:rPrChange w:id="616" w:author="Jia Luo" w:date="2020-06-05T16:29:00Z">
              <w:rPr>
                <w:b/>
                <w:bCs/>
                <w:color w:val="000000"/>
                <w:sz w:val="28"/>
                <w:szCs w:val="28"/>
              </w:rPr>
            </w:rPrChange>
          </w:rPr>
          <w:delText xml:space="preserve"> </w:delText>
        </w:r>
      </w:del>
    </w:p>
    <w:p w14:paraId="305B1653" w14:textId="48FF1047" w:rsidR="00B51638" w:rsidRPr="00851C50" w:rsidDel="00B51638" w:rsidRDefault="00B51638">
      <w:pPr>
        <w:pStyle w:val="NormalWeb"/>
        <w:spacing w:before="0" w:beforeAutospacing="0" w:after="0" w:afterAutospacing="0" w:line="276" w:lineRule="auto"/>
        <w:rPr>
          <w:del w:id="617" w:author="Luo, Jia (J.)" w:date="2020-06-04T14:59:00Z"/>
          <w:sz w:val="22"/>
          <w:szCs w:val="22"/>
          <w:rPrChange w:id="618" w:author="Jia Luo" w:date="2020-06-05T16:29:00Z">
            <w:rPr>
              <w:del w:id="619" w:author="Luo, Jia (J.)" w:date="2020-06-04T14:59:00Z"/>
              <w:color w:val="000000"/>
            </w:rPr>
          </w:rPrChange>
        </w:rPr>
        <w:pPrChange w:id="620" w:author="Luo, Jia (J.)" w:date="2020-06-04T14:58:00Z">
          <w:pPr>
            <w:pStyle w:val="NormalWeb"/>
            <w:spacing w:before="0" w:beforeAutospacing="0" w:after="0" w:afterAutospacing="0"/>
          </w:pPr>
        </w:pPrChange>
      </w:pPr>
      <w:del w:id="621" w:author="Luo, Jia (J.)" w:date="2020-06-04T15:00:00Z">
        <w:r w:rsidRPr="00851C50" w:rsidDel="00B51638">
          <w:rPr>
            <w:sz w:val="22"/>
            <w:szCs w:val="22"/>
            <w:rPrChange w:id="622" w:author="Jia Luo" w:date="2020-06-05T16:29:00Z">
              <w:rPr>
                <w:color w:val="000000"/>
              </w:rPr>
            </w:rPrChange>
          </w:rPr>
          <w:delText> </w:delText>
        </w:r>
      </w:del>
    </w:p>
    <w:p w14:paraId="31743470" w14:textId="6D2A38A0" w:rsidR="00B51638" w:rsidRPr="00851C50" w:rsidDel="00B51638" w:rsidRDefault="00B51638">
      <w:pPr>
        <w:pStyle w:val="NormalWeb"/>
        <w:spacing w:before="0" w:beforeAutospacing="0" w:after="0" w:afterAutospacing="0" w:line="276" w:lineRule="auto"/>
        <w:rPr>
          <w:del w:id="623" w:author="Luo, Jia (J.)" w:date="2020-06-04T15:00:00Z"/>
          <w:sz w:val="22"/>
          <w:szCs w:val="22"/>
        </w:rPr>
        <w:pPrChange w:id="624" w:author="Luo, Jia (J.)" w:date="2020-06-04T15:00:00Z">
          <w:pPr>
            <w:pStyle w:val="NormalWeb"/>
            <w:spacing w:before="0" w:beforeAutospacing="0" w:after="0" w:afterAutospacing="0"/>
            <w:ind w:left="540"/>
          </w:pPr>
        </w:pPrChange>
      </w:pPr>
      <w:del w:id="625" w:author="Luo, Jia (J.)" w:date="2020-06-04T15:00:00Z">
        <w:r w:rsidRPr="00851C50" w:rsidDel="00B51638">
          <w:rPr>
            <w:color w:val="000000"/>
            <w:sz w:val="22"/>
            <w:szCs w:val="22"/>
            <w:rPrChange w:id="626" w:author="Jia Luo" w:date="2020-06-05T16:29:00Z">
              <w:rPr>
                <w:color w:val="000000"/>
              </w:rPr>
            </w:rPrChange>
          </w:rPr>
          <w:delText>1.</w:delText>
        </w:r>
        <w:r w:rsidRPr="00851C50" w:rsidDel="00B51638">
          <w:rPr>
            <w:color w:val="000000"/>
            <w:sz w:val="22"/>
            <w:szCs w:val="22"/>
            <w:rPrChange w:id="627" w:author="Jia Luo" w:date="2020-06-05T16:29:00Z">
              <w:rPr>
                <w:color w:val="000000"/>
                <w:sz w:val="14"/>
                <w:szCs w:val="14"/>
              </w:rPr>
            </w:rPrChange>
          </w:rPr>
          <w:delText>      </w:delText>
        </w:r>
        <w:r w:rsidRPr="00851C50" w:rsidDel="00B51638">
          <w:rPr>
            <w:color w:val="000000"/>
            <w:sz w:val="22"/>
            <w:szCs w:val="22"/>
            <w:rPrChange w:id="628" w:author="Jia Luo" w:date="2020-06-05T16:29:00Z">
              <w:rPr>
                <w:color w:val="000000"/>
              </w:rPr>
            </w:rPrChange>
          </w:rPr>
          <w:delText xml:space="preserve">First make sure you have an account with hadoop/HPC on </w:delText>
        </w:r>
        <w:r w:rsidRPr="00851C50" w:rsidDel="00B51638">
          <w:rPr>
            <w:b/>
            <w:bCs/>
            <w:color w:val="000000"/>
            <w:sz w:val="22"/>
            <w:szCs w:val="22"/>
            <w:rPrChange w:id="629" w:author="Jia Luo" w:date="2020-06-05T16:29:00Z">
              <w:rPr>
                <w:b/>
                <w:bCs/>
                <w:color w:val="000000"/>
              </w:rPr>
            </w:rPrChange>
          </w:rPr>
          <w:delText>hpchdp2e.hpc.ford.com</w:delText>
        </w:r>
        <w:r w:rsidRPr="00851C50" w:rsidDel="00B51638">
          <w:rPr>
            <w:color w:val="000000"/>
            <w:sz w:val="22"/>
            <w:szCs w:val="22"/>
            <w:rPrChange w:id="630" w:author="Jia Luo" w:date="2020-06-05T16:29:00Z">
              <w:rPr>
                <w:color w:val="000000"/>
              </w:rPr>
            </w:rPrChange>
          </w:rPr>
          <w:delText xml:space="preserve">, </w:delText>
        </w:r>
        <w:r w:rsidRPr="00851C50" w:rsidDel="00B51638">
          <w:rPr>
            <w:b/>
            <w:bCs/>
            <w:color w:val="000000"/>
            <w:sz w:val="22"/>
            <w:szCs w:val="22"/>
            <w:rPrChange w:id="631" w:author="Jia Luo" w:date="2020-06-05T16:29:00Z">
              <w:rPr>
                <w:b/>
                <w:bCs/>
                <w:color w:val="000000"/>
              </w:rPr>
            </w:rPrChange>
          </w:rPr>
          <w:delText>hpchd1e.hpc.ford.com</w:delText>
        </w:r>
        <w:r w:rsidRPr="00851C50" w:rsidDel="00B51638">
          <w:rPr>
            <w:color w:val="000000"/>
            <w:sz w:val="22"/>
            <w:szCs w:val="22"/>
            <w:rPrChange w:id="632" w:author="Jia Luo" w:date="2020-06-05T16:29:00Z">
              <w:rPr>
                <w:color w:val="000000"/>
              </w:rPr>
            </w:rPrChange>
          </w:rPr>
          <w:delText xml:space="preserve"> or both. If   not, submit a ticket requesting access via (</w:delText>
        </w:r>
        <w:r w:rsidRPr="00851C50" w:rsidDel="00B51638">
          <w:rPr>
            <w:sz w:val="22"/>
            <w:szCs w:val="22"/>
            <w:rPrChange w:id="633" w:author="Jia Luo" w:date="2020-06-05T16:29:00Z">
              <w:rPr/>
            </w:rPrChange>
          </w:rPr>
          <w:fldChar w:fldCharType="begin"/>
        </w:r>
        <w:r w:rsidRPr="00851C50" w:rsidDel="00B51638">
          <w:rPr>
            <w:sz w:val="22"/>
            <w:szCs w:val="22"/>
            <w:rPrChange w:id="634" w:author="Jia Luo" w:date="2020-06-05T16:29:00Z">
              <w:rPr/>
            </w:rPrChange>
          </w:rPr>
          <w:delInstrText xml:space="preserve"> HYPERLINK "https://www.itconnect.ford.com/dwp/app/" \l "/itemprofile/1159" </w:delInstrText>
        </w:r>
        <w:r w:rsidRPr="00851C50" w:rsidDel="00B51638">
          <w:rPr>
            <w:sz w:val="22"/>
            <w:szCs w:val="22"/>
            <w:rPrChange w:id="635" w:author="Jia Luo" w:date="2020-06-05T16:29:00Z">
              <w:rPr/>
            </w:rPrChange>
          </w:rPr>
          <w:fldChar w:fldCharType="separate"/>
        </w:r>
        <w:r w:rsidRPr="00851C50" w:rsidDel="00B51638">
          <w:rPr>
            <w:rStyle w:val="Hyperlink"/>
            <w:sz w:val="22"/>
            <w:szCs w:val="22"/>
            <w:rPrChange w:id="636" w:author="Jia Luo" w:date="2020-06-05T16:29:00Z">
              <w:rPr>
                <w:rStyle w:val="Hyperlink"/>
              </w:rPr>
            </w:rPrChange>
          </w:rPr>
          <w:delText>https://www.itconnect.ford.com/dwp/app/#/itemprofile/1159</w:delText>
        </w:r>
        <w:r w:rsidRPr="00851C50" w:rsidDel="00B51638">
          <w:rPr>
            <w:sz w:val="22"/>
            <w:szCs w:val="22"/>
            <w:rPrChange w:id="637" w:author="Jia Luo" w:date="2020-06-05T16:29:00Z">
              <w:rPr/>
            </w:rPrChange>
          </w:rPr>
          <w:fldChar w:fldCharType="end"/>
        </w:r>
        <w:r w:rsidRPr="00851C50" w:rsidDel="00B51638">
          <w:rPr>
            <w:color w:val="000000"/>
            <w:sz w:val="22"/>
            <w:szCs w:val="22"/>
            <w:rPrChange w:id="638" w:author="Jia Luo" w:date="2020-06-05T16:29:00Z">
              <w:rPr>
                <w:color w:val="000000"/>
              </w:rPr>
            </w:rPrChange>
          </w:rPr>
          <w:delText xml:space="preserve">) </w:delText>
        </w:r>
      </w:del>
    </w:p>
    <w:p w14:paraId="520C6EB3" w14:textId="07CB418C" w:rsidR="00B51638" w:rsidRPr="00851C50" w:rsidDel="00B51638" w:rsidRDefault="00B51638">
      <w:pPr>
        <w:pStyle w:val="NormalWeb"/>
        <w:spacing w:before="0" w:beforeAutospacing="0" w:after="0" w:afterAutospacing="0" w:line="276" w:lineRule="auto"/>
        <w:rPr>
          <w:del w:id="639" w:author="Luo, Jia (J.)" w:date="2020-06-04T14:59:00Z"/>
          <w:color w:val="000000"/>
          <w:sz w:val="22"/>
          <w:szCs w:val="22"/>
          <w:rPrChange w:id="640" w:author="Jia Luo" w:date="2020-06-05T16:29:00Z">
            <w:rPr>
              <w:del w:id="641" w:author="Luo, Jia (J.)" w:date="2020-06-04T14:59:00Z"/>
              <w:color w:val="000000"/>
            </w:rPr>
          </w:rPrChange>
        </w:rPr>
        <w:pPrChange w:id="642" w:author="Luo, Jia (J.)" w:date="2020-06-04T15:00:00Z">
          <w:pPr>
            <w:pStyle w:val="NormalWeb"/>
            <w:spacing w:before="0" w:beforeAutospacing="0" w:after="0" w:afterAutospacing="0"/>
          </w:pPr>
        </w:pPrChange>
      </w:pPr>
      <w:del w:id="643" w:author="Luo, Jia (J.)" w:date="2020-06-04T15:00:00Z">
        <w:r w:rsidRPr="00851C50" w:rsidDel="00B51638">
          <w:rPr>
            <w:color w:val="000000"/>
            <w:sz w:val="22"/>
            <w:szCs w:val="22"/>
            <w:rPrChange w:id="644" w:author="Jia Luo" w:date="2020-06-05T16:29:00Z">
              <w:rPr>
                <w:color w:val="000000"/>
              </w:rPr>
            </w:rPrChange>
          </w:rPr>
          <w:delText> </w:delText>
        </w:r>
      </w:del>
    </w:p>
    <w:p w14:paraId="41FFA3D7" w14:textId="6D7472C1" w:rsidR="00B51638" w:rsidRPr="00851C50" w:rsidDel="00B51638" w:rsidRDefault="00B51638">
      <w:pPr>
        <w:pStyle w:val="NormalWeb"/>
        <w:spacing w:before="0" w:beforeAutospacing="0" w:after="0" w:afterAutospacing="0" w:line="276" w:lineRule="auto"/>
        <w:rPr>
          <w:del w:id="645" w:author="Luo, Jia (J.)" w:date="2020-06-04T15:00:00Z"/>
          <w:color w:val="000000"/>
          <w:sz w:val="22"/>
          <w:szCs w:val="22"/>
        </w:rPr>
        <w:pPrChange w:id="646" w:author="Luo, Jia (J.)" w:date="2020-06-04T15:00:00Z">
          <w:pPr>
            <w:pStyle w:val="NormalWeb"/>
            <w:spacing w:before="0" w:beforeAutospacing="0" w:after="0" w:afterAutospacing="0"/>
            <w:ind w:left="540"/>
          </w:pPr>
        </w:pPrChange>
      </w:pPr>
      <w:del w:id="647" w:author="Luo, Jia (J.)" w:date="2020-06-04T15:00:00Z">
        <w:r w:rsidRPr="00851C50" w:rsidDel="00B51638">
          <w:rPr>
            <w:color w:val="000000"/>
            <w:sz w:val="22"/>
            <w:szCs w:val="22"/>
            <w:rPrChange w:id="648" w:author="Jia Luo" w:date="2020-06-05T16:29:00Z">
              <w:rPr>
                <w:color w:val="000000"/>
              </w:rPr>
            </w:rPrChange>
          </w:rPr>
          <w:delText>2.</w:delText>
        </w:r>
        <w:r w:rsidRPr="00851C50" w:rsidDel="00B51638">
          <w:rPr>
            <w:color w:val="000000"/>
            <w:sz w:val="22"/>
            <w:szCs w:val="22"/>
            <w:rPrChange w:id="649" w:author="Jia Luo" w:date="2020-06-05T16:29:00Z">
              <w:rPr>
                <w:color w:val="000000"/>
                <w:sz w:val="14"/>
                <w:szCs w:val="14"/>
              </w:rPr>
            </w:rPrChange>
          </w:rPr>
          <w:delText>      </w:delText>
        </w:r>
        <w:r w:rsidRPr="00851C50" w:rsidDel="00B51638">
          <w:rPr>
            <w:color w:val="000000"/>
            <w:sz w:val="22"/>
            <w:szCs w:val="22"/>
            <w:rPrChange w:id="650" w:author="Jia Luo" w:date="2020-06-05T16:29:00Z">
              <w:rPr>
                <w:color w:val="000000"/>
              </w:rPr>
            </w:rPrChange>
          </w:rPr>
          <w:delText>After your access has been granted via your ITConnect ticket with GDIA-Anaconda, please allow up to 24 hours (sometimes just minutes) for your account addition to take effect. You can verify whether it took effect by using putty to access HPC and type ‘id $USER’ in the terminal to see whether ‘2047440(anaconda)’ shows up in the output.</w:delText>
        </w:r>
      </w:del>
    </w:p>
    <w:p w14:paraId="073D4EA5" w14:textId="51B5A429" w:rsidR="00B51638" w:rsidRPr="00851C50" w:rsidRDefault="00B51638">
      <w:pPr>
        <w:spacing w:after="0"/>
        <w:rPr>
          <w:rPrChange w:id="651" w:author="Jia Luo" w:date="2020-06-05T16:29:00Z">
            <w:rPr/>
          </w:rPrChange>
        </w:rPr>
        <w:pPrChange w:id="652" w:author="Luo, Jia (J.)" w:date="2020-06-04T15:00:00Z">
          <w:pPr>
            <w:pStyle w:val="NormalWeb"/>
            <w:spacing w:before="0" w:beforeAutospacing="0" w:after="0" w:afterAutospacing="0"/>
            <w:ind w:left="540"/>
          </w:pPr>
        </w:pPrChange>
      </w:pPr>
      <w:del w:id="653" w:author="Luo, Jia (J.)" w:date="2020-06-04T15:00:00Z">
        <w:r w:rsidRPr="00851C50" w:rsidDel="00B51638">
          <w:rPr>
            <w:rFonts w:ascii="Times New Roman" w:hAnsi="Times New Roman" w:cs="Times New Roman"/>
            <w:rPrChange w:id="654" w:author="Jia Luo" w:date="2020-06-05T16:29:00Z">
              <w:rPr>
                <w:color w:val="000000"/>
              </w:rPr>
            </w:rPrChange>
          </w:rPr>
          <w:delText>3.   Install Anaconda</w:delText>
        </w:r>
      </w:del>
      <w:r w:rsidRPr="00851C50">
        <w:rPr>
          <w:rFonts w:ascii="Times New Roman" w:hAnsi="Times New Roman" w:cs="Times New Roman"/>
          <w:rPrChange w:id="655" w:author="Jia Luo" w:date="2020-06-05T16:29:00Z">
            <w:rPr>
              <w:color w:val="000000"/>
            </w:rPr>
          </w:rPrChange>
        </w:rPr>
        <w:t xml:space="preserve"> using the instructions </w:t>
      </w:r>
      <w:del w:id="656" w:author="Luo, Jia (J.)" w:date="2020-06-04T15:00:00Z">
        <w:r w:rsidRPr="00851C50" w:rsidDel="00B51638">
          <w:rPr>
            <w:rFonts w:ascii="Times New Roman" w:hAnsi="Times New Roman" w:cs="Times New Roman"/>
            <w:rPrChange w:id="657" w:author="Jia Luo" w:date="2020-06-05T16:29:00Z">
              <w:rPr>
                <w:color w:val="000000"/>
              </w:rPr>
            </w:rPrChange>
          </w:rPr>
          <w:delText xml:space="preserve">in the word document </w:delText>
        </w:r>
      </w:del>
      <w:r w:rsidRPr="00851C50">
        <w:rPr>
          <w:rFonts w:ascii="Times New Roman" w:hAnsi="Times New Roman" w:cs="Times New Roman"/>
          <w:rPrChange w:id="658" w:author="Jia Luo" w:date="2020-06-05T16:29:00Z">
            <w:rPr>
              <w:color w:val="000000"/>
            </w:rPr>
          </w:rPrChange>
        </w:rPr>
        <w:t xml:space="preserve">at our </w:t>
      </w:r>
      <w:r w:rsidRPr="00851C50">
        <w:rPr>
          <w:rFonts w:ascii="Times New Roman" w:hAnsi="Times New Roman" w:cs="Times New Roman"/>
          <w:rPrChange w:id="659" w:author="Jia Luo" w:date="2020-06-05T16:29:00Z">
            <w:rPr/>
          </w:rPrChange>
        </w:rPr>
        <w:fldChar w:fldCharType="begin"/>
      </w:r>
      <w:r w:rsidRPr="00851C50">
        <w:rPr>
          <w:rFonts w:ascii="Times New Roman" w:hAnsi="Times New Roman" w:cs="Times New Roman"/>
          <w:rPrChange w:id="660" w:author="Jia Luo" w:date="2020-06-05T16:29:00Z">
            <w:rPr/>
          </w:rPrChange>
        </w:rPr>
        <w:instrText xml:space="preserve"> HYPERLINK "http://wiki.ford.com/display/DZ/Anaconda+Python" </w:instrText>
      </w:r>
      <w:r w:rsidRPr="00851C50">
        <w:rPr>
          <w:rFonts w:ascii="Times New Roman" w:hAnsi="Times New Roman" w:cs="Times New Roman"/>
          <w:rPrChange w:id="661" w:author="Jia Luo" w:date="2020-06-05T16:29:00Z">
            <w:rPr/>
          </w:rPrChange>
        </w:rPr>
        <w:fldChar w:fldCharType="separate"/>
      </w:r>
      <w:r w:rsidRPr="00851C50">
        <w:rPr>
          <w:rStyle w:val="Hyperlink"/>
          <w:rFonts w:ascii="Times New Roman" w:hAnsi="Times New Roman" w:cs="Times New Roman"/>
          <w:rPrChange w:id="662" w:author="Jia Luo" w:date="2020-06-05T16:29:00Z">
            <w:rPr>
              <w:rStyle w:val="Hyperlink"/>
            </w:rPr>
          </w:rPrChange>
        </w:rPr>
        <w:t>Wiki page</w:t>
      </w:r>
      <w:r w:rsidRPr="00851C50">
        <w:rPr>
          <w:rFonts w:ascii="Times New Roman" w:hAnsi="Times New Roman" w:cs="Times New Roman"/>
          <w:rPrChange w:id="663" w:author="Jia Luo" w:date="2020-06-05T16:29:00Z">
            <w:rPr/>
          </w:rPrChange>
        </w:rPr>
        <w:fldChar w:fldCharType="end"/>
      </w:r>
      <w:r w:rsidRPr="00851C50">
        <w:rPr>
          <w:rFonts w:ascii="Times New Roman" w:hAnsi="Times New Roman" w:cs="Times New Roman"/>
          <w:rPrChange w:id="664" w:author="Jia Luo" w:date="2020-06-05T16:29:00Z">
            <w:rPr>
              <w:color w:val="000000"/>
            </w:rPr>
          </w:rPrChange>
        </w:rPr>
        <w:t xml:space="preserve"> entitled </w:t>
      </w:r>
      <w:r w:rsidRPr="00851C50">
        <w:rPr>
          <w:rFonts w:ascii="Times New Roman" w:hAnsi="Times New Roman" w:cs="Times New Roman"/>
          <w:b/>
          <w:bCs/>
          <w:rPrChange w:id="665" w:author="Jia Luo" w:date="2020-06-05T16:29:00Z">
            <w:rPr>
              <w:b/>
              <w:bCs/>
              <w:color w:val="000000"/>
            </w:rPr>
          </w:rPrChange>
        </w:rPr>
        <w:t>“</w:t>
      </w:r>
      <w:proofErr w:type="spellStart"/>
      <w:r w:rsidRPr="00851C50">
        <w:rPr>
          <w:rFonts w:ascii="Times New Roman" w:hAnsi="Times New Roman" w:cs="Times New Roman"/>
          <w:b/>
          <w:bCs/>
          <w:rPrChange w:id="666" w:author="Jia Luo" w:date="2020-06-05T16:29:00Z">
            <w:rPr>
              <w:b/>
              <w:bCs/>
              <w:color w:val="000000"/>
            </w:rPr>
          </w:rPrChange>
        </w:rPr>
        <w:t>Instructions_for</w:t>
      </w:r>
      <w:proofErr w:type="spellEnd"/>
      <w:r w:rsidRPr="00851C50">
        <w:rPr>
          <w:rFonts w:ascii="Times New Roman" w:hAnsi="Times New Roman" w:cs="Times New Roman"/>
          <w:b/>
          <w:bCs/>
          <w:rPrChange w:id="667" w:author="Jia Luo" w:date="2020-06-05T16:29:00Z">
            <w:rPr>
              <w:b/>
              <w:bCs/>
              <w:color w:val="000000"/>
            </w:rPr>
          </w:rPrChange>
        </w:rPr>
        <w:t>_ HPC_miniconda3”</w:t>
      </w:r>
      <w:r w:rsidRPr="00851C50">
        <w:rPr>
          <w:rFonts w:ascii="Times New Roman" w:hAnsi="Times New Roman" w:cs="Times New Roman"/>
          <w:rPrChange w:id="668" w:author="Jia Luo" w:date="2020-06-05T16:29:00Z">
            <w:rPr>
              <w:color w:val="000000"/>
            </w:rPr>
          </w:rPrChange>
        </w:rPr>
        <w:t xml:space="preserve">. </w:t>
      </w:r>
      <w:ins w:id="669" w:author="Jia Luo" w:date="2020-06-05T16:26:00Z">
        <w:r w:rsidR="00851C50" w:rsidRPr="00851C50">
          <w:rPr>
            <w:rFonts w:ascii="Times New Roman" w:hAnsi="Times New Roman" w:cs="Times New Roman"/>
            <w:rPrChange w:id="670" w:author="Jia Luo" w:date="2020-06-05T16:29:00Z">
              <w:rPr/>
            </w:rPrChange>
          </w:rPr>
          <w:t xml:space="preserve"> The steps </w:t>
        </w:r>
      </w:ins>
      <w:ins w:id="671" w:author="Jia Luo" w:date="2020-06-05T16:27:00Z">
        <w:r w:rsidR="00851C50" w:rsidRPr="00851C50">
          <w:rPr>
            <w:rFonts w:ascii="Times New Roman" w:hAnsi="Times New Roman" w:cs="Times New Roman"/>
            <w:rPrChange w:id="672" w:author="Jia Luo" w:date="2020-06-05T16:29:00Z">
              <w:rPr/>
            </w:rPrChange>
          </w:rPr>
          <w:t xml:space="preserve">i-iii below </w:t>
        </w:r>
        <w:proofErr w:type="gramStart"/>
        <w:r w:rsidR="00851C50" w:rsidRPr="00851C50">
          <w:rPr>
            <w:rFonts w:ascii="Times New Roman" w:hAnsi="Times New Roman" w:cs="Times New Roman"/>
            <w:rPrChange w:id="673" w:author="Jia Luo" w:date="2020-06-05T16:29:00Z">
              <w:rPr/>
            </w:rPrChange>
          </w:rPr>
          <w:t>are</w:t>
        </w:r>
        <w:proofErr w:type="gramEnd"/>
        <w:r w:rsidR="00851C50" w:rsidRPr="00851C50">
          <w:rPr>
            <w:rFonts w:ascii="Times New Roman" w:hAnsi="Times New Roman" w:cs="Times New Roman"/>
            <w:rPrChange w:id="674" w:author="Jia Luo" w:date="2020-06-05T16:29:00Z">
              <w:rPr/>
            </w:rPrChange>
          </w:rPr>
          <w:t xml:space="preserve"> for minconda2 installations and serve</w:t>
        </w:r>
      </w:ins>
      <w:ins w:id="675" w:author="Jia Luo" w:date="2020-06-05T16:28:00Z">
        <w:r w:rsidR="00851C50" w:rsidRPr="00851C50">
          <w:rPr>
            <w:rFonts w:ascii="Times New Roman" w:hAnsi="Times New Roman" w:cs="Times New Roman"/>
            <w:rPrChange w:id="676" w:author="Jia Luo" w:date="2020-06-05T16:29:00Z">
              <w:rPr/>
            </w:rPrChange>
          </w:rPr>
          <w:t xml:space="preserve"> as a reference. If you finish with </w:t>
        </w:r>
        <w:r w:rsidR="00851C50" w:rsidRPr="00851C50">
          <w:rPr>
            <w:rFonts w:ascii="Times New Roman" w:hAnsi="Times New Roman" w:cs="Times New Roman"/>
            <w:b/>
            <w:bCs/>
            <w:rPrChange w:id="677" w:author="Jia Luo" w:date="2020-06-05T16:29:00Z">
              <w:rPr>
                <w:b/>
                <w:bCs/>
              </w:rPr>
            </w:rPrChange>
          </w:rPr>
          <w:t>“</w:t>
        </w:r>
        <w:proofErr w:type="spellStart"/>
        <w:r w:rsidR="00851C50" w:rsidRPr="00851C50">
          <w:rPr>
            <w:rFonts w:ascii="Times New Roman" w:hAnsi="Times New Roman" w:cs="Times New Roman"/>
            <w:b/>
            <w:bCs/>
            <w:rPrChange w:id="678" w:author="Jia Luo" w:date="2020-06-05T16:29:00Z">
              <w:rPr>
                <w:b/>
                <w:bCs/>
              </w:rPr>
            </w:rPrChange>
          </w:rPr>
          <w:t>Instructions_for</w:t>
        </w:r>
        <w:proofErr w:type="spellEnd"/>
        <w:r w:rsidR="00851C50" w:rsidRPr="00851C50">
          <w:rPr>
            <w:rFonts w:ascii="Times New Roman" w:hAnsi="Times New Roman" w:cs="Times New Roman"/>
            <w:b/>
            <w:bCs/>
            <w:rPrChange w:id="679" w:author="Jia Luo" w:date="2020-06-05T16:29:00Z">
              <w:rPr>
                <w:b/>
                <w:bCs/>
              </w:rPr>
            </w:rPrChange>
          </w:rPr>
          <w:t>_ HPC_miniconda3”</w:t>
        </w:r>
        <w:r w:rsidR="00851C50" w:rsidRPr="00851C50">
          <w:rPr>
            <w:rFonts w:ascii="Times New Roman" w:hAnsi="Times New Roman" w:cs="Times New Roman"/>
            <w:rPrChange w:id="680" w:author="Jia Luo" w:date="2020-06-05T16:29:00Z">
              <w:rPr/>
            </w:rPrChange>
          </w:rPr>
          <w:t xml:space="preserve"> successfully, p</w:t>
        </w:r>
      </w:ins>
      <w:ins w:id="681" w:author="Jia Luo" w:date="2020-06-05T16:29:00Z">
        <w:r w:rsidR="00851C50" w:rsidRPr="00851C50">
          <w:rPr>
            <w:rFonts w:ascii="Times New Roman" w:hAnsi="Times New Roman" w:cs="Times New Roman"/>
            <w:rPrChange w:id="682" w:author="Jia Luo" w:date="2020-06-05T16:29:00Z">
              <w:rPr/>
            </w:rPrChange>
          </w:rPr>
          <w:t xml:space="preserve">lease move on to section </w:t>
        </w:r>
        <w:r w:rsidR="00851C50" w:rsidRPr="006B2F39">
          <w:rPr>
            <w:rFonts w:ascii="Times New Roman" w:hAnsi="Times New Roman" w:cs="Times New Roman"/>
            <w:b/>
            <w:rPrChange w:id="683" w:author="Jia Luo" w:date="2020-06-05T16:33:00Z">
              <w:rPr/>
            </w:rPrChange>
          </w:rPr>
          <w:t>1.4.</w:t>
        </w:r>
      </w:ins>
      <w:ins w:id="684" w:author="Jia Luo" w:date="2020-06-05T16:37:00Z">
        <w:r w:rsidR="007C4F63">
          <w:rPr>
            <w:rFonts w:ascii="Times New Roman" w:hAnsi="Times New Roman" w:cs="Times New Roman"/>
            <w:b/>
          </w:rPr>
          <w:t>4</w:t>
        </w:r>
      </w:ins>
      <w:ins w:id="685" w:author="Jia Luo" w:date="2020-06-05T16:29:00Z">
        <w:r w:rsidR="00851C50" w:rsidRPr="00851C50">
          <w:rPr>
            <w:rFonts w:ascii="Times New Roman" w:hAnsi="Times New Roman" w:cs="Times New Roman"/>
            <w:rPrChange w:id="686" w:author="Jia Luo" w:date="2020-06-05T16:29:00Z">
              <w:rPr/>
            </w:rPrChange>
          </w:rPr>
          <w:t>.</w:t>
        </w:r>
      </w:ins>
    </w:p>
    <w:p w14:paraId="473B794F" w14:textId="77777777" w:rsidR="00B51638" w:rsidRPr="00F5470C" w:rsidRDefault="00B51638" w:rsidP="002D65F6">
      <w:pPr>
        <w:rPr>
          <w:rFonts w:ascii="Times New Roman" w:hAnsi="Times New Roman" w:cs="Times New Roman"/>
        </w:rPr>
      </w:pPr>
    </w:p>
    <w:p w14:paraId="5AF692FF" w14:textId="558B6773" w:rsidR="00CE1670" w:rsidRPr="00F5470C" w:rsidRDefault="002D65F6" w:rsidP="006F623F">
      <w:pPr>
        <w:pStyle w:val="ListParagraph"/>
        <w:numPr>
          <w:ilvl w:val="0"/>
          <w:numId w:val="28"/>
        </w:numPr>
        <w:spacing w:after="240"/>
        <w:rPr>
          <w:b/>
          <w:sz w:val="18"/>
        </w:rPr>
      </w:pPr>
      <w:r w:rsidRPr="00F5470C">
        <w:rPr>
          <w:b/>
        </w:rPr>
        <w:t xml:space="preserve">Configuring paths </w:t>
      </w:r>
      <w:r w:rsidR="00A8695B" w:rsidRPr="00F5470C">
        <w:rPr>
          <w:b/>
        </w:rPr>
        <w:t xml:space="preserve">to use </w:t>
      </w:r>
      <w:proofErr w:type="spellStart"/>
      <w:r w:rsidR="00A8695B" w:rsidRPr="00F5470C">
        <w:rPr>
          <w:b/>
        </w:rPr>
        <w:t>Pyspark</w:t>
      </w:r>
      <w:proofErr w:type="spellEnd"/>
      <w:r w:rsidR="00A8695B" w:rsidRPr="00F5470C">
        <w:rPr>
          <w:b/>
        </w:rPr>
        <w:t xml:space="preserve"> with edge node version of Anaconda</w:t>
      </w:r>
    </w:p>
    <w:p w14:paraId="15E769F4" w14:textId="75649FBE" w:rsidR="00E37331" w:rsidRPr="00F5470C" w:rsidRDefault="00CE1670" w:rsidP="006F623F">
      <w:pPr>
        <w:pStyle w:val="ListParagraph"/>
        <w:numPr>
          <w:ilvl w:val="0"/>
          <w:numId w:val="23"/>
        </w:numPr>
        <w:rPr>
          <w:sz w:val="22"/>
        </w:rPr>
      </w:pPr>
      <w:r w:rsidRPr="00F5470C">
        <w:rPr>
          <w:sz w:val="22"/>
        </w:rPr>
        <w:t xml:space="preserve">Follow instructions on this page: </w:t>
      </w:r>
      <w:hyperlink r:id="rId23" w:history="1">
        <w:r w:rsidRPr="00F5470C">
          <w:rPr>
            <w:rStyle w:val="Hyperlink"/>
            <w:sz w:val="22"/>
            <w:szCs w:val="22"/>
          </w:rPr>
          <w:t>http://wiki.ford.com/pages/viewpage.action?spaceKey=NML&amp;title=Setup+pyspark</w:t>
        </w:r>
      </w:hyperlink>
    </w:p>
    <w:p w14:paraId="0D27BD99" w14:textId="38AE5114" w:rsidR="00CE1670" w:rsidRPr="00F5470C" w:rsidRDefault="00CE1670" w:rsidP="006F623F">
      <w:pPr>
        <w:pStyle w:val="ListParagraph"/>
        <w:numPr>
          <w:ilvl w:val="0"/>
          <w:numId w:val="23"/>
        </w:numPr>
        <w:rPr>
          <w:sz w:val="22"/>
        </w:rPr>
      </w:pPr>
      <w:r w:rsidRPr="00F5470C">
        <w:rPr>
          <w:sz w:val="22"/>
        </w:rPr>
        <w:t xml:space="preserve">Modify </w:t>
      </w:r>
      <w:proofErr w:type="gramStart"/>
      <w:r w:rsidR="0063481F" w:rsidRPr="00F5470C">
        <w:rPr>
          <w:sz w:val="22"/>
        </w:rPr>
        <w:t>your .</w:t>
      </w:r>
      <w:proofErr w:type="spellStart"/>
      <w:r w:rsidR="0063481F" w:rsidRPr="00F5470C">
        <w:rPr>
          <w:sz w:val="22"/>
        </w:rPr>
        <w:t>bashrc</w:t>
      </w:r>
      <w:proofErr w:type="spellEnd"/>
      <w:proofErr w:type="gramEnd"/>
      <w:r w:rsidRPr="00F5470C">
        <w:rPr>
          <w:sz w:val="22"/>
        </w:rPr>
        <w:t xml:space="preserve"> file as follows:</w:t>
      </w:r>
    </w:p>
    <w:p w14:paraId="65835933" w14:textId="12694A87" w:rsidR="00CE1670" w:rsidRPr="00F5470C" w:rsidRDefault="00B64805" w:rsidP="006F623F">
      <w:pPr>
        <w:numPr>
          <w:ilvl w:val="1"/>
          <w:numId w:val="23"/>
        </w:numPr>
        <w:spacing w:after="0" w:line="240" w:lineRule="auto"/>
        <w:rPr>
          <w:rFonts w:ascii="Times New Roman" w:eastAsia="Times New Roman" w:hAnsi="Times New Roman" w:cs="Times New Roman"/>
          <w:szCs w:val="20"/>
        </w:rPr>
      </w:pPr>
      <w:r w:rsidRPr="00F5470C">
        <w:rPr>
          <w:rFonts w:ascii="Times New Roman" w:eastAsia="Times New Roman" w:hAnsi="Times New Roman" w:cs="Times New Roman"/>
          <w:szCs w:val="20"/>
        </w:rPr>
        <w:t>Using PuTTY or another SSH program, o</w:t>
      </w:r>
      <w:r w:rsidR="00CE1670" w:rsidRPr="00F5470C">
        <w:rPr>
          <w:rFonts w:ascii="Times New Roman" w:eastAsia="Times New Roman" w:hAnsi="Times New Roman" w:cs="Times New Roman"/>
          <w:szCs w:val="20"/>
        </w:rPr>
        <w:t xml:space="preserve">pen your </w:t>
      </w:r>
      <w:proofErr w:type="spellStart"/>
      <w:r w:rsidR="00CE1670" w:rsidRPr="00F5470C">
        <w:rPr>
          <w:rFonts w:ascii="Times New Roman" w:eastAsia="Times New Roman" w:hAnsi="Times New Roman" w:cs="Times New Roman"/>
          <w:szCs w:val="20"/>
        </w:rPr>
        <w:t>bashrc</w:t>
      </w:r>
      <w:proofErr w:type="spellEnd"/>
      <w:r w:rsidR="00CE1670" w:rsidRPr="00F5470C">
        <w:rPr>
          <w:rFonts w:ascii="Times New Roman" w:eastAsia="Times New Roman" w:hAnsi="Times New Roman" w:cs="Times New Roman"/>
          <w:szCs w:val="20"/>
        </w:rPr>
        <w:t xml:space="preserve"> file</w:t>
      </w:r>
      <w:r w:rsidRPr="00F5470C">
        <w:rPr>
          <w:rFonts w:ascii="Times New Roman" w:eastAsia="Times New Roman" w:hAnsi="Times New Roman" w:cs="Times New Roman"/>
          <w:szCs w:val="20"/>
        </w:rPr>
        <w:t xml:space="preserve"> by typing into the terminal</w:t>
      </w:r>
      <w:r w:rsidR="00CE1670" w:rsidRPr="00F5470C">
        <w:rPr>
          <w:rFonts w:ascii="Times New Roman" w:eastAsia="Times New Roman" w:hAnsi="Times New Roman" w:cs="Times New Roman"/>
          <w:szCs w:val="20"/>
        </w:rPr>
        <w:t xml:space="preserve">: </w:t>
      </w:r>
      <w:proofErr w:type="gramStart"/>
      <w:r w:rsidR="00CE1670" w:rsidRPr="00F5470C">
        <w:rPr>
          <w:rFonts w:ascii="Times New Roman" w:eastAsia="Times New Roman" w:hAnsi="Times New Roman" w:cs="Times New Roman"/>
          <w:szCs w:val="20"/>
        </w:rPr>
        <w:t>vi .</w:t>
      </w:r>
      <w:proofErr w:type="spellStart"/>
      <w:r w:rsidR="00CE1670" w:rsidRPr="00F5470C">
        <w:rPr>
          <w:rFonts w:ascii="Times New Roman" w:eastAsia="Times New Roman" w:hAnsi="Times New Roman" w:cs="Times New Roman"/>
          <w:szCs w:val="20"/>
        </w:rPr>
        <w:t>bashrc</w:t>
      </w:r>
      <w:proofErr w:type="spellEnd"/>
      <w:proofErr w:type="gramEnd"/>
    </w:p>
    <w:p w14:paraId="45B2AC55" w14:textId="40703FF1" w:rsidR="0063481F" w:rsidRPr="00F5470C" w:rsidRDefault="0063481F" w:rsidP="006F623F">
      <w:pPr>
        <w:numPr>
          <w:ilvl w:val="1"/>
          <w:numId w:val="23"/>
        </w:numPr>
        <w:spacing w:after="0" w:line="240" w:lineRule="auto"/>
        <w:rPr>
          <w:rFonts w:ascii="Times New Roman" w:eastAsia="Times New Roman" w:hAnsi="Times New Roman" w:cs="Times New Roman"/>
          <w:szCs w:val="20"/>
        </w:rPr>
      </w:pPr>
      <w:r w:rsidRPr="00F5470C">
        <w:rPr>
          <w:rFonts w:ascii="Times New Roman" w:eastAsia="Times New Roman" w:hAnsi="Times New Roman" w:cs="Times New Roman"/>
          <w:szCs w:val="20"/>
        </w:rPr>
        <w:t>Press “E” to edit.</w:t>
      </w:r>
    </w:p>
    <w:p w14:paraId="6C5CE3D9" w14:textId="07AAFCD8" w:rsidR="0063481F" w:rsidRPr="00F5470C" w:rsidRDefault="0063481F" w:rsidP="006F623F">
      <w:pPr>
        <w:numPr>
          <w:ilvl w:val="1"/>
          <w:numId w:val="23"/>
        </w:numPr>
        <w:spacing w:after="0" w:line="240" w:lineRule="auto"/>
        <w:rPr>
          <w:rFonts w:ascii="Times New Roman" w:eastAsia="Times New Roman" w:hAnsi="Times New Roman" w:cs="Times New Roman"/>
          <w:szCs w:val="20"/>
        </w:rPr>
      </w:pPr>
      <w:r w:rsidRPr="00F5470C">
        <w:rPr>
          <w:rFonts w:ascii="Times New Roman" w:eastAsia="Times New Roman" w:hAnsi="Times New Roman" w:cs="Times New Roman"/>
          <w:szCs w:val="20"/>
        </w:rPr>
        <w:t>Press “I” to insert.</w:t>
      </w:r>
    </w:p>
    <w:p w14:paraId="7011E40E" w14:textId="695687A2" w:rsidR="00CE1670" w:rsidRPr="00F5470C" w:rsidRDefault="00CE1670" w:rsidP="006F623F">
      <w:pPr>
        <w:numPr>
          <w:ilvl w:val="1"/>
          <w:numId w:val="23"/>
        </w:numPr>
        <w:spacing w:after="0" w:line="240" w:lineRule="auto"/>
        <w:rPr>
          <w:rFonts w:ascii="Times New Roman" w:eastAsia="Times New Roman" w:hAnsi="Times New Roman" w:cs="Times New Roman"/>
          <w:sz w:val="24"/>
        </w:rPr>
      </w:pPr>
      <w:r w:rsidRPr="00F5470C">
        <w:rPr>
          <w:rFonts w:ascii="Times New Roman" w:eastAsia="Times New Roman" w:hAnsi="Times New Roman" w:cs="Times New Roman"/>
          <w:szCs w:val="20"/>
        </w:rPr>
        <w:t>Paste in the following</w:t>
      </w:r>
      <w:r w:rsidR="00B64805" w:rsidRPr="00F5470C">
        <w:rPr>
          <w:rFonts w:ascii="Times New Roman" w:eastAsia="Times New Roman" w:hAnsi="Times New Roman" w:cs="Times New Roman"/>
          <w:szCs w:val="20"/>
        </w:rPr>
        <w:t xml:space="preserve"> (replace </w:t>
      </w:r>
      <w:proofErr w:type="spellStart"/>
      <w:r w:rsidR="00B64805" w:rsidRPr="00F5470C">
        <w:rPr>
          <w:rFonts w:ascii="Times New Roman" w:eastAsia="Times New Roman" w:hAnsi="Times New Roman" w:cs="Times New Roman"/>
          <w:szCs w:val="20"/>
        </w:rPr>
        <w:t>cdsid</w:t>
      </w:r>
      <w:proofErr w:type="spellEnd"/>
      <w:r w:rsidR="00B64805" w:rsidRPr="00F5470C">
        <w:rPr>
          <w:rFonts w:ascii="Times New Roman" w:eastAsia="Times New Roman" w:hAnsi="Times New Roman" w:cs="Times New Roman"/>
          <w:szCs w:val="20"/>
        </w:rPr>
        <w:t xml:space="preserve"> with your own)</w:t>
      </w:r>
      <w:r w:rsidRPr="00F5470C">
        <w:rPr>
          <w:rFonts w:ascii="Times New Roman" w:eastAsia="Times New Roman" w:hAnsi="Times New Roman" w:cs="Times New Roman"/>
          <w:szCs w:val="20"/>
        </w:rPr>
        <w:t>:</w:t>
      </w:r>
      <w:r w:rsidRPr="00F5470C">
        <w:rPr>
          <w:rFonts w:ascii="Times New Roman" w:eastAsia="Times New Roman" w:hAnsi="Times New Roman" w:cs="Times New Roman"/>
          <w:sz w:val="24"/>
        </w:rPr>
        <w:t xml:space="preserve"> </w:t>
      </w:r>
      <w:r w:rsidR="00B64805" w:rsidRPr="00F5470C">
        <w:rPr>
          <w:rFonts w:ascii="Times New Roman" w:eastAsia="Times New Roman" w:hAnsi="Times New Roman" w:cs="Times New Roman"/>
          <w:sz w:val="24"/>
        </w:rPr>
        <w:br/>
      </w:r>
    </w:p>
    <w:tbl>
      <w:tblPr>
        <w:tblStyle w:val="TableGrid"/>
        <w:tblW w:w="0" w:type="auto"/>
        <w:tblInd w:w="355" w:type="dxa"/>
        <w:tblLook w:val="04A0" w:firstRow="1" w:lastRow="0" w:firstColumn="1" w:lastColumn="0" w:noHBand="0" w:noVBand="1"/>
      </w:tblPr>
      <w:tblGrid>
        <w:gridCol w:w="8995"/>
      </w:tblGrid>
      <w:tr w:rsidR="0063481F" w:rsidRPr="00F5470C" w14:paraId="5D695D14" w14:textId="77777777" w:rsidTr="00E31AF8">
        <w:tc>
          <w:tcPr>
            <w:tcW w:w="8995" w:type="dxa"/>
          </w:tcPr>
          <w:p w14:paraId="2E24C1F3" w14:textId="77777777" w:rsidR="0063481F" w:rsidRPr="00F5470C" w:rsidRDefault="0063481F" w:rsidP="00E31AF8">
            <w:pPr>
              <w:ind w:left="75"/>
              <w:rPr>
                <w:rFonts w:ascii="Times New Roman" w:hAnsi="Times New Roman" w:cs="Times New Roman"/>
                <w:color w:val="1F497D"/>
                <w:sz w:val="20"/>
              </w:rPr>
            </w:pPr>
            <w:r w:rsidRPr="00F5470C">
              <w:rPr>
                <w:rFonts w:ascii="Times New Roman" w:hAnsi="Times New Roman" w:cs="Times New Roman"/>
                <w:color w:val="1F497D"/>
                <w:sz w:val="20"/>
              </w:rPr>
              <w:t>export PATH=/s/anaconda/users/</w:t>
            </w:r>
            <w:proofErr w:type="spellStart"/>
            <w:r w:rsidRPr="00F5470C">
              <w:rPr>
                <w:rFonts w:ascii="Times New Roman" w:hAnsi="Times New Roman" w:cs="Times New Roman"/>
                <w:color w:val="FF0000"/>
                <w:sz w:val="20"/>
              </w:rPr>
              <w:t>cdsid</w:t>
            </w:r>
            <w:proofErr w:type="spellEnd"/>
            <w:r w:rsidRPr="00F5470C">
              <w:rPr>
                <w:rFonts w:ascii="Times New Roman" w:hAnsi="Times New Roman" w:cs="Times New Roman"/>
                <w:color w:val="1F497D"/>
                <w:sz w:val="20"/>
              </w:rPr>
              <w:t>/miniconda2/</w:t>
            </w:r>
            <w:proofErr w:type="gramStart"/>
            <w:r w:rsidRPr="00F5470C">
              <w:rPr>
                <w:rFonts w:ascii="Times New Roman" w:hAnsi="Times New Roman" w:cs="Times New Roman"/>
                <w:color w:val="1F497D"/>
                <w:sz w:val="20"/>
              </w:rPr>
              <w:t>bin:$</w:t>
            </w:r>
            <w:proofErr w:type="gramEnd"/>
            <w:r w:rsidRPr="00F5470C">
              <w:rPr>
                <w:rFonts w:ascii="Times New Roman" w:hAnsi="Times New Roman" w:cs="Times New Roman"/>
                <w:color w:val="1F497D"/>
                <w:sz w:val="20"/>
              </w:rPr>
              <w:t>PATH</w:t>
            </w:r>
          </w:p>
          <w:p w14:paraId="53316084" w14:textId="77777777" w:rsidR="0063481F" w:rsidRPr="00F5470C" w:rsidRDefault="0063481F" w:rsidP="00E31AF8">
            <w:pPr>
              <w:ind w:left="75"/>
              <w:rPr>
                <w:rFonts w:ascii="Times New Roman" w:hAnsi="Times New Roman" w:cs="Times New Roman"/>
                <w:color w:val="1F497D"/>
                <w:sz w:val="20"/>
              </w:rPr>
            </w:pPr>
            <w:r w:rsidRPr="00F5470C">
              <w:rPr>
                <w:rFonts w:ascii="Times New Roman" w:hAnsi="Times New Roman" w:cs="Times New Roman"/>
                <w:color w:val="1F497D"/>
                <w:sz w:val="20"/>
              </w:rPr>
              <w:t>export PYSPARK_DRIVER_PYTHON=/s/anaconda/users/</w:t>
            </w:r>
            <w:r w:rsidRPr="00F5470C">
              <w:rPr>
                <w:rFonts w:ascii="Times New Roman" w:hAnsi="Times New Roman" w:cs="Times New Roman"/>
                <w:color w:val="FF0000"/>
                <w:sz w:val="20"/>
              </w:rPr>
              <w:t>cdsid</w:t>
            </w:r>
            <w:r w:rsidRPr="00F5470C">
              <w:rPr>
                <w:rFonts w:ascii="Times New Roman" w:hAnsi="Times New Roman" w:cs="Times New Roman"/>
                <w:color w:val="1F497D"/>
                <w:sz w:val="20"/>
              </w:rPr>
              <w:t>/miniconda2/envs/Py36Kernel/bin/jupyter</w:t>
            </w:r>
          </w:p>
          <w:p w14:paraId="28508E9B" w14:textId="77777777" w:rsidR="0063481F" w:rsidRPr="00F5470C" w:rsidRDefault="0063481F" w:rsidP="00E31AF8">
            <w:pPr>
              <w:ind w:left="75"/>
              <w:rPr>
                <w:rFonts w:ascii="Times New Roman" w:hAnsi="Times New Roman" w:cs="Times New Roman"/>
                <w:color w:val="1F497D"/>
                <w:sz w:val="20"/>
              </w:rPr>
            </w:pPr>
            <w:r w:rsidRPr="00F5470C">
              <w:rPr>
                <w:rFonts w:ascii="Times New Roman" w:hAnsi="Times New Roman" w:cs="Times New Roman"/>
                <w:color w:val="1F497D"/>
                <w:sz w:val="20"/>
              </w:rPr>
              <w:t>export PYSPARK_DRIVER_PYTHON_OPTS="notebook --</w:t>
            </w:r>
            <w:proofErr w:type="spellStart"/>
            <w:proofErr w:type="gramStart"/>
            <w:r w:rsidRPr="00F5470C">
              <w:rPr>
                <w:rFonts w:ascii="Times New Roman" w:hAnsi="Times New Roman" w:cs="Times New Roman"/>
                <w:color w:val="1F497D"/>
                <w:sz w:val="20"/>
              </w:rPr>
              <w:t>NotebookApp.open</w:t>
            </w:r>
            <w:proofErr w:type="gramEnd"/>
            <w:r w:rsidRPr="00F5470C">
              <w:rPr>
                <w:rFonts w:ascii="Times New Roman" w:hAnsi="Times New Roman" w:cs="Times New Roman"/>
                <w:color w:val="1F497D"/>
                <w:sz w:val="20"/>
              </w:rPr>
              <w:t>_browser</w:t>
            </w:r>
            <w:proofErr w:type="spellEnd"/>
            <w:r w:rsidRPr="00F5470C">
              <w:rPr>
                <w:rFonts w:ascii="Times New Roman" w:hAnsi="Times New Roman" w:cs="Times New Roman"/>
                <w:color w:val="1F497D"/>
                <w:sz w:val="20"/>
              </w:rPr>
              <w:t>=False --</w:t>
            </w:r>
            <w:proofErr w:type="spellStart"/>
            <w:r w:rsidRPr="00F5470C">
              <w:rPr>
                <w:rFonts w:ascii="Times New Roman" w:hAnsi="Times New Roman" w:cs="Times New Roman"/>
                <w:color w:val="1F497D"/>
                <w:sz w:val="20"/>
              </w:rPr>
              <w:t>NotebookApp.ip</w:t>
            </w:r>
            <w:proofErr w:type="spellEnd"/>
            <w:r w:rsidRPr="00F5470C">
              <w:rPr>
                <w:rFonts w:ascii="Times New Roman" w:hAnsi="Times New Roman" w:cs="Times New Roman"/>
                <w:color w:val="1F497D"/>
                <w:sz w:val="20"/>
              </w:rPr>
              <w:t>='*'"</w:t>
            </w:r>
          </w:p>
          <w:p w14:paraId="357BA44E" w14:textId="77777777" w:rsidR="0063481F" w:rsidRPr="00F5470C" w:rsidRDefault="0063481F" w:rsidP="00E31AF8">
            <w:pPr>
              <w:ind w:left="75"/>
              <w:rPr>
                <w:rFonts w:ascii="Times New Roman" w:hAnsi="Times New Roman" w:cs="Times New Roman"/>
                <w:color w:val="1F497D"/>
                <w:sz w:val="20"/>
              </w:rPr>
            </w:pPr>
            <w:r w:rsidRPr="00F5470C">
              <w:rPr>
                <w:rFonts w:ascii="Times New Roman" w:hAnsi="Times New Roman" w:cs="Times New Roman"/>
                <w:color w:val="1F497D"/>
                <w:sz w:val="20"/>
              </w:rPr>
              <w:t>export PYSPARK_PYTHON=/s/anaconda/users/</w:t>
            </w:r>
            <w:r w:rsidRPr="00F5470C">
              <w:rPr>
                <w:rFonts w:ascii="Times New Roman" w:hAnsi="Times New Roman" w:cs="Times New Roman"/>
                <w:color w:val="FF0000"/>
                <w:sz w:val="20"/>
              </w:rPr>
              <w:t>cdsid</w:t>
            </w:r>
            <w:r w:rsidRPr="00F5470C">
              <w:rPr>
                <w:rFonts w:ascii="Times New Roman" w:hAnsi="Times New Roman" w:cs="Times New Roman"/>
                <w:color w:val="1F497D"/>
                <w:sz w:val="20"/>
              </w:rPr>
              <w:t>/miniconda2/envs/Py36Kernel/bin/python3.6</w:t>
            </w:r>
          </w:p>
          <w:p w14:paraId="635B0F90" w14:textId="77777777" w:rsidR="0063481F" w:rsidRPr="00F5470C" w:rsidRDefault="0063481F" w:rsidP="00E31AF8">
            <w:pPr>
              <w:ind w:left="75"/>
              <w:rPr>
                <w:rFonts w:ascii="Times New Roman" w:hAnsi="Times New Roman" w:cs="Times New Roman"/>
                <w:color w:val="1F497D"/>
                <w:sz w:val="20"/>
              </w:rPr>
            </w:pPr>
            <w:r w:rsidRPr="00F5470C">
              <w:rPr>
                <w:rFonts w:ascii="Times New Roman" w:hAnsi="Times New Roman" w:cs="Times New Roman"/>
                <w:color w:val="1F497D"/>
                <w:sz w:val="20"/>
              </w:rPr>
              <w:t>export SPARK_HOME=/</w:t>
            </w:r>
            <w:proofErr w:type="spellStart"/>
            <w:r w:rsidRPr="00F5470C">
              <w:rPr>
                <w:rFonts w:ascii="Times New Roman" w:hAnsi="Times New Roman" w:cs="Times New Roman"/>
                <w:color w:val="1F497D"/>
                <w:sz w:val="20"/>
              </w:rPr>
              <w:t>usr</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hdp</w:t>
            </w:r>
            <w:proofErr w:type="spellEnd"/>
            <w:r w:rsidRPr="00F5470C">
              <w:rPr>
                <w:rFonts w:ascii="Times New Roman" w:hAnsi="Times New Roman" w:cs="Times New Roman"/>
                <w:color w:val="1F497D"/>
                <w:sz w:val="20"/>
              </w:rPr>
              <w:t>/current/spark2-client</w:t>
            </w:r>
          </w:p>
          <w:p w14:paraId="58EED4DF" w14:textId="410D404A" w:rsidR="0063481F" w:rsidRPr="00F5470C" w:rsidRDefault="0063481F" w:rsidP="00E31AF8">
            <w:pPr>
              <w:ind w:left="75"/>
              <w:rPr>
                <w:rFonts w:ascii="Times New Roman" w:hAnsi="Times New Roman" w:cs="Times New Roman"/>
                <w:color w:val="1F497D"/>
              </w:rPr>
            </w:pPr>
            <w:r w:rsidRPr="00F5470C">
              <w:rPr>
                <w:rFonts w:ascii="Times New Roman" w:hAnsi="Times New Roman" w:cs="Times New Roman"/>
                <w:color w:val="1F497D"/>
                <w:sz w:val="20"/>
              </w:rPr>
              <w:t>export SPARK_MAJOR_VERSION=2</w:t>
            </w:r>
          </w:p>
        </w:tc>
      </w:tr>
    </w:tbl>
    <w:p w14:paraId="2524F098" w14:textId="19F34C3A" w:rsidR="0063481F" w:rsidRPr="00F5470C" w:rsidRDefault="00CE1670" w:rsidP="006F623F">
      <w:pPr>
        <w:pStyle w:val="ListParagraph"/>
        <w:numPr>
          <w:ilvl w:val="1"/>
          <w:numId w:val="23"/>
        </w:numPr>
        <w:spacing w:before="240"/>
        <w:rPr>
          <w:rFonts w:eastAsia="Times New Roman"/>
          <w:sz w:val="22"/>
          <w:szCs w:val="22"/>
        </w:rPr>
      </w:pPr>
      <w:r w:rsidRPr="00F5470C">
        <w:rPr>
          <w:rFonts w:eastAsia="Times New Roman"/>
          <w:sz w:val="22"/>
          <w:szCs w:val="22"/>
        </w:rPr>
        <w:lastRenderedPageBreak/>
        <w:t xml:space="preserve">Press </w:t>
      </w:r>
      <w:r w:rsidR="00920A18">
        <w:rPr>
          <w:rFonts w:eastAsia="Times New Roman"/>
          <w:sz w:val="22"/>
          <w:szCs w:val="22"/>
        </w:rPr>
        <w:t>E</w:t>
      </w:r>
      <w:r w:rsidRPr="00F5470C">
        <w:rPr>
          <w:rFonts w:eastAsia="Times New Roman"/>
          <w:sz w:val="22"/>
          <w:szCs w:val="22"/>
        </w:rPr>
        <w:t>s</w:t>
      </w:r>
      <w:r w:rsidR="00024091">
        <w:rPr>
          <w:rFonts w:eastAsia="Times New Roman"/>
          <w:sz w:val="22"/>
          <w:szCs w:val="22"/>
        </w:rPr>
        <w:t>c</w:t>
      </w:r>
      <w:r w:rsidR="00920A18">
        <w:rPr>
          <w:rFonts w:eastAsia="Times New Roman"/>
          <w:sz w:val="22"/>
          <w:szCs w:val="22"/>
        </w:rPr>
        <w:t>.</w:t>
      </w:r>
    </w:p>
    <w:p w14:paraId="5B2B36B3" w14:textId="70D13DF5" w:rsidR="00CE1670" w:rsidRPr="00F5470C" w:rsidRDefault="00CE1670" w:rsidP="006F623F">
      <w:pPr>
        <w:pStyle w:val="ListParagraph"/>
        <w:numPr>
          <w:ilvl w:val="1"/>
          <w:numId w:val="23"/>
        </w:numPr>
        <w:rPr>
          <w:rFonts w:eastAsia="Times New Roman"/>
          <w:sz w:val="22"/>
          <w:szCs w:val="22"/>
        </w:rPr>
      </w:pPr>
      <w:r w:rsidRPr="00F5470C">
        <w:rPr>
          <w:rFonts w:eastAsia="Times New Roman"/>
          <w:sz w:val="22"/>
          <w:szCs w:val="22"/>
        </w:rPr>
        <w:t xml:space="preserve">Type </w:t>
      </w:r>
      <w:proofErr w:type="gramStart"/>
      <w:r w:rsidRPr="00F5470C">
        <w:rPr>
          <w:rFonts w:eastAsia="Times New Roman"/>
          <w:sz w:val="22"/>
          <w:szCs w:val="22"/>
        </w:rPr>
        <w:t>“:</w:t>
      </w:r>
      <w:proofErr w:type="spellStart"/>
      <w:r w:rsidRPr="00F5470C">
        <w:rPr>
          <w:rFonts w:eastAsia="Times New Roman"/>
          <w:sz w:val="22"/>
          <w:szCs w:val="22"/>
        </w:rPr>
        <w:t>wq</w:t>
      </w:r>
      <w:proofErr w:type="spellEnd"/>
      <w:proofErr w:type="gramEnd"/>
      <w:r w:rsidRPr="00F5470C">
        <w:rPr>
          <w:rFonts w:eastAsia="Times New Roman"/>
          <w:sz w:val="22"/>
          <w:szCs w:val="22"/>
        </w:rPr>
        <w:t>!” to save the changes</w:t>
      </w:r>
      <w:r w:rsidR="006C4D9E" w:rsidRPr="00F5470C">
        <w:rPr>
          <w:rFonts w:eastAsia="Times New Roman"/>
          <w:sz w:val="22"/>
          <w:szCs w:val="22"/>
        </w:rPr>
        <w:t>.</w:t>
      </w:r>
    </w:p>
    <w:p w14:paraId="73FF0774" w14:textId="77777777" w:rsidR="002E15F9" w:rsidRPr="00F5470C" w:rsidRDefault="002E15F9" w:rsidP="00FE7C4F">
      <w:pPr>
        <w:rPr>
          <w:rFonts w:ascii="Times New Roman" w:eastAsia="Times New Roman" w:hAnsi="Times New Roman" w:cs="Times New Roman"/>
          <w:b/>
        </w:rPr>
      </w:pPr>
    </w:p>
    <w:p w14:paraId="2943F722" w14:textId="21B9847D" w:rsidR="000A7392" w:rsidRPr="00F5470C" w:rsidRDefault="002E15F9" w:rsidP="006F623F">
      <w:pPr>
        <w:pStyle w:val="ListParagraph"/>
        <w:numPr>
          <w:ilvl w:val="0"/>
          <w:numId w:val="28"/>
        </w:numPr>
        <w:spacing w:after="240"/>
        <w:rPr>
          <w:rFonts w:eastAsia="Times New Roman"/>
          <w:b/>
        </w:rPr>
      </w:pPr>
      <w:r w:rsidRPr="00F5470C">
        <w:rPr>
          <w:rFonts w:eastAsia="Times New Roman"/>
          <w:b/>
        </w:rPr>
        <w:t xml:space="preserve">Access to </w:t>
      </w:r>
      <w:proofErr w:type="spellStart"/>
      <w:r w:rsidRPr="00F5470C">
        <w:rPr>
          <w:rFonts w:eastAsia="Times New Roman"/>
          <w:b/>
        </w:rPr>
        <w:t>Jupyter</w:t>
      </w:r>
      <w:proofErr w:type="spellEnd"/>
      <w:r w:rsidRPr="00F5470C">
        <w:rPr>
          <w:rFonts w:eastAsia="Times New Roman"/>
          <w:b/>
        </w:rPr>
        <w:t xml:space="preserve"> on </w:t>
      </w:r>
      <w:r w:rsidR="00B64DD3" w:rsidRPr="00F5470C">
        <w:rPr>
          <w:rFonts w:eastAsia="Times New Roman"/>
          <w:b/>
        </w:rPr>
        <w:t>e</w:t>
      </w:r>
      <w:r w:rsidRPr="00F5470C">
        <w:rPr>
          <w:rFonts w:eastAsia="Times New Roman"/>
          <w:b/>
        </w:rPr>
        <w:t>dge node</w:t>
      </w:r>
    </w:p>
    <w:p w14:paraId="085705EA" w14:textId="643DFD10" w:rsidR="002E15F9" w:rsidRPr="00F5470C" w:rsidRDefault="00B64DD3" w:rsidP="00FE7C4F">
      <w:pPr>
        <w:rPr>
          <w:rFonts w:ascii="Times New Roman" w:eastAsia="Times New Roman" w:hAnsi="Times New Roman" w:cs="Times New Roman"/>
        </w:rPr>
      </w:pPr>
      <w:r w:rsidRPr="00F5470C">
        <w:rPr>
          <w:rFonts w:ascii="Times New Roman" w:eastAsia="Times New Roman" w:hAnsi="Times New Roman" w:cs="Times New Roman"/>
        </w:rPr>
        <w:t xml:space="preserve">In order to access </w:t>
      </w:r>
      <w:proofErr w:type="spellStart"/>
      <w:r w:rsidR="00E333A9" w:rsidRPr="00F5470C">
        <w:rPr>
          <w:rFonts w:ascii="Times New Roman" w:eastAsia="Times New Roman" w:hAnsi="Times New Roman" w:cs="Times New Roman"/>
        </w:rPr>
        <w:t>J</w:t>
      </w:r>
      <w:r w:rsidRPr="00F5470C">
        <w:rPr>
          <w:rFonts w:ascii="Times New Roman" w:eastAsia="Times New Roman" w:hAnsi="Times New Roman" w:cs="Times New Roman"/>
        </w:rPr>
        <w:t>upyter</w:t>
      </w:r>
      <w:proofErr w:type="spellEnd"/>
      <w:r w:rsidRPr="00F5470C">
        <w:rPr>
          <w:rFonts w:ascii="Times New Roman" w:eastAsia="Times New Roman" w:hAnsi="Times New Roman" w:cs="Times New Roman"/>
        </w:rPr>
        <w:t xml:space="preserve"> notebook on edge</w:t>
      </w:r>
      <w:r w:rsidR="0042020C" w:rsidRPr="00F5470C">
        <w:rPr>
          <w:rFonts w:ascii="Times New Roman" w:eastAsia="Times New Roman" w:hAnsi="Times New Roman" w:cs="Times New Roman"/>
        </w:rPr>
        <w:t xml:space="preserve"> you need approved HPC production server access. Once your access is approved,</w:t>
      </w:r>
      <w:r w:rsidRPr="00F5470C">
        <w:rPr>
          <w:rFonts w:ascii="Times New Roman" w:eastAsia="Times New Roman" w:hAnsi="Times New Roman" w:cs="Times New Roman"/>
        </w:rPr>
        <w:t xml:space="preserve"> follow the instruction below</w:t>
      </w:r>
      <w:r w:rsidR="0042020C" w:rsidRPr="00F5470C">
        <w:rPr>
          <w:rFonts w:ascii="Times New Roman" w:eastAsia="Times New Roman" w:hAnsi="Times New Roman" w:cs="Times New Roman"/>
        </w:rPr>
        <w:t xml:space="preserve"> to open </w:t>
      </w:r>
      <w:proofErr w:type="spellStart"/>
      <w:r w:rsidR="0042020C" w:rsidRPr="00F5470C">
        <w:rPr>
          <w:rFonts w:ascii="Times New Roman" w:eastAsia="Times New Roman" w:hAnsi="Times New Roman" w:cs="Times New Roman"/>
        </w:rPr>
        <w:t>Jupyter</w:t>
      </w:r>
      <w:proofErr w:type="spellEnd"/>
      <w:r w:rsidR="0042020C" w:rsidRPr="00F5470C">
        <w:rPr>
          <w:rFonts w:ascii="Times New Roman" w:eastAsia="Times New Roman" w:hAnsi="Times New Roman" w:cs="Times New Roman"/>
        </w:rPr>
        <w:t xml:space="preserve"> notebook on edge</w:t>
      </w:r>
      <w:r w:rsidRPr="00F5470C">
        <w:rPr>
          <w:rFonts w:ascii="Times New Roman" w:eastAsia="Times New Roman" w:hAnsi="Times New Roman" w:cs="Times New Roman"/>
        </w:rPr>
        <w:t xml:space="preserve">. </w:t>
      </w:r>
    </w:p>
    <w:p w14:paraId="00AB1878" w14:textId="77777777" w:rsidR="0042020C" w:rsidRPr="00F5470C" w:rsidRDefault="00B64DD3" w:rsidP="006F623F">
      <w:pPr>
        <w:pStyle w:val="ListParagraph"/>
        <w:numPr>
          <w:ilvl w:val="0"/>
          <w:numId w:val="25"/>
        </w:numPr>
        <w:rPr>
          <w:rFonts w:eastAsia="Times New Roman"/>
          <w:sz w:val="22"/>
        </w:rPr>
      </w:pPr>
      <w:r w:rsidRPr="00F5470C">
        <w:rPr>
          <w:rFonts w:eastAsia="Times New Roman"/>
          <w:sz w:val="22"/>
        </w:rPr>
        <w:t xml:space="preserve">Open putty. You should see </w:t>
      </w:r>
      <w:r w:rsidR="00B00B3D" w:rsidRPr="00F5470C">
        <w:rPr>
          <w:rFonts w:eastAsia="Times New Roman"/>
          <w:sz w:val="22"/>
        </w:rPr>
        <w:t>the following in the command line that indicates that you are in the Hadoop environment.</w:t>
      </w:r>
      <w:r w:rsidR="00E333A9" w:rsidRPr="00F5470C">
        <w:rPr>
          <w:rFonts w:eastAsia="Times New Roman"/>
          <w:sz w:val="22"/>
        </w:rPr>
        <w:t xml:space="preserve"> </w:t>
      </w:r>
    </w:p>
    <w:p w14:paraId="45DE1783" w14:textId="10D89D5E" w:rsidR="00B64DD3" w:rsidRPr="00F5470C" w:rsidRDefault="0042020C" w:rsidP="0042020C">
      <w:pPr>
        <w:pStyle w:val="ListParagraph"/>
        <w:rPr>
          <w:rFonts w:eastAsia="Times New Roman"/>
          <w:sz w:val="22"/>
        </w:rPr>
      </w:pPr>
      <w:r w:rsidRPr="00F5470C">
        <w:rPr>
          <w:rFonts w:eastAsia="Times New Roman"/>
          <w:sz w:val="22"/>
        </w:rPr>
        <w:t>In case you get a shell prompt, but the production server acknowledges login and takes no input,</w:t>
      </w:r>
      <w:r w:rsidR="00E333A9" w:rsidRPr="00F5470C">
        <w:rPr>
          <w:rFonts w:eastAsia="Times New Roman"/>
          <w:sz w:val="22"/>
        </w:rPr>
        <w:t xml:space="preserve"> you need to submit a </w:t>
      </w:r>
      <w:r w:rsidRPr="00F5470C">
        <w:rPr>
          <w:rFonts w:eastAsia="Times New Roman"/>
          <w:sz w:val="22"/>
        </w:rPr>
        <w:t>ticket,</w:t>
      </w:r>
      <w:r w:rsidR="00E333A9" w:rsidRPr="00F5470C">
        <w:rPr>
          <w:rFonts w:eastAsia="Times New Roman"/>
          <w:sz w:val="22"/>
        </w:rPr>
        <w:t xml:space="preserve"> or contact </w:t>
      </w:r>
      <w:hyperlink r:id="rId24" w:history="1">
        <w:r w:rsidR="00E333A9" w:rsidRPr="00F5470C">
          <w:rPr>
            <w:rStyle w:val="Hyperlink"/>
            <w:rFonts w:eastAsia="Times New Roman"/>
            <w:sz w:val="22"/>
          </w:rPr>
          <w:t>mabd@ford.com</w:t>
        </w:r>
      </w:hyperlink>
      <w:r w:rsidR="00E333A9" w:rsidRPr="00F5470C">
        <w:rPr>
          <w:rFonts w:eastAsia="Times New Roman"/>
          <w:sz w:val="22"/>
        </w:rPr>
        <w:t xml:space="preserve">. </w:t>
      </w:r>
    </w:p>
    <w:p w14:paraId="6119E881" w14:textId="77777777" w:rsidR="00A40345" w:rsidRPr="00F5470C" w:rsidRDefault="00A40345" w:rsidP="0042020C">
      <w:pPr>
        <w:pStyle w:val="ListParagraph"/>
        <w:rPr>
          <w:rFonts w:eastAsia="Times New Roman"/>
          <w:sz w:val="22"/>
        </w:rPr>
      </w:pPr>
    </w:p>
    <w:p w14:paraId="1FA3D91E" w14:textId="25C3AA8D" w:rsidR="00B00B3D" w:rsidRPr="00F5470C" w:rsidRDefault="00B00B3D" w:rsidP="00E31AF8">
      <w:pPr>
        <w:ind w:left="360"/>
        <w:rPr>
          <w:rFonts w:ascii="Times New Roman" w:eastAsia="Times New Roman" w:hAnsi="Times New Roman" w:cs="Times New Roman"/>
        </w:rPr>
      </w:pPr>
      <w:r w:rsidRPr="00F5470C">
        <w:rPr>
          <w:rFonts w:ascii="Times New Roman" w:hAnsi="Times New Roman" w:cs="Times New Roman"/>
          <w:noProof/>
        </w:rPr>
        <w:drawing>
          <wp:inline distT="0" distB="0" distL="0" distR="0" wp14:anchorId="102F0407" wp14:editId="310A38AE">
            <wp:extent cx="546735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689" r="1352" b="19999"/>
                    <a:stretch/>
                  </pic:blipFill>
                  <pic:spPr bwMode="auto">
                    <a:xfrm>
                      <a:off x="0" y="0"/>
                      <a:ext cx="5467350" cy="533400"/>
                    </a:xfrm>
                    <a:prstGeom prst="rect">
                      <a:avLst/>
                    </a:prstGeom>
                    <a:ln>
                      <a:noFill/>
                    </a:ln>
                    <a:extLst>
                      <a:ext uri="{53640926-AAD7-44D8-BBD7-CCE9431645EC}">
                        <a14:shadowObscured xmlns:a14="http://schemas.microsoft.com/office/drawing/2010/main"/>
                      </a:ext>
                    </a:extLst>
                  </pic:spPr>
                </pic:pic>
              </a:graphicData>
            </a:graphic>
          </wp:inline>
        </w:drawing>
      </w:r>
    </w:p>
    <w:p w14:paraId="5E729F63" w14:textId="138A1D53" w:rsidR="00391913" w:rsidRPr="00F5470C" w:rsidRDefault="00391913" w:rsidP="00E31AF8">
      <w:pPr>
        <w:ind w:left="360"/>
        <w:rPr>
          <w:rFonts w:ascii="Times New Roman" w:eastAsia="Times New Roman" w:hAnsi="Times New Roman" w:cs="Times New Roman"/>
          <w:i/>
          <w:sz w:val="18"/>
        </w:rPr>
      </w:pPr>
      <w:r w:rsidRPr="00F5470C">
        <w:rPr>
          <w:rFonts w:ascii="Times New Roman" w:eastAsia="Times New Roman" w:hAnsi="Times New Roman" w:cs="Times New Roman"/>
          <w:i/>
          <w:sz w:val="18"/>
        </w:rPr>
        <w:t xml:space="preserve">Figure </w:t>
      </w:r>
      <w:r w:rsidR="00F5470C">
        <w:rPr>
          <w:rFonts w:ascii="Times New Roman" w:eastAsia="Times New Roman" w:hAnsi="Times New Roman" w:cs="Times New Roman"/>
          <w:i/>
          <w:sz w:val="18"/>
        </w:rPr>
        <w:t>3</w:t>
      </w:r>
      <w:r w:rsidRPr="00F5470C">
        <w:rPr>
          <w:rFonts w:ascii="Times New Roman" w:eastAsia="Times New Roman" w:hAnsi="Times New Roman" w:cs="Times New Roman"/>
          <w:i/>
          <w:sz w:val="18"/>
        </w:rPr>
        <w:t>: Putty shell prompt</w:t>
      </w:r>
    </w:p>
    <w:p w14:paraId="243CA7E5" w14:textId="48AC509F" w:rsidR="00B64DD3" w:rsidRPr="00F5470C" w:rsidRDefault="00B64DD3" w:rsidP="006F623F">
      <w:pPr>
        <w:pStyle w:val="ListParagraph"/>
        <w:numPr>
          <w:ilvl w:val="0"/>
          <w:numId w:val="25"/>
        </w:numPr>
        <w:rPr>
          <w:rFonts w:eastAsia="Times New Roman"/>
          <w:sz w:val="22"/>
        </w:rPr>
      </w:pPr>
      <w:r w:rsidRPr="00F5470C">
        <w:rPr>
          <w:rFonts w:eastAsia="Times New Roman"/>
          <w:sz w:val="22"/>
        </w:rPr>
        <w:t>In</w:t>
      </w:r>
      <w:r w:rsidR="00B00B3D" w:rsidRPr="00F5470C">
        <w:rPr>
          <w:rFonts w:eastAsia="Times New Roman"/>
          <w:sz w:val="22"/>
        </w:rPr>
        <w:t xml:space="preserve"> the</w:t>
      </w:r>
      <w:r w:rsidRPr="00F5470C">
        <w:rPr>
          <w:rFonts w:eastAsia="Times New Roman"/>
          <w:sz w:val="22"/>
        </w:rPr>
        <w:t xml:space="preserve"> command line type in “</w:t>
      </w:r>
      <w:proofErr w:type="spellStart"/>
      <w:r w:rsidR="00E37331" w:rsidRPr="00F5470C">
        <w:rPr>
          <w:rFonts w:eastAsia="Times New Roman"/>
          <w:sz w:val="22"/>
        </w:rPr>
        <w:t>J</w:t>
      </w:r>
      <w:r w:rsidRPr="00F5470C">
        <w:rPr>
          <w:rFonts w:eastAsia="Times New Roman"/>
          <w:sz w:val="22"/>
        </w:rPr>
        <w:t>upyter</w:t>
      </w:r>
      <w:proofErr w:type="spellEnd"/>
      <w:r w:rsidR="00024091">
        <w:rPr>
          <w:rFonts w:eastAsia="Times New Roman"/>
          <w:sz w:val="22"/>
        </w:rPr>
        <w:t>-</w:t>
      </w:r>
      <w:r w:rsidRPr="00F5470C">
        <w:rPr>
          <w:rFonts w:eastAsia="Times New Roman"/>
          <w:sz w:val="22"/>
        </w:rPr>
        <w:t>notebook”</w:t>
      </w:r>
    </w:p>
    <w:p w14:paraId="370307E3" w14:textId="634A7AB5" w:rsidR="00B64DD3" w:rsidRPr="00F5470C" w:rsidRDefault="00B64DD3" w:rsidP="006F623F">
      <w:pPr>
        <w:pStyle w:val="ListParagraph"/>
        <w:numPr>
          <w:ilvl w:val="0"/>
          <w:numId w:val="25"/>
        </w:numPr>
        <w:rPr>
          <w:rFonts w:eastAsia="Times New Roman"/>
          <w:sz w:val="22"/>
        </w:rPr>
      </w:pPr>
      <w:r w:rsidRPr="00F5470C">
        <w:rPr>
          <w:rFonts w:eastAsia="Times New Roman"/>
          <w:sz w:val="22"/>
        </w:rPr>
        <w:t xml:space="preserve">After few seconds you see a </w:t>
      </w:r>
      <w:r w:rsidR="001D7BE0" w:rsidRPr="00F5470C">
        <w:rPr>
          <w:rFonts w:eastAsia="Times New Roman"/>
          <w:sz w:val="22"/>
        </w:rPr>
        <w:t>port number</w:t>
      </w:r>
      <w:r w:rsidR="00E37331" w:rsidRPr="00F5470C">
        <w:rPr>
          <w:rFonts w:eastAsia="Times New Roman"/>
          <w:sz w:val="22"/>
        </w:rPr>
        <w:t xml:space="preserve"> as shown below. </w:t>
      </w:r>
    </w:p>
    <w:p w14:paraId="6AB9F92F" w14:textId="77777777" w:rsidR="00E31AF8" w:rsidRPr="00F5470C" w:rsidRDefault="00E31AF8" w:rsidP="00E31AF8">
      <w:pPr>
        <w:pStyle w:val="ListParagraph"/>
        <w:rPr>
          <w:rFonts w:eastAsia="Times New Roman"/>
        </w:rPr>
      </w:pPr>
    </w:p>
    <w:p w14:paraId="08D03B92" w14:textId="2A480F69" w:rsidR="00E37331" w:rsidRPr="00F5470C" w:rsidRDefault="00B00B3D" w:rsidP="00E37331">
      <w:pPr>
        <w:ind w:left="360"/>
        <w:rPr>
          <w:rFonts w:ascii="Times New Roman" w:eastAsia="Times New Roman" w:hAnsi="Times New Roman" w:cs="Times New Roman"/>
        </w:rPr>
      </w:pPr>
      <w:r w:rsidRPr="00F5470C">
        <w:rPr>
          <w:rFonts w:ascii="Times New Roman" w:hAnsi="Times New Roman" w:cs="Times New Roman"/>
          <w:noProof/>
        </w:rPr>
        <w:drawing>
          <wp:inline distT="0" distB="0" distL="0" distR="0" wp14:anchorId="77A29479" wp14:editId="702D4A84">
            <wp:extent cx="5609260" cy="16630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69" b="1"/>
                    <a:stretch/>
                  </pic:blipFill>
                  <pic:spPr bwMode="auto">
                    <a:xfrm>
                      <a:off x="0" y="0"/>
                      <a:ext cx="5633577" cy="1670275"/>
                    </a:xfrm>
                    <a:prstGeom prst="rect">
                      <a:avLst/>
                    </a:prstGeom>
                    <a:ln>
                      <a:noFill/>
                    </a:ln>
                    <a:extLst>
                      <a:ext uri="{53640926-AAD7-44D8-BBD7-CCE9431645EC}">
                        <a14:shadowObscured xmlns:a14="http://schemas.microsoft.com/office/drawing/2010/main"/>
                      </a:ext>
                    </a:extLst>
                  </pic:spPr>
                </pic:pic>
              </a:graphicData>
            </a:graphic>
          </wp:inline>
        </w:drawing>
      </w:r>
    </w:p>
    <w:p w14:paraId="2983EC23" w14:textId="1F5299AC" w:rsidR="00391913" w:rsidRPr="00F5470C" w:rsidRDefault="00391913" w:rsidP="00E37331">
      <w:pPr>
        <w:ind w:left="360"/>
        <w:rPr>
          <w:rFonts w:ascii="Times New Roman" w:eastAsia="Times New Roman" w:hAnsi="Times New Roman" w:cs="Times New Roman"/>
          <w:i/>
          <w:sz w:val="18"/>
        </w:rPr>
      </w:pPr>
      <w:r w:rsidRPr="00F5470C">
        <w:rPr>
          <w:rFonts w:ascii="Times New Roman" w:eastAsia="Times New Roman" w:hAnsi="Times New Roman" w:cs="Times New Roman"/>
          <w:i/>
          <w:sz w:val="18"/>
        </w:rPr>
        <w:t xml:space="preserve">Figure </w:t>
      </w:r>
      <w:r w:rsidR="00F5470C">
        <w:rPr>
          <w:rFonts w:ascii="Times New Roman" w:eastAsia="Times New Roman" w:hAnsi="Times New Roman" w:cs="Times New Roman"/>
          <w:i/>
          <w:sz w:val="18"/>
        </w:rPr>
        <w:t>4</w:t>
      </w:r>
      <w:r w:rsidRPr="00F5470C">
        <w:rPr>
          <w:rFonts w:ascii="Times New Roman" w:eastAsia="Times New Roman" w:hAnsi="Times New Roman" w:cs="Times New Roman"/>
          <w:i/>
          <w:sz w:val="18"/>
        </w:rPr>
        <w:t xml:space="preserve">: </w:t>
      </w:r>
      <w:proofErr w:type="spellStart"/>
      <w:r w:rsidRPr="00F5470C">
        <w:rPr>
          <w:rFonts w:ascii="Times New Roman" w:eastAsia="Times New Roman" w:hAnsi="Times New Roman" w:cs="Times New Roman"/>
          <w:i/>
          <w:sz w:val="18"/>
        </w:rPr>
        <w:t>Jupyter</w:t>
      </w:r>
      <w:proofErr w:type="spellEnd"/>
      <w:r w:rsidRPr="00F5470C">
        <w:rPr>
          <w:rFonts w:ascii="Times New Roman" w:eastAsia="Times New Roman" w:hAnsi="Times New Roman" w:cs="Times New Roman"/>
          <w:i/>
          <w:sz w:val="18"/>
        </w:rPr>
        <w:t xml:space="preserve"> notebook </w:t>
      </w:r>
      <w:r w:rsidR="001D7BE0" w:rsidRPr="00F5470C">
        <w:rPr>
          <w:rFonts w:ascii="Times New Roman" w:eastAsia="Times New Roman" w:hAnsi="Times New Roman" w:cs="Times New Roman"/>
          <w:i/>
          <w:sz w:val="18"/>
        </w:rPr>
        <w:t>port number</w:t>
      </w:r>
    </w:p>
    <w:p w14:paraId="69ADFB42" w14:textId="16500121" w:rsidR="00B64DD3" w:rsidRPr="00F5470C" w:rsidRDefault="00B64DD3" w:rsidP="006F623F">
      <w:pPr>
        <w:pStyle w:val="ListParagraph"/>
        <w:numPr>
          <w:ilvl w:val="0"/>
          <w:numId w:val="25"/>
        </w:numPr>
        <w:rPr>
          <w:rFonts w:eastAsia="Times New Roman"/>
          <w:sz w:val="22"/>
        </w:rPr>
      </w:pPr>
      <w:r w:rsidRPr="00F5470C">
        <w:rPr>
          <w:rFonts w:eastAsia="Times New Roman"/>
          <w:sz w:val="22"/>
        </w:rPr>
        <w:t xml:space="preserve">Copy the </w:t>
      </w:r>
      <w:r w:rsidR="001D7BE0" w:rsidRPr="00F5470C">
        <w:rPr>
          <w:rFonts w:eastAsia="Times New Roman"/>
          <w:sz w:val="22"/>
        </w:rPr>
        <w:t>port number</w:t>
      </w:r>
      <w:r w:rsidRPr="00F5470C">
        <w:rPr>
          <w:rFonts w:eastAsia="Times New Roman"/>
          <w:sz w:val="22"/>
        </w:rPr>
        <w:t xml:space="preserve"> and </w:t>
      </w:r>
      <w:r w:rsidR="00E37331" w:rsidRPr="00F5470C">
        <w:rPr>
          <w:rFonts w:eastAsia="Times New Roman"/>
          <w:sz w:val="22"/>
        </w:rPr>
        <w:t>replace “[</w:t>
      </w:r>
      <w:r w:rsidR="001D7BE0" w:rsidRPr="00F5470C">
        <w:rPr>
          <w:rFonts w:eastAsia="Times New Roman"/>
          <w:sz w:val="22"/>
        </w:rPr>
        <w:t>port number</w:t>
      </w:r>
      <w:r w:rsidR="00E37331" w:rsidRPr="00F5470C">
        <w:rPr>
          <w:rFonts w:eastAsia="Times New Roman"/>
          <w:sz w:val="22"/>
        </w:rPr>
        <w:t xml:space="preserve">]” </w:t>
      </w:r>
      <w:r w:rsidR="00B00B3D" w:rsidRPr="00F5470C">
        <w:rPr>
          <w:rFonts w:eastAsia="Times New Roman"/>
          <w:sz w:val="22"/>
        </w:rPr>
        <w:t xml:space="preserve">in the following link </w:t>
      </w:r>
      <w:r w:rsidR="00E37331" w:rsidRPr="00F5470C">
        <w:rPr>
          <w:rFonts w:eastAsia="Times New Roman"/>
          <w:sz w:val="22"/>
        </w:rPr>
        <w:t xml:space="preserve">with the generated code. </w:t>
      </w:r>
    </w:p>
    <w:p w14:paraId="0EB090C5" w14:textId="4BDB3558" w:rsidR="00E37331" w:rsidRPr="00F5470C" w:rsidRDefault="000D5A64" w:rsidP="00E37331">
      <w:pPr>
        <w:pStyle w:val="ListParagraph"/>
        <w:rPr>
          <w:rFonts w:eastAsia="Times New Roman"/>
          <w:sz w:val="22"/>
        </w:rPr>
      </w:pPr>
      <w:hyperlink r:id="rId27" w:history="1">
        <w:r w:rsidR="001D7BE0" w:rsidRPr="00F5470C">
          <w:rPr>
            <w:rStyle w:val="Hyperlink"/>
            <w:sz w:val="22"/>
          </w:rPr>
          <w:t>http://hpchdp2e.hpc.ford.com:[port number]/</w:t>
        </w:r>
      </w:hyperlink>
    </w:p>
    <w:p w14:paraId="0C69842A" w14:textId="543C90D7" w:rsidR="00E37331" w:rsidRPr="00F5470C" w:rsidRDefault="00E37331" w:rsidP="006F623F">
      <w:pPr>
        <w:pStyle w:val="ListParagraph"/>
        <w:numPr>
          <w:ilvl w:val="0"/>
          <w:numId w:val="25"/>
        </w:numPr>
        <w:rPr>
          <w:rFonts w:eastAsia="Times New Roman"/>
          <w:sz w:val="22"/>
        </w:rPr>
      </w:pPr>
      <w:r w:rsidRPr="00F5470C">
        <w:rPr>
          <w:rFonts w:eastAsia="Times New Roman"/>
          <w:sz w:val="22"/>
        </w:rPr>
        <w:t xml:space="preserve">Open your internet browser and copy the link. </w:t>
      </w:r>
    </w:p>
    <w:p w14:paraId="328D6E75" w14:textId="6594CA70" w:rsidR="00E37331" w:rsidRPr="00F5470C" w:rsidRDefault="00E37331" w:rsidP="006F623F">
      <w:pPr>
        <w:pStyle w:val="ListParagraph"/>
        <w:numPr>
          <w:ilvl w:val="0"/>
          <w:numId w:val="25"/>
        </w:numPr>
        <w:rPr>
          <w:rFonts w:eastAsia="Times New Roman"/>
          <w:sz w:val="22"/>
        </w:rPr>
      </w:pPr>
      <w:r w:rsidRPr="00F5470C">
        <w:rPr>
          <w:rFonts w:eastAsia="Times New Roman"/>
          <w:sz w:val="22"/>
        </w:rPr>
        <w:t xml:space="preserve">Enter your </w:t>
      </w:r>
      <w:proofErr w:type="spellStart"/>
      <w:r w:rsidRPr="00F5470C">
        <w:rPr>
          <w:rFonts w:eastAsia="Times New Roman"/>
          <w:sz w:val="22"/>
        </w:rPr>
        <w:t>Jupyter</w:t>
      </w:r>
      <w:proofErr w:type="spellEnd"/>
      <w:r w:rsidRPr="00F5470C">
        <w:rPr>
          <w:rFonts w:eastAsia="Times New Roman"/>
          <w:sz w:val="22"/>
        </w:rPr>
        <w:t xml:space="preserve"> password. </w:t>
      </w:r>
    </w:p>
    <w:p w14:paraId="714CD4E7" w14:textId="4F4C7811" w:rsidR="00B64DD3" w:rsidRPr="00F5470C" w:rsidRDefault="00E37331" w:rsidP="006F623F">
      <w:pPr>
        <w:pStyle w:val="ListParagraph"/>
        <w:numPr>
          <w:ilvl w:val="0"/>
          <w:numId w:val="25"/>
        </w:numPr>
        <w:rPr>
          <w:rFonts w:eastAsia="Times New Roman"/>
          <w:sz w:val="22"/>
        </w:rPr>
      </w:pPr>
      <w:r w:rsidRPr="00F5470C">
        <w:rPr>
          <w:rFonts w:eastAsia="Times New Roman"/>
          <w:sz w:val="22"/>
        </w:rPr>
        <w:t xml:space="preserve">Press enter and you will be in </w:t>
      </w:r>
      <w:proofErr w:type="spellStart"/>
      <w:r w:rsidRPr="00F5470C">
        <w:rPr>
          <w:rFonts w:eastAsia="Times New Roman"/>
          <w:sz w:val="22"/>
        </w:rPr>
        <w:t>Jupyter</w:t>
      </w:r>
      <w:proofErr w:type="spellEnd"/>
      <w:r w:rsidRPr="00F5470C">
        <w:rPr>
          <w:rFonts w:eastAsia="Times New Roman"/>
          <w:sz w:val="22"/>
        </w:rPr>
        <w:t xml:space="preserve"> home page. </w:t>
      </w:r>
    </w:p>
    <w:p w14:paraId="0B37D54B" w14:textId="4A2462FF" w:rsidR="002E15F9" w:rsidRPr="00F5470C" w:rsidRDefault="002E15F9" w:rsidP="00FE7C4F">
      <w:pPr>
        <w:rPr>
          <w:rFonts w:ascii="Times New Roman" w:eastAsia="Times New Roman" w:hAnsi="Times New Roman" w:cs="Times New Roman"/>
        </w:rPr>
      </w:pPr>
    </w:p>
    <w:p w14:paraId="70F69EC9" w14:textId="329158AF" w:rsidR="00B50D61" w:rsidRPr="00F5470C" w:rsidRDefault="00B50D61" w:rsidP="006F623F">
      <w:pPr>
        <w:pStyle w:val="ListParagraph"/>
        <w:numPr>
          <w:ilvl w:val="0"/>
          <w:numId w:val="28"/>
        </w:numPr>
        <w:spacing w:after="240"/>
        <w:rPr>
          <w:rFonts w:eastAsia="Times New Roman"/>
          <w:b/>
        </w:rPr>
      </w:pPr>
      <w:r w:rsidRPr="00F5470C">
        <w:rPr>
          <w:rFonts w:eastAsia="Times New Roman"/>
          <w:b/>
        </w:rPr>
        <w:t>Spark Shell</w:t>
      </w:r>
    </w:p>
    <w:p w14:paraId="37F1F782" w14:textId="77777777" w:rsidR="00D55726" w:rsidRPr="00F5470C" w:rsidRDefault="00D55726" w:rsidP="00D55726">
      <w:pPr>
        <w:spacing w:after="0"/>
        <w:rPr>
          <w:rFonts w:ascii="Times New Roman" w:hAnsi="Times New Roman" w:cs="Times New Roman"/>
        </w:rPr>
      </w:pPr>
      <w:r w:rsidRPr="00F5470C">
        <w:rPr>
          <w:rFonts w:ascii="Times New Roman" w:hAnsi="Times New Roman" w:cs="Times New Roman"/>
        </w:rPr>
        <w:t xml:space="preserve">Spark Shell is an interactive shell through which we can access Spark's API. </w:t>
      </w:r>
      <w:r w:rsidR="00B50D61" w:rsidRPr="00F5470C">
        <w:rPr>
          <w:rFonts w:ascii="Times New Roman" w:hAnsi="Times New Roman" w:cs="Times New Roman"/>
        </w:rPr>
        <w:t xml:space="preserve">After </w:t>
      </w:r>
      <w:r w:rsidRPr="00F5470C">
        <w:rPr>
          <w:rFonts w:ascii="Times New Roman" w:hAnsi="Times New Roman" w:cs="Times New Roman"/>
        </w:rPr>
        <w:t>logging</w:t>
      </w:r>
      <w:r w:rsidR="00B50D61" w:rsidRPr="00F5470C">
        <w:rPr>
          <w:rFonts w:ascii="Times New Roman" w:hAnsi="Times New Roman" w:cs="Times New Roman"/>
        </w:rPr>
        <w:t xml:space="preserve"> in</w:t>
      </w:r>
      <w:r w:rsidRPr="00F5470C">
        <w:rPr>
          <w:rFonts w:ascii="Times New Roman" w:hAnsi="Times New Roman" w:cs="Times New Roman"/>
        </w:rPr>
        <w:t>to</w:t>
      </w:r>
      <w:r w:rsidR="00B50D61" w:rsidRPr="00F5470C">
        <w:rPr>
          <w:rFonts w:ascii="Times New Roman" w:hAnsi="Times New Roman" w:cs="Times New Roman"/>
        </w:rPr>
        <w:t xml:space="preserve"> </w:t>
      </w:r>
      <w:proofErr w:type="spellStart"/>
      <w:r w:rsidR="00B50D61" w:rsidRPr="00F5470C">
        <w:rPr>
          <w:rFonts w:ascii="Times New Roman" w:hAnsi="Times New Roman" w:cs="Times New Roman"/>
        </w:rPr>
        <w:t>Jupyter</w:t>
      </w:r>
      <w:proofErr w:type="spellEnd"/>
      <w:r w:rsidRPr="00F5470C">
        <w:rPr>
          <w:rFonts w:ascii="Times New Roman" w:hAnsi="Times New Roman" w:cs="Times New Roman"/>
        </w:rPr>
        <w:t xml:space="preserve">, </w:t>
      </w:r>
      <w:r w:rsidR="00B50D61" w:rsidRPr="00F5470C">
        <w:rPr>
          <w:rFonts w:ascii="Times New Roman" w:hAnsi="Times New Roman" w:cs="Times New Roman"/>
        </w:rPr>
        <w:t>make sure that you can run</w:t>
      </w:r>
      <w:r w:rsidRPr="00F5470C">
        <w:rPr>
          <w:rFonts w:ascii="Times New Roman" w:hAnsi="Times New Roman" w:cs="Times New Roman"/>
        </w:rPr>
        <w:t xml:space="preserve"> the</w:t>
      </w:r>
      <w:r w:rsidR="00B50D61" w:rsidRPr="00F5470C">
        <w:rPr>
          <w:rFonts w:ascii="Times New Roman" w:hAnsi="Times New Roman" w:cs="Times New Roman"/>
        </w:rPr>
        <w:t xml:space="preserve"> following spark shell </w:t>
      </w:r>
      <w:r w:rsidRPr="00F5470C">
        <w:rPr>
          <w:rFonts w:ascii="Times New Roman" w:hAnsi="Times New Roman" w:cs="Times New Roman"/>
        </w:rPr>
        <w:t>command</w:t>
      </w:r>
      <w:r w:rsidR="00B50D61" w:rsidRPr="00F5470C">
        <w:rPr>
          <w:rFonts w:ascii="Times New Roman" w:hAnsi="Times New Roman" w:cs="Times New Roman"/>
        </w:rPr>
        <w:t xml:space="preserve"> successfully since you will need this in future for your project developments. </w:t>
      </w:r>
    </w:p>
    <w:p w14:paraId="0D03FED4" w14:textId="2C36343B" w:rsidR="00B50D61" w:rsidRPr="00F5470C" w:rsidRDefault="00B50D61" w:rsidP="00D55726">
      <w:pPr>
        <w:spacing w:after="0"/>
        <w:rPr>
          <w:rFonts w:ascii="Times New Roman" w:hAnsi="Times New Roman" w:cs="Times New Roman"/>
        </w:rPr>
      </w:pPr>
      <w:r w:rsidRPr="00F5470C">
        <w:rPr>
          <w:rFonts w:ascii="Times New Roman" w:hAnsi="Times New Roman" w:cs="Times New Roman"/>
          <w:b/>
        </w:rPr>
        <w:t>Note</w:t>
      </w:r>
      <w:r w:rsidRPr="00F5470C">
        <w:rPr>
          <w:rFonts w:ascii="Times New Roman" w:hAnsi="Times New Roman" w:cs="Times New Roman"/>
        </w:rPr>
        <w:t xml:space="preserve">: this code can change </w:t>
      </w:r>
      <w:r w:rsidR="00D55726" w:rsidRPr="00F5470C">
        <w:rPr>
          <w:rFonts w:ascii="Times New Roman" w:hAnsi="Times New Roman" w:cs="Times New Roman"/>
        </w:rPr>
        <w:t>frequently</w:t>
      </w:r>
      <w:r w:rsidRPr="00F5470C">
        <w:rPr>
          <w:rFonts w:ascii="Times New Roman" w:hAnsi="Times New Roman" w:cs="Times New Roman"/>
        </w:rPr>
        <w:t xml:space="preserve"> so in case </w:t>
      </w:r>
      <w:r w:rsidR="00D55726" w:rsidRPr="00F5470C">
        <w:rPr>
          <w:rFonts w:ascii="Times New Roman" w:hAnsi="Times New Roman" w:cs="Times New Roman"/>
        </w:rPr>
        <w:t xml:space="preserve">you </w:t>
      </w:r>
      <w:r w:rsidRPr="00F5470C">
        <w:rPr>
          <w:rFonts w:ascii="Times New Roman" w:hAnsi="Times New Roman" w:cs="Times New Roman"/>
        </w:rPr>
        <w:t xml:space="preserve">get </w:t>
      </w:r>
      <w:r w:rsidR="00D55726" w:rsidRPr="00F5470C">
        <w:rPr>
          <w:rFonts w:ascii="Times New Roman" w:hAnsi="Times New Roman" w:cs="Times New Roman"/>
        </w:rPr>
        <w:t>any</w:t>
      </w:r>
      <w:r w:rsidRPr="00F5470C">
        <w:rPr>
          <w:rFonts w:ascii="Times New Roman" w:hAnsi="Times New Roman" w:cs="Times New Roman"/>
        </w:rPr>
        <w:t xml:space="preserve"> error, you can always ask for the updated one f</w:t>
      </w:r>
      <w:ins w:id="687" w:author="Jia Luo" w:date="2020-06-05T16:21:00Z">
        <w:r w:rsidR="0016704A">
          <w:rPr>
            <w:rFonts w:ascii="Times New Roman" w:hAnsi="Times New Roman" w:cs="Times New Roman"/>
          </w:rPr>
          <w:t>ro</w:t>
        </w:r>
      </w:ins>
      <w:del w:id="688" w:author="Jia Luo" w:date="2020-06-05T16:21:00Z">
        <w:r w:rsidRPr="00F5470C" w:rsidDel="0016704A">
          <w:rPr>
            <w:rFonts w:ascii="Times New Roman" w:hAnsi="Times New Roman" w:cs="Times New Roman"/>
          </w:rPr>
          <w:delText>or</w:delText>
        </w:r>
      </w:del>
      <w:r w:rsidRPr="00F5470C">
        <w:rPr>
          <w:rFonts w:ascii="Times New Roman" w:hAnsi="Times New Roman" w:cs="Times New Roman"/>
        </w:rPr>
        <w:t>m the team</w:t>
      </w:r>
      <w:r w:rsidR="00D55726" w:rsidRPr="00F5470C">
        <w:rPr>
          <w:rFonts w:ascii="Times New Roman" w:hAnsi="Times New Roman" w:cs="Times New Roman"/>
        </w:rPr>
        <w:t xml:space="preserve"> and update this section</w:t>
      </w:r>
      <w:r w:rsidRPr="00F5470C">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350"/>
      </w:tblGrid>
      <w:tr w:rsidR="00D55726" w:rsidRPr="00F5470C" w14:paraId="2636BD23" w14:textId="77777777" w:rsidTr="00D55726">
        <w:tc>
          <w:tcPr>
            <w:tcW w:w="9350" w:type="dxa"/>
          </w:tcPr>
          <w:p w14:paraId="7C232664" w14:textId="2E79C2E0"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lastRenderedPageBreak/>
              <w:t xml:space="preserve">###################### Setup the Environment </w:t>
            </w:r>
            <w:proofErr w:type="gramStart"/>
            <w:r w:rsidRPr="00F5470C">
              <w:rPr>
                <w:rFonts w:ascii="Times New Roman" w:hAnsi="Times New Roman" w:cs="Times New Roman"/>
                <w:color w:val="1F497D"/>
                <w:sz w:val="20"/>
              </w:rPr>
              <w:t>Variables  #</w:t>
            </w:r>
            <w:proofErr w:type="gramEnd"/>
            <w:r w:rsidRPr="00F5470C">
              <w:rPr>
                <w:rFonts w:ascii="Times New Roman" w:hAnsi="Times New Roman" w:cs="Times New Roman"/>
                <w:color w:val="1F497D"/>
                <w:sz w:val="20"/>
              </w:rPr>
              <w:t>##################</w:t>
            </w:r>
          </w:p>
          <w:p w14:paraId="6B84B6F9"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import </w:t>
            </w:r>
            <w:proofErr w:type="spellStart"/>
            <w:r w:rsidRPr="00F5470C">
              <w:rPr>
                <w:rFonts w:ascii="Times New Roman" w:hAnsi="Times New Roman" w:cs="Times New Roman"/>
                <w:color w:val="1F497D"/>
                <w:sz w:val="20"/>
              </w:rPr>
              <w:t>os</w:t>
            </w:r>
            <w:proofErr w:type="spellEnd"/>
          </w:p>
          <w:p w14:paraId="5D6C56FB"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import re </w:t>
            </w:r>
          </w:p>
          <w:p w14:paraId="2051C403"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import sys</w:t>
            </w:r>
          </w:p>
          <w:p w14:paraId="7BD95EFC" w14:textId="77777777" w:rsidR="00D55726" w:rsidRPr="00F5470C" w:rsidRDefault="00D55726" w:rsidP="00E02765">
            <w:pPr>
              <w:ind w:left="75"/>
              <w:rPr>
                <w:rFonts w:ascii="Times New Roman" w:hAnsi="Times New Roman" w:cs="Times New Roman"/>
                <w:color w:val="1F497D"/>
                <w:sz w:val="20"/>
              </w:rPr>
            </w:pP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xml:space="preserve"> = </w:t>
            </w:r>
            <w:proofErr w:type="spellStart"/>
            <w:proofErr w:type="gramStart"/>
            <w:r w:rsidRPr="00F5470C">
              <w:rPr>
                <w:rFonts w:ascii="Times New Roman" w:hAnsi="Times New Roman" w:cs="Times New Roman"/>
                <w:color w:val="1F497D"/>
                <w:sz w:val="20"/>
              </w:rPr>
              <w:t>os.environ.get</w:t>
            </w:r>
            <w:proofErr w:type="spellEnd"/>
            <w:r w:rsidRPr="00F5470C">
              <w:rPr>
                <w:rFonts w:ascii="Times New Roman" w:hAnsi="Times New Roman" w:cs="Times New Roman"/>
                <w:color w:val="1F497D"/>
                <w:sz w:val="20"/>
              </w:rPr>
              <w:t>(</w:t>
            </w:r>
            <w:proofErr w:type="gramEnd"/>
            <w:r w:rsidRPr="00F5470C">
              <w:rPr>
                <w:rFonts w:ascii="Times New Roman" w:hAnsi="Times New Roman" w:cs="Times New Roman"/>
                <w:color w:val="1F497D"/>
                <w:sz w:val="20"/>
              </w:rPr>
              <w:t>'SPARK_HOME', None)</w:t>
            </w:r>
          </w:p>
          <w:p w14:paraId="5D1DD6B7"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#print(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w:t>
            </w:r>
          </w:p>
          <w:p w14:paraId="5CC31D58"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xml:space="preserve"> = r'/</w:t>
            </w:r>
            <w:proofErr w:type="spellStart"/>
            <w:r w:rsidRPr="00F5470C">
              <w:rPr>
                <w:rFonts w:ascii="Times New Roman" w:hAnsi="Times New Roman" w:cs="Times New Roman"/>
                <w:color w:val="1F497D"/>
                <w:sz w:val="20"/>
              </w:rPr>
              <w:t>usr</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hdp</w:t>
            </w:r>
            <w:proofErr w:type="spellEnd"/>
            <w:r w:rsidRPr="00F5470C">
              <w:rPr>
                <w:rFonts w:ascii="Times New Roman" w:hAnsi="Times New Roman" w:cs="Times New Roman"/>
                <w:color w:val="1F497D"/>
                <w:sz w:val="20"/>
              </w:rPr>
              <w:t>/current/spark2-client'</w:t>
            </w:r>
          </w:p>
          <w:p w14:paraId="4449A444" w14:textId="77777777" w:rsidR="00D55726" w:rsidRPr="00F5470C" w:rsidRDefault="00D55726" w:rsidP="00E02765">
            <w:pPr>
              <w:ind w:left="75"/>
              <w:rPr>
                <w:rFonts w:ascii="Times New Roman" w:hAnsi="Times New Roman" w:cs="Times New Roman"/>
                <w:color w:val="1F497D"/>
                <w:sz w:val="20"/>
              </w:rPr>
            </w:pPr>
          </w:p>
          <w:p w14:paraId="582FA2BD" w14:textId="77777777" w:rsidR="00D55726" w:rsidRPr="00F5470C" w:rsidRDefault="00D55726" w:rsidP="00E02765">
            <w:pPr>
              <w:ind w:left="75"/>
              <w:rPr>
                <w:rFonts w:ascii="Times New Roman" w:hAnsi="Times New Roman" w:cs="Times New Roman"/>
                <w:color w:val="1F497D"/>
                <w:sz w:val="20"/>
              </w:rPr>
            </w:pP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xml:space="preserve"> = </w:t>
            </w:r>
            <w:proofErr w:type="spellStart"/>
            <w:proofErr w:type="gramStart"/>
            <w:r w:rsidRPr="00F5470C">
              <w:rPr>
                <w:rFonts w:ascii="Times New Roman" w:hAnsi="Times New Roman" w:cs="Times New Roman"/>
                <w:color w:val="1F497D"/>
                <w:sz w:val="20"/>
              </w:rPr>
              <w:t>os.environ.get</w:t>
            </w:r>
            <w:proofErr w:type="spellEnd"/>
            <w:r w:rsidRPr="00F5470C">
              <w:rPr>
                <w:rFonts w:ascii="Times New Roman" w:hAnsi="Times New Roman" w:cs="Times New Roman"/>
                <w:color w:val="1F497D"/>
                <w:sz w:val="20"/>
              </w:rPr>
              <w:t>(</w:t>
            </w:r>
            <w:proofErr w:type="gramEnd"/>
            <w:r w:rsidRPr="00F5470C">
              <w:rPr>
                <w:rFonts w:ascii="Times New Roman" w:hAnsi="Times New Roman" w:cs="Times New Roman"/>
                <w:color w:val="1F497D"/>
                <w:sz w:val="20"/>
              </w:rPr>
              <w:t>'SPARK_HOME', None)</w:t>
            </w:r>
          </w:p>
          <w:p w14:paraId="368304ED"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if not </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w:t>
            </w:r>
          </w:p>
          <w:p w14:paraId="5B60D0E3"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raise </w:t>
            </w:r>
            <w:proofErr w:type="spellStart"/>
            <w:proofErr w:type="gramStart"/>
            <w:r w:rsidRPr="00F5470C">
              <w:rPr>
                <w:rFonts w:ascii="Times New Roman" w:hAnsi="Times New Roman" w:cs="Times New Roman"/>
                <w:color w:val="1F497D"/>
                <w:sz w:val="20"/>
              </w:rPr>
              <w:t>ValueError</w:t>
            </w:r>
            <w:proofErr w:type="spellEnd"/>
            <w:r w:rsidRPr="00F5470C">
              <w:rPr>
                <w:rFonts w:ascii="Times New Roman" w:hAnsi="Times New Roman" w:cs="Times New Roman"/>
                <w:color w:val="1F497D"/>
                <w:sz w:val="20"/>
              </w:rPr>
              <w:t>(</w:t>
            </w:r>
            <w:proofErr w:type="gramEnd"/>
            <w:r w:rsidRPr="00F5470C">
              <w:rPr>
                <w:rFonts w:ascii="Times New Roman" w:hAnsi="Times New Roman" w:cs="Times New Roman"/>
                <w:color w:val="1F497D"/>
                <w:sz w:val="20"/>
              </w:rPr>
              <w:t>'SPARK_HOME environment variable is not set')</w:t>
            </w:r>
          </w:p>
          <w:p w14:paraId="2C3A77AC"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if not </w:t>
            </w:r>
            <w:proofErr w:type="spellStart"/>
            <w:proofErr w:type="gramStart"/>
            <w:r w:rsidRPr="00F5470C">
              <w:rPr>
                <w:rFonts w:ascii="Times New Roman" w:hAnsi="Times New Roman" w:cs="Times New Roman"/>
                <w:color w:val="1F497D"/>
                <w:sz w:val="20"/>
              </w:rPr>
              <w:t>os.path</w:t>
            </w:r>
            <w:proofErr w:type="gramEnd"/>
            <w:r w:rsidRPr="00F5470C">
              <w:rPr>
                <w:rFonts w:ascii="Times New Roman" w:hAnsi="Times New Roman" w:cs="Times New Roman"/>
                <w:color w:val="1F497D"/>
                <w:sz w:val="20"/>
              </w:rPr>
              <w:t>.isdir</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w:t>
            </w:r>
          </w:p>
          <w:p w14:paraId="5A0DC7D7"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raise </w:t>
            </w:r>
            <w:proofErr w:type="spellStart"/>
            <w:proofErr w:type="gramStart"/>
            <w:r w:rsidRPr="00F5470C">
              <w:rPr>
                <w:rFonts w:ascii="Times New Roman" w:hAnsi="Times New Roman" w:cs="Times New Roman"/>
                <w:color w:val="1F497D"/>
                <w:sz w:val="20"/>
              </w:rPr>
              <w:t>ValueError</w:t>
            </w:r>
            <w:proofErr w:type="spellEnd"/>
            <w:r w:rsidRPr="00F5470C">
              <w:rPr>
                <w:rFonts w:ascii="Times New Roman" w:hAnsi="Times New Roman" w:cs="Times New Roman"/>
                <w:color w:val="1F497D"/>
                <w:sz w:val="20"/>
              </w:rPr>
              <w:t>(</w:t>
            </w:r>
            <w:proofErr w:type="gramEnd"/>
            <w:r w:rsidRPr="00F5470C">
              <w:rPr>
                <w:rFonts w:ascii="Times New Roman" w:hAnsi="Times New Roman" w:cs="Times New Roman"/>
                <w:color w:val="1F497D"/>
                <w:sz w:val="20"/>
              </w:rPr>
              <w:t>'SPARK_HOME environment variable is not a directory')</w:t>
            </w:r>
          </w:p>
          <w:p w14:paraId="5DB87273"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if not </w:t>
            </w:r>
            <w:proofErr w:type="spellStart"/>
            <w:proofErr w:type="gramStart"/>
            <w:r w:rsidRPr="00F5470C">
              <w:rPr>
                <w:rFonts w:ascii="Times New Roman" w:hAnsi="Times New Roman" w:cs="Times New Roman"/>
                <w:color w:val="1F497D"/>
                <w:sz w:val="20"/>
              </w:rPr>
              <w:t>os.path</w:t>
            </w:r>
            <w:proofErr w:type="gramEnd"/>
            <w:r w:rsidRPr="00F5470C">
              <w:rPr>
                <w:rFonts w:ascii="Times New Roman" w:hAnsi="Times New Roman" w:cs="Times New Roman"/>
                <w:color w:val="1F497D"/>
                <w:sz w:val="20"/>
              </w:rPr>
              <w:t>.isdir</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os.path.join</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'python')):</w:t>
            </w:r>
          </w:p>
          <w:p w14:paraId="080B7C79"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raise </w:t>
            </w:r>
            <w:proofErr w:type="spellStart"/>
            <w:proofErr w:type="gramStart"/>
            <w:r w:rsidRPr="00F5470C">
              <w:rPr>
                <w:rFonts w:ascii="Times New Roman" w:hAnsi="Times New Roman" w:cs="Times New Roman"/>
                <w:color w:val="1F497D"/>
                <w:sz w:val="20"/>
              </w:rPr>
              <w:t>ValueError</w:t>
            </w:r>
            <w:proofErr w:type="spellEnd"/>
            <w:r w:rsidRPr="00F5470C">
              <w:rPr>
                <w:rFonts w:ascii="Times New Roman" w:hAnsi="Times New Roman" w:cs="Times New Roman"/>
                <w:color w:val="1F497D"/>
                <w:sz w:val="20"/>
              </w:rPr>
              <w:t>(</w:t>
            </w:r>
            <w:proofErr w:type="gramEnd"/>
            <w:r w:rsidRPr="00F5470C">
              <w:rPr>
                <w:rFonts w:ascii="Times New Roman" w:hAnsi="Times New Roman" w:cs="Times New Roman"/>
                <w:color w:val="1F497D"/>
                <w:sz w:val="20"/>
              </w:rPr>
              <w:t>'SPARK_HOME directory does not contain python')</w:t>
            </w:r>
          </w:p>
          <w:p w14:paraId="3BB2E781" w14:textId="77777777" w:rsidR="00D55726" w:rsidRPr="00F5470C" w:rsidRDefault="00D55726" w:rsidP="00E02765">
            <w:pPr>
              <w:ind w:left="75"/>
              <w:rPr>
                <w:rFonts w:ascii="Times New Roman" w:hAnsi="Times New Roman" w:cs="Times New Roman"/>
                <w:color w:val="1F497D"/>
                <w:sz w:val="20"/>
              </w:rPr>
            </w:pPr>
            <w:proofErr w:type="spellStart"/>
            <w:proofErr w:type="gramStart"/>
            <w:r w:rsidRPr="00F5470C">
              <w:rPr>
                <w:rFonts w:ascii="Times New Roman" w:hAnsi="Times New Roman" w:cs="Times New Roman"/>
                <w:color w:val="1F497D"/>
                <w:sz w:val="20"/>
              </w:rPr>
              <w:t>sys.path</w:t>
            </w:r>
            <w:proofErr w:type="gramEnd"/>
            <w:r w:rsidRPr="00F5470C">
              <w:rPr>
                <w:rFonts w:ascii="Times New Roman" w:hAnsi="Times New Roman" w:cs="Times New Roman"/>
                <w:color w:val="1F497D"/>
                <w:sz w:val="20"/>
              </w:rPr>
              <w:t>.insert</w:t>
            </w:r>
            <w:proofErr w:type="spellEnd"/>
            <w:r w:rsidRPr="00F5470C">
              <w:rPr>
                <w:rFonts w:ascii="Times New Roman" w:hAnsi="Times New Roman" w:cs="Times New Roman"/>
                <w:color w:val="1F497D"/>
                <w:sz w:val="20"/>
              </w:rPr>
              <w:t xml:space="preserve">(0, </w:t>
            </w:r>
            <w:proofErr w:type="spellStart"/>
            <w:r w:rsidRPr="00F5470C">
              <w:rPr>
                <w:rFonts w:ascii="Times New Roman" w:hAnsi="Times New Roman" w:cs="Times New Roman"/>
                <w:color w:val="1F497D"/>
                <w:sz w:val="20"/>
              </w:rPr>
              <w:t>os.path.join</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'python'))</w:t>
            </w:r>
          </w:p>
          <w:p w14:paraId="59680685" w14:textId="77777777" w:rsidR="00D55726" w:rsidRPr="00F5470C" w:rsidRDefault="00D55726" w:rsidP="00E02765">
            <w:pPr>
              <w:ind w:left="75"/>
              <w:rPr>
                <w:rFonts w:ascii="Times New Roman" w:hAnsi="Times New Roman" w:cs="Times New Roman"/>
                <w:color w:val="1F497D"/>
                <w:sz w:val="20"/>
              </w:rPr>
            </w:pPr>
            <w:proofErr w:type="spellStart"/>
            <w:r w:rsidRPr="00F5470C">
              <w:rPr>
                <w:rFonts w:ascii="Times New Roman" w:hAnsi="Times New Roman" w:cs="Times New Roman"/>
                <w:color w:val="1F497D"/>
                <w:sz w:val="20"/>
              </w:rPr>
              <w:t>pylib_list</w:t>
            </w:r>
            <w:proofErr w:type="spellEnd"/>
            <w:r w:rsidRPr="00F5470C">
              <w:rPr>
                <w:rFonts w:ascii="Times New Roman" w:hAnsi="Times New Roman" w:cs="Times New Roman"/>
                <w:color w:val="1F497D"/>
                <w:sz w:val="20"/>
              </w:rPr>
              <w:t xml:space="preserve"> = (item for item in </w:t>
            </w:r>
            <w:proofErr w:type="spellStart"/>
            <w:proofErr w:type="gramStart"/>
            <w:r w:rsidRPr="00F5470C">
              <w:rPr>
                <w:rFonts w:ascii="Times New Roman" w:hAnsi="Times New Roman" w:cs="Times New Roman"/>
                <w:color w:val="1F497D"/>
                <w:sz w:val="20"/>
              </w:rPr>
              <w:t>os.listdir</w:t>
            </w:r>
            <w:proofErr w:type="spellEnd"/>
            <w:proofErr w:type="gram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os.path.join</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'python/lib/'))</w:t>
            </w:r>
          </w:p>
          <w:p w14:paraId="06CF012C"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if </w:t>
            </w:r>
            <w:proofErr w:type="spellStart"/>
            <w:proofErr w:type="gramStart"/>
            <w:r w:rsidRPr="00F5470C">
              <w:rPr>
                <w:rFonts w:ascii="Times New Roman" w:hAnsi="Times New Roman" w:cs="Times New Roman"/>
                <w:color w:val="1F497D"/>
                <w:sz w:val="20"/>
              </w:rPr>
              <w:t>re.match</w:t>
            </w:r>
            <w:proofErr w:type="spellEnd"/>
            <w:proofErr w:type="gramEnd"/>
            <w:r w:rsidRPr="00F5470C">
              <w:rPr>
                <w:rFonts w:ascii="Times New Roman" w:hAnsi="Times New Roman" w:cs="Times New Roman"/>
                <w:color w:val="1F497D"/>
                <w:sz w:val="20"/>
              </w:rPr>
              <w:t>(r'py4j-\d+(\.\d+)+-</w:t>
            </w:r>
            <w:proofErr w:type="spellStart"/>
            <w:r w:rsidRPr="00F5470C">
              <w:rPr>
                <w:rFonts w:ascii="Times New Roman" w:hAnsi="Times New Roman" w:cs="Times New Roman"/>
                <w:color w:val="1F497D"/>
                <w:sz w:val="20"/>
              </w:rPr>
              <w:t>src</w:t>
            </w:r>
            <w:proofErr w:type="spellEnd"/>
            <w:r w:rsidRPr="00F5470C">
              <w:rPr>
                <w:rFonts w:ascii="Times New Roman" w:hAnsi="Times New Roman" w:cs="Times New Roman"/>
                <w:color w:val="1F497D"/>
                <w:sz w:val="20"/>
              </w:rPr>
              <w:t>\.zip\Z', item)</w:t>
            </w:r>
          </w:p>
          <w:p w14:paraId="4E6CBB31"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w:t>
            </w:r>
          </w:p>
          <w:p w14:paraId="3C562835"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try:</w:t>
            </w:r>
          </w:p>
          <w:p w14:paraId="50515830"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py4j_file = max(</w:t>
            </w:r>
            <w:proofErr w:type="spellStart"/>
            <w:r w:rsidRPr="00F5470C">
              <w:rPr>
                <w:rFonts w:ascii="Times New Roman" w:hAnsi="Times New Roman" w:cs="Times New Roman"/>
                <w:color w:val="1F497D"/>
                <w:sz w:val="20"/>
              </w:rPr>
              <w:t>pylib_list</w:t>
            </w:r>
            <w:proofErr w:type="spellEnd"/>
            <w:r w:rsidRPr="00F5470C">
              <w:rPr>
                <w:rFonts w:ascii="Times New Roman" w:hAnsi="Times New Roman" w:cs="Times New Roman"/>
                <w:color w:val="1F497D"/>
                <w:sz w:val="20"/>
              </w:rPr>
              <w:t>)</w:t>
            </w:r>
          </w:p>
          <w:p w14:paraId="5BB10898"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py4j = </w:t>
            </w:r>
            <w:proofErr w:type="spellStart"/>
            <w:proofErr w:type="gramStart"/>
            <w:r w:rsidRPr="00F5470C">
              <w:rPr>
                <w:rFonts w:ascii="Times New Roman" w:hAnsi="Times New Roman" w:cs="Times New Roman"/>
                <w:color w:val="1F497D"/>
                <w:sz w:val="20"/>
              </w:rPr>
              <w:t>os.path</w:t>
            </w:r>
            <w:proofErr w:type="gramEnd"/>
            <w:r w:rsidRPr="00F5470C">
              <w:rPr>
                <w:rFonts w:ascii="Times New Roman" w:hAnsi="Times New Roman" w:cs="Times New Roman"/>
                <w:color w:val="1F497D"/>
                <w:sz w:val="20"/>
              </w:rPr>
              <w:t>.join</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xml:space="preserve">, </w:t>
            </w:r>
            <w:proofErr w:type="spellStart"/>
            <w:r w:rsidRPr="00F5470C">
              <w:rPr>
                <w:rFonts w:ascii="Times New Roman" w:hAnsi="Times New Roman" w:cs="Times New Roman"/>
                <w:color w:val="1F497D"/>
                <w:sz w:val="20"/>
              </w:rPr>
              <w:t>os.path.join</w:t>
            </w:r>
            <w:proofErr w:type="spellEnd"/>
            <w:r w:rsidRPr="00F5470C">
              <w:rPr>
                <w:rFonts w:ascii="Times New Roman" w:hAnsi="Times New Roman" w:cs="Times New Roman"/>
                <w:color w:val="1F497D"/>
                <w:sz w:val="20"/>
              </w:rPr>
              <w:t>('python/lib', py4j_file))</w:t>
            </w:r>
          </w:p>
          <w:p w14:paraId="31A3A349"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except </w:t>
            </w:r>
            <w:proofErr w:type="spellStart"/>
            <w:r w:rsidRPr="00F5470C">
              <w:rPr>
                <w:rFonts w:ascii="Times New Roman" w:hAnsi="Times New Roman" w:cs="Times New Roman"/>
                <w:color w:val="1F497D"/>
                <w:sz w:val="20"/>
              </w:rPr>
              <w:t>ValueError</w:t>
            </w:r>
            <w:proofErr w:type="spellEnd"/>
            <w:r w:rsidRPr="00F5470C">
              <w:rPr>
                <w:rFonts w:ascii="Times New Roman" w:hAnsi="Times New Roman" w:cs="Times New Roman"/>
                <w:color w:val="1F497D"/>
                <w:sz w:val="20"/>
              </w:rPr>
              <w:t>:</w:t>
            </w:r>
          </w:p>
          <w:p w14:paraId="6DBBE8DB"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raise </w:t>
            </w:r>
            <w:proofErr w:type="spellStart"/>
            <w:proofErr w:type="gramStart"/>
            <w:r w:rsidRPr="00F5470C">
              <w:rPr>
                <w:rFonts w:ascii="Times New Roman" w:hAnsi="Times New Roman" w:cs="Times New Roman"/>
                <w:color w:val="1F497D"/>
                <w:sz w:val="20"/>
              </w:rPr>
              <w:t>ValueError</w:t>
            </w:r>
            <w:proofErr w:type="spellEnd"/>
            <w:r w:rsidRPr="00F5470C">
              <w:rPr>
                <w:rFonts w:ascii="Times New Roman" w:hAnsi="Times New Roman" w:cs="Times New Roman"/>
                <w:color w:val="1F497D"/>
                <w:sz w:val="20"/>
              </w:rPr>
              <w:t>(</w:t>
            </w:r>
            <w:proofErr w:type="gramEnd"/>
          </w:p>
          <w:p w14:paraId="5CE10262"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'Could not find py4j'</w:t>
            </w:r>
          </w:p>
          <w:p w14:paraId="3F2547F0"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w:t>
            </w:r>
          </w:p>
          <w:p w14:paraId="14458FF7" w14:textId="77777777" w:rsidR="00D55726" w:rsidRPr="00F5470C" w:rsidRDefault="00D55726" w:rsidP="00E02765">
            <w:pPr>
              <w:ind w:left="75"/>
              <w:rPr>
                <w:rFonts w:ascii="Times New Roman" w:hAnsi="Times New Roman" w:cs="Times New Roman"/>
                <w:color w:val="1F497D"/>
                <w:sz w:val="20"/>
              </w:rPr>
            </w:pPr>
            <w:proofErr w:type="spellStart"/>
            <w:proofErr w:type="gramStart"/>
            <w:r w:rsidRPr="00F5470C">
              <w:rPr>
                <w:rFonts w:ascii="Times New Roman" w:hAnsi="Times New Roman" w:cs="Times New Roman"/>
                <w:color w:val="1F497D"/>
                <w:sz w:val="20"/>
              </w:rPr>
              <w:t>sys.path</w:t>
            </w:r>
            <w:proofErr w:type="gramEnd"/>
            <w:r w:rsidRPr="00F5470C">
              <w:rPr>
                <w:rFonts w:ascii="Times New Roman" w:hAnsi="Times New Roman" w:cs="Times New Roman"/>
                <w:color w:val="1F497D"/>
                <w:sz w:val="20"/>
              </w:rPr>
              <w:t>.insert</w:t>
            </w:r>
            <w:proofErr w:type="spellEnd"/>
            <w:r w:rsidRPr="00F5470C">
              <w:rPr>
                <w:rFonts w:ascii="Times New Roman" w:hAnsi="Times New Roman" w:cs="Times New Roman"/>
                <w:color w:val="1F497D"/>
                <w:sz w:val="20"/>
              </w:rPr>
              <w:t>(0, py4j)</w:t>
            </w:r>
          </w:p>
          <w:p w14:paraId="4BB0BF09" w14:textId="77777777" w:rsidR="00D55726" w:rsidRPr="00F5470C" w:rsidRDefault="00D55726" w:rsidP="00E02765">
            <w:pPr>
              <w:ind w:left="75"/>
              <w:rPr>
                <w:rFonts w:ascii="Times New Roman" w:hAnsi="Times New Roman" w:cs="Times New Roman"/>
                <w:color w:val="1F497D"/>
                <w:sz w:val="20"/>
              </w:rPr>
            </w:pPr>
          </w:p>
          <w:p w14:paraId="569DA0F9" w14:textId="77777777" w:rsidR="00D55726" w:rsidRPr="00F5470C" w:rsidRDefault="00D55726" w:rsidP="00E02765">
            <w:pPr>
              <w:ind w:left="75"/>
              <w:rPr>
                <w:rFonts w:ascii="Times New Roman" w:hAnsi="Times New Roman" w:cs="Times New Roman"/>
                <w:color w:val="1F497D"/>
                <w:sz w:val="20"/>
              </w:rPr>
            </w:pPr>
            <w:proofErr w:type="spellStart"/>
            <w:r w:rsidRPr="00F5470C">
              <w:rPr>
                <w:rFonts w:ascii="Times New Roman" w:hAnsi="Times New Roman" w:cs="Times New Roman"/>
                <w:color w:val="1F497D"/>
                <w:sz w:val="20"/>
              </w:rPr>
              <w:t>spark_release_file</w:t>
            </w:r>
            <w:proofErr w:type="spellEnd"/>
            <w:r w:rsidRPr="00F5470C">
              <w:rPr>
                <w:rFonts w:ascii="Times New Roman" w:hAnsi="Times New Roman" w:cs="Times New Roman"/>
                <w:color w:val="1F497D"/>
                <w:sz w:val="20"/>
              </w:rPr>
              <w:t xml:space="preserve"> = </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xml:space="preserve"> + "/RELEASE"</w:t>
            </w:r>
          </w:p>
          <w:p w14:paraId="78354F17"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if </w:t>
            </w:r>
            <w:proofErr w:type="spellStart"/>
            <w:proofErr w:type="gramStart"/>
            <w:r w:rsidRPr="00F5470C">
              <w:rPr>
                <w:rFonts w:ascii="Times New Roman" w:hAnsi="Times New Roman" w:cs="Times New Roman"/>
                <w:color w:val="1F497D"/>
                <w:sz w:val="20"/>
              </w:rPr>
              <w:t>os.path</w:t>
            </w:r>
            <w:proofErr w:type="gramEnd"/>
            <w:r w:rsidRPr="00F5470C">
              <w:rPr>
                <w:rFonts w:ascii="Times New Roman" w:hAnsi="Times New Roman" w:cs="Times New Roman"/>
                <w:color w:val="1F497D"/>
                <w:sz w:val="20"/>
              </w:rPr>
              <w:t>.exists</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spark_release_file</w:t>
            </w:r>
            <w:proofErr w:type="spellEnd"/>
            <w:r w:rsidRPr="00F5470C">
              <w:rPr>
                <w:rFonts w:ascii="Times New Roman" w:hAnsi="Times New Roman" w:cs="Times New Roman"/>
                <w:color w:val="1F497D"/>
                <w:sz w:val="20"/>
              </w:rPr>
              <w:t>) and "Spark" in  open(</w:t>
            </w:r>
            <w:proofErr w:type="spellStart"/>
            <w:r w:rsidRPr="00F5470C">
              <w:rPr>
                <w:rFonts w:ascii="Times New Roman" w:hAnsi="Times New Roman" w:cs="Times New Roman"/>
                <w:color w:val="1F497D"/>
                <w:sz w:val="20"/>
              </w:rPr>
              <w:t>spark_release_file</w:t>
            </w:r>
            <w:proofErr w:type="spellEnd"/>
            <w:r w:rsidRPr="00F5470C">
              <w:rPr>
                <w:rFonts w:ascii="Times New Roman" w:hAnsi="Times New Roman" w:cs="Times New Roman"/>
                <w:color w:val="1F497D"/>
                <w:sz w:val="20"/>
              </w:rPr>
              <w:t>).read():</w:t>
            </w:r>
          </w:p>
          <w:p w14:paraId="30280F01"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w:t>
            </w:r>
            <w:proofErr w:type="spellStart"/>
            <w:r w:rsidRPr="00F5470C">
              <w:rPr>
                <w:rFonts w:ascii="Times New Roman" w:hAnsi="Times New Roman" w:cs="Times New Roman"/>
                <w:color w:val="1F497D"/>
                <w:sz w:val="20"/>
              </w:rPr>
              <w:t>pyspark_submit_args</w:t>
            </w:r>
            <w:proofErr w:type="spellEnd"/>
            <w:r w:rsidRPr="00F5470C">
              <w:rPr>
                <w:rFonts w:ascii="Times New Roman" w:hAnsi="Times New Roman" w:cs="Times New Roman"/>
                <w:color w:val="1F497D"/>
                <w:sz w:val="20"/>
              </w:rPr>
              <w:t xml:space="preserve"> = </w:t>
            </w:r>
            <w:proofErr w:type="spellStart"/>
            <w:proofErr w:type="gramStart"/>
            <w:r w:rsidRPr="00F5470C">
              <w:rPr>
                <w:rFonts w:ascii="Times New Roman" w:hAnsi="Times New Roman" w:cs="Times New Roman"/>
                <w:color w:val="1F497D"/>
                <w:sz w:val="20"/>
              </w:rPr>
              <w:t>os.environ.get</w:t>
            </w:r>
            <w:proofErr w:type="spellEnd"/>
            <w:r w:rsidRPr="00F5470C">
              <w:rPr>
                <w:rFonts w:ascii="Times New Roman" w:hAnsi="Times New Roman" w:cs="Times New Roman"/>
                <w:color w:val="1F497D"/>
                <w:sz w:val="20"/>
              </w:rPr>
              <w:t>(</w:t>
            </w:r>
            <w:proofErr w:type="gramEnd"/>
            <w:r w:rsidRPr="00F5470C">
              <w:rPr>
                <w:rFonts w:ascii="Times New Roman" w:hAnsi="Times New Roman" w:cs="Times New Roman"/>
                <w:color w:val="1F497D"/>
                <w:sz w:val="20"/>
              </w:rPr>
              <w:t>"PYSPARK_SUBMIT_ARGS", " --master yarn-client \</w:t>
            </w:r>
          </w:p>
          <w:p w14:paraId="0BD477B4"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--num-executors 16 --executor-memory 32</w:t>
            </w:r>
            <w:proofErr w:type="gramStart"/>
            <w:r w:rsidRPr="00F5470C">
              <w:rPr>
                <w:rFonts w:ascii="Times New Roman" w:hAnsi="Times New Roman" w:cs="Times New Roman"/>
                <w:color w:val="1F497D"/>
                <w:sz w:val="20"/>
              </w:rPr>
              <w:t>g  --</w:t>
            </w:r>
            <w:proofErr w:type="gramEnd"/>
            <w:r w:rsidRPr="00F5470C">
              <w:rPr>
                <w:rFonts w:ascii="Times New Roman" w:hAnsi="Times New Roman" w:cs="Times New Roman"/>
                <w:color w:val="1F497D"/>
                <w:sz w:val="20"/>
              </w:rPr>
              <w:t xml:space="preserve">executor-cores 4 --driver-memory 40g --conf </w:t>
            </w:r>
            <w:proofErr w:type="spellStart"/>
            <w:r w:rsidRPr="00F5470C">
              <w:rPr>
                <w:rFonts w:ascii="Times New Roman" w:hAnsi="Times New Roman" w:cs="Times New Roman"/>
                <w:color w:val="1F497D"/>
                <w:sz w:val="20"/>
              </w:rPr>
              <w:t>spark.dynamicAllocation.maxExecutors</w:t>
            </w:r>
            <w:proofErr w:type="spellEnd"/>
            <w:r w:rsidRPr="00F5470C">
              <w:rPr>
                <w:rFonts w:ascii="Times New Roman" w:hAnsi="Times New Roman" w:cs="Times New Roman"/>
                <w:color w:val="1F497D"/>
                <w:sz w:val="20"/>
              </w:rPr>
              <w:t>=2000 --jars /usr/hdp/current/hive_warehouse_connector/hive-warehouse-connector-assembly-1.0.0.3.1.4.39-6.jar  --</w:t>
            </w:r>
            <w:proofErr w:type="spellStart"/>
            <w:r w:rsidRPr="00F5470C">
              <w:rPr>
                <w:rFonts w:ascii="Times New Roman" w:hAnsi="Times New Roman" w:cs="Times New Roman"/>
                <w:color w:val="1F497D"/>
                <w:sz w:val="20"/>
              </w:rPr>
              <w:t>py</w:t>
            </w:r>
            <w:proofErr w:type="spellEnd"/>
            <w:r w:rsidRPr="00F5470C">
              <w:rPr>
                <w:rFonts w:ascii="Times New Roman" w:hAnsi="Times New Roman" w:cs="Times New Roman"/>
                <w:color w:val="1F497D"/>
                <w:sz w:val="20"/>
              </w:rPr>
              <w:t xml:space="preserve">-files /usr/hdp/current/hive_warehouse_connector/pyspark_hwc-1.0.0.3.1.4.39-6.zip --conf </w:t>
            </w:r>
            <w:proofErr w:type="spellStart"/>
            <w:r w:rsidRPr="00F5470C">
              <w:rPr>
                <w:rFonts w:ascii="Times New Roman" w:hAnsi="Times New Roman" w:cs="Times New Roman"/>
                <w:color w:val="1F497D"/>
                <w:sz w:val="20"/>
              </w:rPr>
              <w:t>spark.hadoop.metastore.catalog.default</w:t>
            </w:r>
            <w:proofErr w:type="spellEnd"/>
            <w:r w:rsidRPr="00F5470C">
              <w:rPr>
                <w:rFonts w:ascii="Times New Roman" w:hAnsi="Times New Roman" w:cs="Times New Roman"/>
                <w:color w:val="1F497D"/>
                <w:sz w:val="20"/>
              </w:rPr>
              <w:t xml:space="preserve">=hive --conf </w:t>
            </w:r>
            <w:proofErr w:type="spellStart"/>
            <w:r w:rsidRPr="00F5470C">
              <w:rPr>
                <w:rFonts w:ascii="Times New Roman" w:hAnsi="Times New Roman" w:cs="Times New Roman"/>
                <w:color w:val="1F497D"/>
                <w:sz w:val="20"/>
              </w:rPr>
              <w:t>spark.driver.maxResultSize</w:t>
            </w:r>
            <w:proofErr w:type="spellEnd"/>
            <w:r w:rsidRPr="00F5470C">
              <w:rPr>
                <w:rFonts w:ascii="Times New Roman" w:hAnsi="Times New Roman" w:cs="Times New Roman"/>
                <w:color w:val="1F497D"/>
                <w:sz w:val="20"/>
              </w:rPr>
              <w:t>=3g"</w:t>
            </w:r>
          </w:p>
          <w:p w14:paraId="7100DBCD"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w:t>
            </w:r>
          </w:p>
          <w:p w14:paraId="48FD3624"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if not "</w:t>
            </w:r>
            <w:proofErr w:type="spellStart"/>
            <w:r w:rsidRPr="00F5470C">
              <w:rPr>
                <w:rFonts w:ascii="Times New Roman" w:hAnsi="Times New Roman" w:cs="Times New Roman"/>
                <w:color w:val="1F497D"/>
                <w:sz w:val="20"/>
              </w:rPr>
              <w:t>pyspark</w:t>
            </w:r>
            <w:proofErr w:type="spellEnd"/>
            <w:r w:rsidRPr="00F5470C">
              <w:rPr>
                <w:rFonts w:ascii="Times New Roman" w:hAnsi="Times New Roman" w:cs="Times New Roman"/>
                <w:color w:val="1F497D"/>
                <w:sz w:val="20"/>
              </w:rPr>
              <w:t xml:space="preserve">-shell" in </w:t>
            </w:r>
            <w:proofErr w:type="spellStart"/>
            <w:r w:rsidRPr="00F5470C">
              <w:rPr>
                <w:rFonts w:ascii="Times New Roman" w:hAnsi="Times New Roman" w:cs="Times New Roman"/>
                <w:color w:val="1F497D"/>
                <w:sz w:val="20"/>
              </w:rPr>
              <w:t>pyspark_submit_args</w:t>
            </w:r>
            <w:proofErr w:type="spellEnd"/>
            <w:r w:rsidRPr="00F5470C">
              <w:rPr>
                <w:rFonts w:ascii="Times New Roman" w:hAnsi="Times New Roman" w:cs="Times New Roman"/>
                <w:color w:val="1F497D"/>
                <w:sz w:val="20"/>
              </w:rPr>
              <w:t xml:space="preserve">: </w:t>
            </w:r>
            <w:proofErr w:type="spellStart"/>
            <w:r w:rsidRPr="00F5470C">
              <w:rPr>
                <w:rFonts w:ascii="Times New Roman" w:hAnsi="Times New Roman" w:cs="Times New Roman"/>
                <w:color w:val="1F497D"/>
                <w:sz w:val="20"/>
              </w:rPr>
              <w:t>pyspark_submit_args</w:t>
            </w:r>
            <w:proofErr w:type="spellEnd"/>
            <w:r w:rsidRPr="00F5470C">
              <w:rPr>
                <w:rFonts w:ascii="Times New Roman" w:hAnsi="Times New Roman" w:cs="Times New Roman"/>
                <w:color w:val="1F497D"/>
                <w:sz w:val="20"/>
              </w:rPr>
              <w:t xml:space="preserve"> += " </w:t>
            </w:r>
            <w:proofErr w:type="spellStart"/>
            <w:r w:rsidRPr="00F5470C">
              <w:rPr>
                <w:rFonts w:ascii="Times New Roman" w:hAnsi="Times New Roman" w:cs="Times New Roman"/>
                <w:color w:val="1F497D"/>
                <w:sz w:val="20"/>
              </w:rPr>
              <w:t>pyspark</w:t>
            </w:r>
            <w:proofErr w:type="spellEnd"/>
            <w:r w:rsidRPr="00F5470C">
              <w:rPr>
                <w:rFonts w:ascii="Times New Roman" w:hAnsi="Times New Roman" w:cs="Times New Roman"/>
                <w:color w:val="1F497D"/>
                <w:sz w:val="20"/>
              </w:rPr>
              <w:t>-shell"</w:t>
            </w:r>
          </w:p>
          <w:p w14:paraId="3512E7DC"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w:t>
            </w:r>
            <w:proofErr w:type="spellStart"/>
            <w:proofErr w:type="gramStart"/>
            <w:r w:rsidRPr="00F5470C">
              <w:rPr>
                <w:rFonts w:ascii="Times New Roman" w:hAnsi="Times New Roman" w:cs="Times New Roman"/>
                <w:color w:val="1F497D"/>
                <w:sz w:val="20"/>
              </w:rPr>
              <w:t>os.environ</w:t>
            </w:r>
            <w:proofErr w:type="spellEnd"/>
            <w:proofErr w:type="gramEnd"/>
            <w:r w:rsidRPr="00F5470C">
              <w:rPr>
                <w:rFonts w:ascii="Times New Roman" w:hAnsi="Times New Roman" w:cs="Times New Roman"/>
                <w:color w:val="1F497D"/>
                <w:sz w:val="20"/>
              </w:rPr>
              <w:t xml:space="preserve">["PYSPARK_SUBMIT_ARGS"] = </w:t>
            </w:r>
            <w:proofErr w:type="spellStart"/>
            <w:r w:rsidRPr="00F5470C">
              <w:rPr>
                <w:rFonts w:ascii="Times New Roman" w:hAnsi="Times New Roman" w:cs="Times New Roman"/>
                <w:color w:val="1F497D"/>
                <w:sz w:val="20"/>
              </w:rPr>
              <w:t>pyspark_submit_args</w:t>
            </w:r>
            <w:proofErr w:type="spellEnd"/>
          </w:p>
          <w:p w14:paraId="3155A22A" w14:textId="77777777" w:rsidR="00D55726" w:rsidRPr="00F5470C" w:rsidRDefault="00D55726" w:rsidP="00E02765">
            <w:pPr>
              <w:ind w:left="75"/>
              <w:rPr>
                <w:rFonts w:ascii="Times New Roman" w:hAnsi="Times New Roman" w:cs="Times New Roman"/>
                <w:color w:val="1F497D"/>
                <w:sz w:val="20"/>
              </w:rPr>
            </w:pPr>
          </w:p>
          <w:p w14:paraId="3D3AE46C"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with </w:t>
            </w:r>
            <w:proofErr w:type="gramStart"/>
            <w:r w:rsidRPr="00F5470C">
              <w:rPr>
                <w:rFonts w:ascii="Times New Roman" w:hAnsi="Times New Roman" w:cs="Times New Roman"/>
                <w:color w:val="1F497D"/>
                <w:sz w:val="20"/>
              </w:rPr>
              <w:t>open(</w:t>
            </w:r>
            <w:proofErr w:type="spellStart"/>
            <w:proofErr w:type="gramEnd"/>
            <w:r w:rsidRPr="00F5470C">
              <w:rPr>
                <w:rFonts w:ascii="Times New Roman" w:hAnsi="Times New Roman" w:cs="Times New Roman"/>
                <w:color w:val="1F497D"/>
                <w:sz w:val="20"/>
              </w:rPr>
              <w:t>os.path.join</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'python/</w:t>
            </w:r>
            <w:proofErr w:type="spellStart"/>
            <w:r w:rsidRPr="00F5470C">
              <w:rPr>
                <w:rFonts w:ascii="Times New Roman" w:hAnsi="Times New Roman" w:cs="Times New Roman"/>
                <w:color w:val="1F497D"/>
                <w:sz w:val="20"/>
              </w:rPr>
              <w:t>pyspark</w:t>
            </w:r>
            <w:proofErr w:type="spellEnd"/>
            <w:r w:rsidRPr="00F5470C">
              <w:rPr>
                <w:rFonts w:ascii="Times New Roman" w:hAnsi="Times New Roman" w:cs="Times New Roman"/>
                <w:color w:val="1F497D"/>
                <w:sz w:val="20"/>
              </w:rPr>
              <w:t>/shell.py')) as f:</w:t>
            </w:r>
          </w:p>
          <w:p w14:paraId="1759E1CC" w14:textId="77777777" w:rsidR="00D55726" w:rsidRPr="00F5470C" w:rsidRDefault="00D55726" w:rsidP="00E02765">
            <w:pPr>
              <w:ind w:left="75"/>
              <w:rPr>
                <w:rFonts w:ascii="Times New Roman" w:hAnsi="Times New Roman" w:cs="Times New Roman"/>
                <w:color w:val="1F497D"/>
                <w:sz w:val="20"/>
              </w:rPr>
            </w:pPr>
            <w:r w:rsidRPr="00F5470C">
              <w:rPr>
                <w:rFonts w:ascii="Times New Roman" w:hAnsi="Times New Roman" w:cs="Times New Roman"/>
                <w:color w:val="1F497D"/>
                <w:sz w:val="20"/>
              </w:rPr>
              <w:t xml:space="preserve">    code = compile(</w:t>
            </w:r>
            <w:proofErr w:type="spellStart"/>
            <w:proofErr w:type="gramStart"/>
            <w:r w:rsidRPr="00F5470C">
              <w:rPr>
                <w:rFonts w:ascii="Times New Roman" w:hAnsi="Times New Roman" w:cs="Times New Roman"/>
                <w:color w:val="1F497D"/>
                <w:sz w:val="20"/>
              </w:rPr>
              <w:t>f.read</w:t>
            </w:r>
            <w:proofErr w:type="spellEnd"/>
            <w:proofErr w:type="gramEnd"/>
            <w:r w:rsidRPr="00F5470C">
              <w:rPr>
                <w:rFonts w:ascii="Times New Roman" w:hAnsi="Times New Roman" w:cs="Times New Roman"/>
                <w:color w:val="1F497D"/>
                <w:sz w:val="20"/>
              </w:rPr>
              <w:t xml:space="preserve">(), </w:t>
            </w:r>
            <w:proofErr w:type="spellStart"/>
            <w:r w:rsidRPr="00F5470C">
              <w:rPr>
                <w:rFonts w:ascii="Times New Roman" w:hAnsi="Times New Roman" w:cs="Times New Roman"/>
                <w:color w:val="1F497D"/>
                <w:sz w:val="20"/>
              </w:rPr>
              <w:t>os.path.join</w:t>
            </w:r>
            <w:proofErr w:type="spellEnd"/>
            <w:r w:rsidRPr="00F5470C">
              <w:rPr>
                <w:rFonts w:ascii="Times New Roman" w:hAnsi="Times New Roman" w:cs="Times New Roman"/>
                <w:color w:val="1F497D"/>
                <w:sz w:val="20"/>
              </w:rPr>
              <w:t>(</w:t>
            </w:r>
            <w:proofErr w:type="spellStart"/>
            <w:r w:rsidRPr="00F5470C">
              <w:rPr>
                <w:rFonts w:ascii="Times New Roman" w:hAnsi="Times New Roman" w:cs="Times New Roman"/>
                <w:color w:val="1F497D"/>
                <w:sz w:val="20"/>
              </w:rPr>
              <w:t>spark_home</w:t>
            </w:r>
            <w:proofErr w:type="spellEnd"/>
            <w:r w:rsidRPr="00F5470C">
              <w:rPr>
                <w:rFonts w:ascii="Times New Roman" w:hAnsi="Times New Roman" w:cs="Times New Roman"/>
                <w:color w:val="1F497D"/>
                <w:sz w:val="20"/>
              </w:rPr>
              <w:t>, 'python/</w:t>
            </w:r>
            <w:proofErr w:type="spellStart"/>
            <w:r w:rsidRPr="00F5470C">
              <w:rPr>
                <w:rFonts w:ascii="Times New Roman" w:hAnsi="Times New Roman" w:cs="Times New Roman"/>
                <w:color w:val="1F497D"/>
                <w:sz w:val="20"/>
              </w:rPr>
              <w:t>pyspark</w:t>
            </w:r>
            <w:proofErr w:type="spellEnd"/>
            <w:r w:rsidRPr="00F5470C">
              <w:rPr>
                <w:rFonts w:ascii="Times New Roman" w:hAnsi="Times New Roman" w:cs="Times New Roman"/>
                <w:color w:val="1F497D"/>
                <w:sz w:val="20"/>
              </w:rPr>
              <w:t>/shell.py'), 'exec')</w:t>
            </w:r>
          </w:p>
          <w:p w14:paraId="36CE5F9C" w14:textId="6E380B6D" w:rsidR="00D55726" w:rsidRPr="00F5470C" w:rsidRDefault="00D55726" w:rsidP="00E02765">
            <w:pPr>
              <w:ind w:left="75"/>
              <w:rPr>
                <w:rFonts w:ascii="Times New Roman" w:eastAsia="Times New Roman" w:hAnsi="Times New Roman" w:cs="Times New Roman"/>
              </w:rPr>
            </w:pPr>
            <w:r w:rsidRPr="00F5470C">
              <w:rPr>
                <w:rFonts w:ascii="Times New Roman" w:hAnsi="Times New Roman" w:cs="Times New Roman"/>
                <w:color w:val="1F497D"/>
                <w:sz w:val="20"/>
              </w:rPr>
              <w:t xml:space="preserve">    exec(code)</w:t>
            </w:r>
          </w:p>
        </w:tc>
      </w:tr>
    </w:tbl>
    <w:p w14:paraId="6A3D29EA" w14:textId="77777777" w:rsidR="00D55726" w:rsidRPr="00F5470C" w:rsidRDefault="00D55726" w:rsidP="00B50D61">
      <w:pPr>
        <w:rPr>
          <w:rFonts w:ascii="Times New Roman" w:eastAsia="Times New Roman" w:hAnsi="Times New Roman" w:cs="Times New Roman"/>
        </w:rPr>
      </w:pPr>
    </w:p>
    <w:p w14:paraId="218FA7CC" w14:textId="43CCBAC5" w:rsidR="00E94F05" w:rsidRPr="00F5470C" w:rsidDel="006B2F39" w:rsidRDefault="00E94F05" w:rsidP="00FE7C4F">
      <w:pPr>
        <w:pStyle w:val="Heading3"/>
        <w:rPr>
          <w:moveFrom w:id="689" w:author="Jia Luo" w:date="2020-06-05T16:36:00Z"/>
          <w:rFonts w:cs="Times New Roman"/>
        </w:rPr>
      </w:pPr>
      <w:bookmarkStart w:id="690" w:name="_Toc41922675"/>
      <w:moveFromRangeStart w:id="691" w:author="Jia Luo" w:date="2020-06-05T16:36:00Z" w:name="move42267219"/>
      <w:moveFrom w:id="692" w:author="Jia Luo" w:date="2020-06-05T16:36:00Z">
        <w:r w:rsidRPr="00F5470C" w:rsidDel="006B2F39">
          <w:rPr>
            <w:rFonts w:cs="Times New Roman"/>
          </w:rPr>
          <w:t>R-Project</w:t>
        </w:r>
        <w:bookmarkEnd w:id="690"/>
      </w:moveFrom>
    </w:p>
    <w:p w14:paraId="45471EEE" w14:textId="41C11D42" w:rsidR="000A7392" w:rsidRPr="00F5470C" w:rsidDel="006B2F39" w:rsidRDefault="004D6730" w:rsidP="00FE7C4F">
      <w:pPr>
        <w:rPr>
          <w:moveFrom w:id="693" w:author="Jia Luo" w:date="2020-06-05T16:36:00Z"/>
          <w:rFonts w:ascii="Times New Roman" w:hAnsi="Times New Roman" w:cs="Times New Roman"/>
        </w:rPr>
      </w:pPr>
      <w:moveFrom w:id="694" w:author="Jia Luo" w:date="2020-06-05T16:36:00Z">
        <w:r w:rsidRPr="00F5470C" w:rsidDel="006B2F39">
          <w:rPr>
            <w:rFonts w:ascii="Times New Roman" w:hAnsi="Times New Roman" w:cs="Times New Roman"/>
          </w:rPr>
          <w:t>Request from IT to downlo</w:t>
        </w:r>
        <w:r w:rsidR="000A7392" w:rsidRPr="00F5470C" w:rsidDel="006B2F39">
          <w:rPr>
            <w:rFonts w:ascii="Times New Roman" w:hAnsi="Times New Roman" w:cs="Times New Roman"/>
          </w:rPr>
          <w:t>ad R-project and RStudio</w:t>
        </w:r>
      </w:moveFrom>
    </w:p>
    <w:p w14:paraId="218FA7CE" w14:textId="1A1D39E3" w:rsidR="00CF6A77" w:rsidRPr="00F5470C" w:rsidDel="006B2F39" w:rsidRDefault="00F2684B" w:rsidP="00FE7C4F">
      <w:pPr>
        <w:rPr>
          <w:moveFrom w:id="695" w:author="Jia Luo" w:date="2020-06-05T16:36:00Z"/>
          <w:rFonts w:ascii="Times New Roman" w:hAnsi="Times New Roman" w:cs="Times New Roman"/>
        </w:rPr>
      </w:pPr>
      <w:moveFrom w:id="696" w:author="Jia Luo" w:date="2020-06-05T16:36:00Z">
        <w:r w:rsidRPr="00F5470C" w:rsidDel="006B2F39">
          <w:rPr>
            <w:rFonts w:ascii="Times New Roman" w:hAnsi="Times New Roman" w:cs="Times New Roman"/>
          </w:rPr>
          <w:t xml:space="preserve">Note: make sure your request is approved </w:t>
        </w:r>
        <w:r w:rsidR="00CF6A77" w:rsidRPr="00F5470C" w:rsidDel="006B2F39">
          <w:rPr>
            <w:rFonts w:ascii="Times New Roman" w:hAnsi="Times New Roman" w:cs="Times New Roman"/>
          </w:rPr>
          <w:t>before downloading the software.</w:t>
        </w:r>
      </w:moveFrom>
    </w:p>
    <w:p w14:paraId="218FA7CF" w14:textId="15963EF1" w:rsidR="00E94F05" w:rsidRPr="00F5470C" w:rsidDel="006F20DF" w:rsidRDefault="0057082F" w:rsidP="00FE7C4F">
      <w:pPr>
        <w:pStyle w:val="Heading3"/>
        <w:rPr>
          <w:del w:id="697" w:author="Luo, Jia (J.)" w:date="2020-06-03T23:16:00Z"/>
          <w:rFonts w:cs="Times New Roman"/>
        </w:rPr>
      </w:pPr>
      <w:bookmarkStart w:id="698" w:name="_Toc41922676"/>
      <w:moveFromRangeEnd w:id="691"/>
      <w:del w:id="699" w:author="Luo, Jia (J.)" w:date="2020-06-03T23:16:00Z">
        <w:r w:rsidRPr="00F5470C" w:rsidDel="006F20DF">
          <w:rPr>
            <w:rFonts w:cs="Times New Roman"/>
          </w:rPr>
          <w:delText xml:space="preserve">HPC and </w:delText>
        </w:r>
        <w:r w:rsidR="00E94F05" w:rsidRPr="00F5470C" w:rsidDel="006F20DF">
          <w:rPr>
            <w:rFonts w:cs="Times New Roman"/>
          </w:rPr>
          <w:delText>Hadoop</w:delText>
        </w:r>
        <w:r w:rsidRPr="00F5470C" w:rsidDel="006F20DF">
          <w:rPr>
            <w:rFonts w:cs="Times New Roman"/>
          </w:rPr>
          <w:delText xml:space="preserve"> Access</w:delText>
        </w:r>
        <w:bookmarkEnd w:id="698"/>
      </w:del>
    </w:p>
    <w:p w14:paraId="218FA7D0" w14:textId="4240A82D" w:rsidR="00E94F05" w:rsidRPr="00F5470C" w:rsidDel="006F20DF" w:rsidRDefault="00E94F05" w:rsidP="006F623F">
      <w:pPr>
        <w:pStyle w:val="ListParagraph"/>
        <w:numPr>
          <w:ilvl w:val="0"/>
          <w:numId w:val="4"/>
        </w:numPr>
        <w:spacing w:after="200" w:line="276" w:lineRule="auto"/>
        <w:contextualSpacing/>
        <w:rPr>
          <w:del w:id="700" w:author="Luo, Jia (J.)" w:date="2020-06-03T23:16:00Z"/>
          <w:rStyle w:val="Hyperlink"/>
          <w:color w:val="auto"/>
          <w:sz w:val="22"/>
          <w:szCs w:val="22"/>
        </w:rPr>
      </w:pPr>
      <w:del w:id="701" w:author="Luo, Jia (J.)" w:date="2020-06-03T23:16:00Z">
        <w:r w:rsidRPr="00F5470C" w:rsidDel="006F20DF">
          <w:rPr>
            <w:sz w:val="22"/>
            <w:szCs w:val="22"/>
          </w:rPr>
          <w:delText xml:space="preserve">HPC account: </w:delText>
        </w:r>
        <w:r w:rsidR="009F0061" w:rsidDel="006F20DF">
          <w:fldChar w:fldCharType="begin"/>
        </w:r>
        <w:r w:rsidR="009F0061" w:rsidDel="006F20DF">
          <w:delInstrText xml:space="preserve"> HYPERLINK "http://www.hpc.ford.com/help/" </w:delInstrText>
        </w:r>
        <w:r w:rsidR="009F0061" w:rsidDel="006F20DF">
          <w:fldChar w:fldCharType="separate"/>
        </w:r>
        <w:r w:rsidRPr="00F5470C" w:rsidDel="006F20DF">
          <w:rPr>
            <w:rStyle w:val="Hyperlink"/>
            <w:color w:val="auto"/>
            <w:sz w:val="22"/>
            <w:szCs w:val="22"/>
          </w:rPr>
          <w:delText>http://www.hpc.ford.com/help/</w:delText>
        </w:r>
        <w:r w:rsidR="009F0061" w:rsidDel="006F20DF">
          <w:rPr>
            <w:rStyle w:val="Hyperlink"/>
            <w:color w:val="auto"/>
          </w:rPr>
          <w:fldChar w:fldCharType="end"/>
        </w:r>
      </w:del>
    </w:p>
    <w:p w14:paraId="2EA6EC98" w14:textId="3E83829A" w:rsidR="00C01884" w:rsidRPr="008474D0" w:rsidDel="006F20DF" w:rsidRDefault="00C01884" w:rsidP="006F623F">
      <w:pPr>
        <w:pStyle w:val="ListParagraph"/>
        <w:numPr>
          <w:ilvl w:val="1"/>
          <w:numId w:val="4"/>
        </w:numPr>
        <w:spacing w:after="200" w:line="276" w:lineRule="auto"/>
        <w:contextualSpacing/>
        <w:rPr>
          <w:del w:id="702" w:author="Luo, Jia (J.)" w:date="2020-06-03T23:16:00Z"/>
          <w:sz w:val="22"/>
          <w:szCs w:val="22"/>
          <w:u w:val="single"/>
        </w:rPr>
      </w:pPr>
      <w:del w:id="703" w:author="Luo, Jia (J.)" w:date="2020-06-03T23:16:00Z">
        <w:r w:rsidRPr="00F5470C" w:rsidDel="006F20DF">
          <w:rPr>
            <w:sz w:val="22"/>
            <w:szCs w:val="22"/>
          </w:rPr>
          <w:delText>Submit request ticket for access. Make sure to click on prod environment option</w:delText>
        </w:r>
      </w:del>
    </w:p>
    <w:p w14:paraId="32DA56E2" w14:textId="662E4FDC" w:rsidR="008474D0" w:rsidRPr="00F5470C" w:rsidDel="006F20DF" w:rsidRDefault="00306FF2" w:rsidP="008474D0">
      <w:pPr>
        <w:pStyle w:val="ListParagraph"/>
        <w:spacing w:after="200" w:line="276" w:lineRule="auto"/>
        <w:ind w:left="1440"/>
        <w:contextualSpacing/>
        <w:rPr>
          <w:del w:id="704" w:author="Luo, Jia (J.)" w:date="2020-06-03T23:16:00Z"/>
          <w:rStyle w:val="Hyperlink"/>
          <w:color w:val="auto"/>
          <w:sz w:val="22"/>
          <w:szCs w:val="22"/>
        </w:rPr>
      </w:pPr>
      <w:del w:id="705" w:author="Luo, Jia (J.)" w:date="2020-06-03T23:16:00Z">
        <w:r w:rsidDel="006F20DF">
          <w:rPr>
            <w:noProof/>
          </w:rPr>
          <w:drawing>
            <wp:inline distT="0" distB="0" distL="0" distR="0" wp14:anchorId="0B54D5A6" wp14:editId="7C222E1B">
              <wp:extent cx="4331240" cy="3131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5562" cy="3134945"/>
                      </a:xfrm>
                      <a:prstGeom prst="rect">
                        <a:avLst/>
                      </a:prstGeom>
                    </pic:spPr>
                  </pic:pic>
                </a:graphicData>
              </a:graphic>
            </wp:inline>
          </w:drawing>
        </w:r>
      </w:del>
    </w:p>
    <w:p w14:paraId="218FA7D1" w14:textId="18F0FAF2" w:rsidR="00E94F05" w:rsidRPr="00F5470C" w:rsidDel="006F20DF" w:rsidRDefault="00BA7656" w:rsidP="006F623F">
      <w:pPr>
        <w:pStyle w:val="ListParagraph"/>
        <w:numPr>
          <w:ilvl w:val="1"/>
          <w:numId w:val="4"/>
        </w:numPr>
        <w:spacing w:after="200" w:line="276" w:lineRule="auto"/>
        <w:contextualSpacing/>
        <w:rPr>
          <w:del w:id="706" w:author="Luo, Jia (J.)" w:date="2020-06-03T23:16:00Z"/>
          <w:sz w:val="22"/>
          <w:szCs w:val="22"/>
        </w:rPr>
      </w:pPr>
      <w:ins w:id="707" w:author="Jia Luo" w:date="2020-06-02T14:06:00Z">
        <w:del w:id="708" w:author="Luo, Jia (J.)" w:date="2020-06-03T23:16:00Z">
          <w:r w:rsidDel="006F20DF">
            <w:rPr>
              <w:sz w:val="22"/>
              <w:szCs w:val="22"/>
            </w:rPr>
            <w:delText xml:space="preserve">After receiving confirmation that HPC account is created, </w:delText>
          </w:r>
        </w:del>
      </w:ins>
      <w:del w:id="709" w:author="Luo, Jia (J.)" w:date="2020-06-03T23:16:00Z">
        <w:r w:rsidR="00E94F05" w:rsidRPr="00F5470C" w:rsidDel="006F20DF">
          <w:rPr>
            <w:sz w:val="22"/>
            <w:szCs w:val="22"/>
          </w:rPr>
          <w:delText>R</w:delText>
        </w:r>
      </w:del>
      <w:ins w:id="710" w:author="Jia Luo" w:date="2020-06-02T14:06:00Z">
        <w:del w:id="711" w:author="Luo, Jia (J.)" w:date="2020-06-03T23:16:00Z">
          <w:r w:rsidDel="006F20DF">
            <w:rPr>
              <w:sz w:val="22"/>
              <w:szCs w:val="22"/>
            </w:rPr>
            <w:delText>r</w:delText>
          </w:r>
        </w:del>
      </w:ins>
      <w:del w:id="712" w:author="Luo, Jia (J.)" w:date="2020-06-03T23:16:00Z">
        <w:r w:rsidR="00E94F05" w:rsidRPr="00F5470C" w:rsidDel="006F20DF">
          <w:rPr>
            <w:sz w:val="22"/>
            <w:szCs w:val="22"/>
          </w:rPr>
          <w:delText xml:space="preserve">eset password at </w:delText>
        </w:r>
        <w:r w:rsidR="009F0061" w:rsidDel="006F20DF">
          <w:fldChar w:fldCharType="begin"/>
        </w:r>
        <w:r w:rsidR="009F0061" w:rsidDel="006F20DF">
          <w:delInstrText xml:space="preserve"> HYPERLINK "https://www.hpc.ford.com/passwd/" </w:delInstrText>
        </w:r>
        <w:r w:rsidR="009F0061" w:rsidDel="006F20DF">
          <w:fldChar w:fldCharType="separate"/>
        </w:r>
        <w:r w:rsidR="00E94F05" w:rsidRPr="00F5470C" w:rsidDel="006F20DF">
          <w:rPr>
            <w:rStyle w:val="Hyperlink"/>
            <w:sz w:val="22"/>
            <w:szCs w:val="22"/>
          </w:rPr>
          <w:delText>this location</w:delText>
        </w:r>
        <w:r w:rsidR="009F0061" w:rsidDel="006F20DF">
          <w:rPr>
            <w:rStyle w:val="Hyperlink"/>
          </w:rPr>
          <w:fldChar w:fldCharType="end"/>
        </w:r>
        <w:r w:rsidR="00E333A9" w:rsidRPr="00F5470C" w:rsidDel="006F20DF">
          <w:rPr>
            <w:sz w:val="22"/>
            <w:szCs w:val="22"/>
          </w:rPr>
          <w:delText>.</w:delText>
        </w:r>
      </w:del>
    </w:p>
    <w:p w14:paraId="218FA7D2" w14:textId="44C75DE4" w:rsidR="00E94F05" w:rsidRPr="00F5470C" w:rsidDel="006F20DF" w:rsidRDefault="00E94F05" w:rsidP="006F623F">
      <w:pPr>
        <w:pStyle w:val="ListParagraph"/>
        <w:numPr>
          <w:ilvl w:val="1"/>
          <w:numId w:val="4"/>
        </w:numPr>
        <w:spacing w:after="200" w:line="276" w:lineRule="auto"/>
        <w:contextualSpacing/>
        <w:rPr>
          <w:del w:id="713" w:author="Luo, Jia (J.)" w:date="2020-06-03T23:16:00Z"/>
          <w:sz w:val="22"/>
          <w:szCs w:val="22"/>
        </w:rPr>
      </w:pPr>
      <w:del w:id="714" w:author="Luo, Jia (J.)" w:date="2020-06-03T23:16:00Z">
        <w:r w:rsidRPr="00F5470C" w:rsidDel="006F20DF">
          <w:rPr>
            <w:sz w:val="22"/>
            <w:szCs w:val="22"/>
          </w:rPr>
          <w:delText xml:space="preserve">This password needs to be manually updated because it doesn’t sync with corporate password. </w:delText>
        </w:r>
      </w:del>
    </w:p>
    <w:p w14:paraId="218FA7D4" w14:textId="71B2977F" w:rsidR="00E94F05" w:rsidRPr="00F5470C" w:rsidDel="006F20DF" w:rsidRDefault="00E94F05" w:rsidP="006F623F">
      <w:pPr>
        <w:pStyle w:val="ListParagraph"/>
        <w:numPr>
          <w:ilvl w:val="0"/>
          <w:numId w:val="4"/>
        </w:numPr>
        <w:spacing w:after="200" w:line="276" w:lineRule="auto"/>
        <w:contextualSpacing/>
        <w:rPr>
          <w:del w:id="715" w:author="Luo, Jia (J.)" w:date="2020-06-03T23:16:00Z"/>
          <w:sz w:val="22"/>
          <w:szCs w:val="22"/>
        </w:rPr>
      </w:pPr>
      <w:del w:id="716" w:author="Luo, Jia (J.)" w:date="2020-06-03T23:16:00Z">
        <w:r w:rsidRPr="00F5470C" w:rsidDel="006F20DF">
          <w:rPr>
            <w:sz w:val="22"/>
            <w:szCs w:val="22"/>
          </w:rPr>
          <w:delText xml:space="preserve">Submit a request center ticket </w:delText>
        </w:r>
        <w:r w:rsidRPr="00F5470C" w:rsidDel="006F20DF">
          <w:rPr>
            <w:rStyle w:val="Hyperlink"/>
          </w:rPr>
          <w:delText>(</w:delText>
        </w:r>
        <w:r w:rsidR="009F0061" w:rsidDel="006F20DF">
          <w:fldChar w:fldCharType="begin"/>
        </w:r>
        <w:r w:rsidR="009F0061" w:rsidDel="006F20DF">
          <w:delInstrText xml:space="preserve"> HYPERLINK "http://www.hpc.ford.com/help/ticket.html" </w:delInstrText>
        </w:r>
        <w:r w:rsidR="009F0061" w:rsidDel="006F20DF">
          <w:fldChar w:fldCharType="separate"/>
        </w:r>
        <w:r w:rsidRPr="00F5470C" w:rsidDel="006F20DF">
          <w:rPr>
            <w:rStyle w:val="Hyperlink"/>
            <w:sz w:val="22"/>
            <w:szCs w:val="22"/>
          </w:rPr>
          <w:delText>http://www.hpc.ford.com/help/ticket.html</w:delText>
        </w:r>
        <w:r w:rsidR="009F0061" w:rsidDel="006F20DF">
          <w:rPr>
            <w:rStyle w:val="Hyperlink"/>
          </w:rPr>
          <w:fldChar w:fldCharType="end"/>
        </w:r>
        <w:r w:rsidRPr="00F5470C" w:rsidDel="006F20DF">
          <w:rPr>
            <w:sz w:val="22"/>
            <w:szCs w:val="22"/>
          </w:rPr>
          <w:delText>)</w:delText>
        </w:r>
        <w:r w:rsidR="00E333A9" w:rsidRPr="00F5470C" w:rsidDel="006F20DF">
          <w:rPr>
            <w:sz w:val="22"/>
            <w:szCs w:val="22"/>
          </w:rPr>
          <w:delText xml:space="preserve"> </w:delText>
        </w:r>
        <w:r w:rsidRPr="00F5470C" w:rsidDel="006F20DF">
          <w:rPr>
            <w:sz w:val="22"/>
            <w:szCs w:val="22"/>
          </w:rPr>
          <w:delText>requesting</w:delText>
        </w:r>
        <w:r w:rsidR="00E333A9" w:rsidRPr="00F5470C" w:rsidDel="006F20DF">
          <w:rPr>
            <w:sz w:val="22"/>
            <w:szCs w:val="22"/>
          </w:rPr>
          <w:delText xml:space="preserve"> </w:delText>
        </w:r>
        <w:r w:rsidRPr="00F5470C" w:rsidDel="006F20DF">
          <w:rPr>
            <w:sz w:val="22"/>
            <w:szCs w:val="22"/>
          </w:rPr>
          <w:delText>Hadoop access</w:delText>
        </w:r>
        <w:r w:rsidR="00E333A9" w:rsidRPr="00F5470C" w:rsidDel="006F20DF">
          <w:rPr>
            <w:sz w:val="22"/>
            <w:szCs w:val="22"/>
          </w:rPr>
          <w:delText xml:space="preserve"> and a</w:delText>
        </w:r>
        <w:r w:rsidRPr="00F5470C" w:rsidDel="006F20DF">
          <w:rPr>
            <w:sz w:val="22"/>
            <w:szCs w:val="22"/>
          </w:rPr>
          <w:delText>ccess to different folders depending on need</w:delText>
        </w:r>
      </w:del>
      <w:ins w:id="717" w:author="Jia Luo" w:date="2020-06-02T14:11:00Z">
        <w:del w:id="718" w:author="Luo, Jia (J.)" w:date="2020-06-03T23:16:00Z">
          <w:r w:rsidR="009F0061" w:rsidDel="006F20DF">
            <w:rPr>
              <w:sz w:val="22"/>
              <w:szCs w:val="22"/>
            </w:rPr>
            <w:delText xml:space="preserve">. </w:delText>
          </w:r>
          <w:r w:rsidR="00072356" w:rsidRPr="00072356" w:rsidDel="006F20DF">
            <w:rPr>
              <w:sz w:val="22"/>
              <w:szCs w:val="22"/>
              <w:rPrChange w:id="719" w:author="Jia Luo" w:date="2020-06-02T14:11:00Z">
                <w:rPr>
                  <w:rFonts w:eastAsia="Times New Roman"/>
                </w:rPr>
              </w:rPrChange>
            </w:rPr>
            <w:delText>W</w:delText>
          </w:r>
          <w:r w:rsidR="009F0061" w:rsidRPr="00072356" w:rsidDel="006F20DF">
            <w:rPr>
              <w:sz w:val="22"/>
              <w:szCs w:val="22"/>
              <w:rPrChange w:id="720" w:author="Jia Luo" w:date="2020-06-02T14:11:00Z">
                <w:rPr>
                  <w:rFonts w:eastAsia="Times New Roman"/>
                </w:rPr>
              </w:rPrChange>
            </w:rPr>
            <w:delText>henever a new Hadoop account is created, the users will get only access to the Proof of Concept (POC) Environment</w:delText>
          </w:r>
          <w:r w:rsidR="00072356" w:rsidDel="006F20DF">
            <w:rPr>
              <w:sz w:val="22"/>
              <w:szCs w:val="22"/>
            </w:rPr>
            <w:delText>.</w:delText>
          </w:r>
        </w:del>
      </w:ins>
      <w:del w:id="721" w:author="Luo, Jia (J.)" w:date="2020-06-03T23:16:00Z">
        <w:r w:rsidRPr="00F5470C" w:rsidDel="006F20DF">
          <w:rPr>
            <w:sz w:val="22"/>
            <w:szCs w:val="22"/>
          </w:rPr>
          <w:delText xml:space="preserve">: </w:delText>
        </w:r>
      </w:del>
    </w:p>
    <w:p w14:paraId="218FA7D5" w14:textId="6B6AC9A3" w:rsidR="00E94F05" w:rsidRPr="00F5470C" w:rsidDel="006F20DF" w:rsidRDefault="00E94F05" w:rsidP="00FE7C4F">
      <w:pPr>
        <w:pStyle w:val="ListParagraph"/>
        <w:rPr>
          <w:del w:id="722" w:author="Luo, Jia (J.)" w:date="2020-06-03T23:16:00Z"/>
          <w:sz w:val="22"/>
          <w:szCs w:val="22"/>
        </w:rPr>
      </w:pPr>
    </w:p>
    <w:p w14:paraId="6614898D" w14:textId="272966C3" w:rsidR="00C65CB9" w:rsidRPr="00F5470C" w:rsidDel="006F20DF" w:rsidRDefault="00E94F05" w:rsidP="006F623F">
      <w:pPr>
        <w:pStyle w:val="ListParagraph"/>
        <w:numPr>
          <w:ilvl w:val="0"/>
          <w:numId w:val="4"/>
        </w:numPr>
        <w:spacing w:after="200" w:line="276" w:lineRule="auto"/>
        <w:contextualSpacing/>
        <w:rPr>
          <w:del w:id="723" w:author="Luo, Jia (J.)" w:date="2020-06-03T23:16:00Z"/>
          <w:sz w:val="22"/>
          <w:szCs w:val="22"/>
        </w:rPr>
      </w:pPr>
      <w:del w:id="724" w:author="Luo, Jia (J.)" w:date="2020-06-03T23:16:00Z">
        <w:r w:rsidRPr="00F5470C" w:rsidDel="006F20DF">
          <w:rPr>
            <w:sz w:val="22"/>
            <w:szCs w:val="22"/>
          </w:rPr>
          <w:delText>Access Hadoop:</w:delText>
        </w:r>
      </w:del>
    </w:p>
    <w:p w14:paraId="0EFFFA0D" w14:textId="052F22E9" w:rsidR="001F79DF" w:rsidRPr="00F5470C" w:rsidDel="006F20DF" w:rsidRDefault="009F0061" w:rsidP="001F79DF">
      <w:pPr>
        <w:ind w:left="720"/>
        <w:rPr>
          <w:del w:id="725" w:author="Luo, Jia (J.)" w:date="2020-06-03T23:16:00Z"/>
          <w:rStyle w:val="Hyperlink"/>
          <w:rFonts w:ascii="Times New Roman" w:hAnsi="Times New Roman" w:cs="Times New Roman"/>
          <w:color w:val="auto"/>
        </w:rPr>
      </w:pPr>
      <w:del w:id="726" w:author="Luo, Jia (J.)" w:date="2020-06-03T23:16:00Z">
        <w:r w:rsidDel="006F20DF">
          <w:fldChar w:fldCharType="begin"/>
        </w:r>
        <w:r w:rsidDel="006F20DF">
          <w:delInstrText xml:space="preserve"> HYPERLINK "http://www.hpc.ford.com/help/hadoop/" </w:delInstrText>
        </w:r>
        <w:r w:rsidDel="006F20DF">
          <w:fldChar w:fldCharType="separate"/>
        </w:r>
        <w:r w:rsidR="000D4152" w:rsidRPr="00F5470C" w:rsidDel="006F20DF">
          <w:rPr>
            <w:rStyle w:val="Hyperlink"/>
            <w:rFonts w:ascii="Times New Roman" w:hAnsi="Times New Roman" w:cs="Times New Roman"/>
            <w:color w:val="auto"/>
          </w:rPr>
          <w:delText>http://www.hpc.ford.com/help/hadoop/</w:delText>
        </w:r>
        <w:r w:rsidDel="006F20DF">
          <w:rPr>
            <w:rStyle w:val="Hyperlink"/>
            <w:rFonts w:ascii="Times New Roman" w:hAnsi="Times New Roman" w:cs="Times New Roman"/>
            <w:color w:val="auto"/>
          </w:rPr>
          <w:fldChar w:fldCharType="end"/>
        </w:r>
      </w:del>
    </w:p>
    <w:p w14:paraId="79C20A77" w14:textId="489A32AF" w:rsidR="001F79DF" w:rsidRPr="00F5470C" w:rsidDel="006F20DF" w:rsidRDefault="001F79DF" w:rsidP="006F623F">
      <w:pPr>
        <w:pStyle w:val="ListParagraph"/>
        <w:numPr>
          <w:ilvl w:val="0"/>
          <w:numId w:val="4"/>
        </w:numPr>
        <w:rPr>
          <w:del w:id="727" w:author="Luo, Jia (J.)" w:date="2020-06-03T23:16:00Z"/>
          <w:sz w:val="22"/>
          <w:szCs w:val="22"/>
        </w:rPr>
      </w:pPr>
      <w:del w:id="728" w:author="Luo, Jia (J.)" w:date="2020-06-03T23:16:00Z">
        <w:r w:rsidRPr="00F5470C" w:rsidDel="006F20DF">
          <w:rPr>
            <w:sz w:val="22"/>
            <w:szCs w:val="22"/>
          </w:rPr>
          <w:delText xml:space="preserve">Docker access if needed:  Request access to Docker, mlsc group and follow the instructions below. </w:delText>
        </w:r>
      </w:del>
    </w:p>
    <w:p w14:paraId="46DF7F10" w14:textId="533E1E30" w:rsidR="001F79DF" w:rsidRPr="00F5470C" w:rsidDel="006F20DF" w:rsidRDefault="009F0061" w:rsidP="006F623F">
      <w:pPr>
        <w:pStyle w:val="ListParagraph"/>
        <w:numPr>
          <w:ilvl w:val="1"/>
          <w:numId w:val="4"/>
        </w:numPr>
        <w:rPr>
          <w:del w:id="729" w:author="Luo, Jia (J.)" w:date="2020-06-03T23:16:00Z"/>
          <w:sz w:val="22"/>
          <w:szCs w:val="22"/>
        </w:rPr>
      </w:pPr>
      <w:del w:id="730" w:author="Luo, Jia (J.)" w:date="2020-06-03T23:16:00Z">
        <w:r w:rsidDel="006F20DF">
          <w:fldChar w:fldCharType="begin"/>
        </w:r>
        <w:r w:rsidDel="006F20DF">
          <w:delInstrText xml:space="preserve"> HYPERLINK "http://wiki.ford.com/display/NML/Step+by+Step+Guide+to+Running+Jobs+on+HPC" </w:delInstrText>
        </w:r>
        <w:r w:rsidDel="006F20DF">
          <w:fldChar w:fldCharType="separate"/>
        </w:r>
        <w:r w:rsidR="001F79DF" w:rsidRPr="00F5470C" w:rsidDel="006F20DF">
          <w:rPr>
            <w:rStyle w:val="Hyperlink"/>
            <w:sz w:val="22"/>
            <w:szCs w:val="22"/>
          </w:rPr>
          <w:delText>http://wiki.ford.com/display/NML/Step+by+Step+Guide+to+Running+Jobs+on+HPC</w:delText>
        </w:r>
        <w:r w:rsidDel="006F20DF">
          <w:rPr>
            <w:rStyle w:val="Hyperlink"/>
          </w:rPr>
          <w:fldChar w:fldCharType="end"/>
        </w:r>
      </w:del>
    </w:p>
    <w:p w14:paraId="7A148FB1" w14:textId="4E965A18" w:rsidR="001F79DF" w:rsidRPr="00F5470C" w:rsidDel="006F20DF" w:rsidRDefault="009F0061" w:rsidP="006F623F">
      <w:pPr>
        <w:pStyle w:val="ListParagraph"/>
        <w:numPr>
          <w:ilvl w:val="1"/>
          <w:numId w:val="4"/>
        </w:numPr>
        <w:rPr>
          <w:del w:id="731" w:author="Luo, Jia (J.)" w:date="2020-06-03T23:16:00Z"/>
          <w:sz w:val="22"/>
          <w:szCs w:val="22"/>
        </w:rPr>
      </w:pPr>
      <w:del w:id="732" w:author="Luo, Jia (J.)" w:date="2020-06-03T23:16:00Z">
        <w:r w:rsidDel="006F20DF">
          <w:fldChar w:fldCharType="begin"/>
        </w:r>
        <w:r w:rsidDel="006F20DF">
          <w:delInstrText xml:space="preserve"> HYPERLINK "http://wiki.ford.com/display/NML/Getting+Started+With+Docker+on+the+Cluster" </w:delInstrText>
        </w:r>
        <w:r w:rsidDel="006F20DF">
          <w:fldChar w:fldCharType="separate"/>
        </w:r>
        <w:r w:rsidR="00DA46B0" w:rsidRPr="00F5470C" w:rsidDel="006F20DF">
          <w:rPr>
            <w:rStyle w:val="Hyperlink"/>
            <w:sz w:val="22"/>
            <w:szCs w:val="22"/>
          </w:rPr>
          <w:delText>http://wiki.ford.com/display/NML/Getting+Started+With+Docker+on+the+Cluster</w:delText>
        </w:r>
        <w:r w:rsidDel="006F20DF">
          <w:rPr>
            <w:rStyle w:val="Hyperlink"/>
          </w:rPr>
          <w:fldChar w:fldCharType="end"/>
        </w:r>
      </w:del>
    </w:p>
    <w:p w14:paraId="61DCFE47" w14:textId="3F158AA0" w:rsidR="00DA46B0" w:rsidRPr="00324CBD" w:rsidDel="006F20DF" w:rsidRDefault="00DA46B0" w:rsidP="006F623F">
      <w:pPr>
        <w:pStyle w:val="ListParagraph"/>
        <w:numPr>
          <w:ilvl w:val="0"/>
          <w:numId w:val="4"/>
        </w:numPr>
        <w:rPr>
          <w:del w:id="733" w:author="Luo, Jia (J.)" w:date="2020-06-03T23:16:00Z"/>
          <w:sz w:val="22"/>
          <w:szCs w:val="22"/>
        </w:rPr>
      </w:pPr>
      <w:del w:id="734" w:author="Luo, Jia (J.)" w:date="2020-06-03T23:16:00Z">
        <w:r w:rsidRPr="00324CBD" w:rsidDel="006F20DF">
          <w:rPr>
            <w:sz w:val="22"/>
            <w:szCs w:val="22"/>
          </w:rPr>
          <w:delText>Request access to needed databases</w:delText>
        </w:r>
      </w:del>
    </w:p>
    <w:p w14:paraId="2F991F1B" w14:textId="21BC985F" w:rsidR="00DA46B0" w:rsidRPr="00324CBD" w:rsidDel="006F20DF" w:rsidRDefault="008474D0" w:rsidP="006F623F">
      <w:pPr>
        <w:pStyle w:val="ListParagraph"/>
        <w:numPr>
          <w:ilvl w:val="1"/>
          <w:numId w:val="4"/>
        </w:numPr>
        <w:rPr>
          <w:del w:id="735" w:author="Luo, Jia (J.)" w:date="2020-06-03T23:16:00Z"/>
          <w:sz w:val="22"/>
          <w:szCs w:val="22"/>
        </w:rPr>
      </w:pPr>
      <w:del w:id="736" w:author="Luo, Jia (J.)" w:date="2020-06-03T23:16:00Z">
        <w:r w:rsidRPr="00324CBD" w:rsidDel="006F20DF">
          <w:rPr>
            <w:rPrChange w:id="737" w:author="Luo, Jia (J.)" w:date="2020-06-01T16:25:00Z">
              <w:rPr/>
            </w:rPrChange>
          </w:rPr>
          <w:fldChar w:fldCharType="begin"/>
        </w:r>
        <w:r w:rsidRPr="00324CBD" w:rsidDel="006F20DF">
          <w:rPr>
            <w:sz w:val="22"/>
            <w:szCs w:val="22"/>
            <w:rPrChange w:id="738" w:author="Luo, Jia (J.)" w:date="2020-06-01T16:25:00Z">
              <w:rPr/>
            </w:rPrChange>
          </w:rPr>
          <w:delInstrText xml:space="preserve"> HYPERLINK "https://www.itconnect.ford.com/ux/myitapp/" \l "/catalog/home" </w:delInstrText>
        </w:r>
        <w:r w:rsidRPr="00324CBD" w:rsidDel="006F20DF">
          <w:rPr>
            <w:sz w:val="22"/>
            <w:szCs w:val="22"/>
            <w:rPrChange w:id="739" w:author="Luo, Jia (J.)" w:date="2020-06-01T16:25:00Z">
              <w:rPr>
                <w:rStyle w:val="Hyperlink"/>
              </w:rPr>
            </w:rPrChange>
          </w:rPr>
          <w:fldChar w:fldCharType="separate"/>
        </w:r>
        <w:r w:rsidR="00DA46B0" w:rsidRPr="00324CBD" w:rsidDel="006F20DF">
          <w:rPr>
            <w:rStyle w:val="Hyperlink"/>
            <w:sz w:val="22"/>
            <w:szCs w:val="22"/>
            <w:rPrChange w:id="740" w:author="Luo, Jia (J.)" w:date="2020-06-01T16:25:00Z">
              <w:rPr>
                <w:rStyle w:val="Hyperlink"/>
              </w:rPr>
            </w:rPrChange>
          </w:rPr>
          <w:delText>https://www.itconnect.ford.com/ux/myitapp/#/catalog/home</w:delText>
        </w:r>
        <w:r w:rsidRPr="00324CBD" w:rsidDel="006F20DF">
          <w:rPr>
            <w:rStyle w:val="Hyperlink"/>
            <w:sz w:val="22"/>
            <w:szCs w:val="22"/>
            <w:rPrChange w:id="741" w:author="Luo, Jia (J.)" w:date="2020-06-01T16:25:00Z">
              <w:rPr>
                <w:rStyle w:val="Hyperlink"/>
              </w:rPr>
            </w:rPrChange>
          </w:rPr>
          <w:fldChar w:fldCharType="end"/>
        </w:r>
      </w:del>
    </w:p>
    <w:p w14:paraId="25CFC5B7" w14:textId="04BAC192" w:rsidR="00DA46B0" w:rsidRPr="00324CBD" w:rsidDel="006F20DF" w:rsidRDefault="00DA46B0" w:rsidP="006F623F">
      <w:pPr>
        <w:pStyle w:val="ListParagraph"/>
        <w:numPr>
          <w:ilvl w:val="1"/>
          <w:numId w:val="4"/>
        </w:numPr>
        <w:rPr>
          <w:del w:id="742" w:author="Luo, Jia (J.)" w:date="2020-06-03T23:16:00Z"/>
          <w:rPrChange w:id="743" w:author="Luo, Jia (J.)" w:date="2020-06-01T16:25:00Z">
            <w:rPr>
              <w:del w:id="744" w:author="Luo, Jia (J.)" w:date="2020-06-03T23:16:00Z"/>
              <w:sz w:val="22"/>
              <w:szCs w:val="22"/>
            </w:rPr>
          </w:rPrChange>
        </w:rPr>
      </w:pPr>
      <w:del w:id="745" w:author="Luo, Jia (J.)" w:date="2020-06-03T23:16:00Z">
        <w:r w:rsidRPr="00324CBD" w:rsidDel="006F20DF">
          <w:rPr>
            <w:sz w:val="22"/>
            <w:szCs w:val="22"/>
            <w:rPrChange w:id="746" w:author="Luo, Jia (J.)" w:date="2020-06-01T16:25:00Z">
              <w:rPr/>
            </w:rPrChange>
          </w:rPr>
          <w:delText xml:space="preserve">Search for </w:delText>
        </w:r>
      </w:del>
      <w:del w:id="747" w:author="Luo, Jia (J.)" w:date="2020-06-01T16:25:00Z">
        <w:r w:rsidRPr="00324CBD" w:rsidDel="00324CBD">
          <w:rPr>
            <w:sz w:val="22"/>
            <w:szCs w:val="22"/>
            <w:rPrChange w:id="748" w:author="Luo, Jia (J.)" w:date="2020-06-01T16:25:00Z">
              <w:rPr/>
            </w:rPrChange>
          </w:rPr>
          <w:delText>'</w:delText>
        </w:r>
      </w:del>
      <w:del w:id="749" w:author="Luo, Jia (J.)" w:date="2020-06-03T23:16:00Z">
        <w:r w:rsidRPr="00324CBD" w:rsidDel="006F20DF">
          <w:rPr>
            <w:sz w:val="22"/>
            <w:szCs w:val="22"/>
            <w:rPrChange w:id="750" w:author="Luo, Jia (J.)" w:date="2020-06-01T16:25:00Z">
              <w:rPr/>
            </w:rPrChange>
          </w:rPr>
          <w:delText xml:space="preserve">Database </w:delText>
        </w:r>
      </w:del>
      <w:del w:id="751" w:author="Luo, Jia (J.)" w:date="2020-06-01T16:24:00Z">
        <w:r w:rsidRPr="00324CBD" w:rsidDel="00324CBD">
          <w:rPr>
            <w:sz w:val="22"/>
            <w:szCs w:val="22"/>
            <w:rPrChange w:id="752" w:author="Luo, Jia (J.)" w:date="2020-06-01T16:25:00Z">
              <w:rPr/>
            </w:rPrChange>
          </w:rPr>
          <w:delText>-</w:delText>
        </w:r>
      </w:del>
      <w:del w:id="753" w:author="Luo, Jia (J.)" w:date="2020-06-03T23:16:00Z">
        <w:r w:rsidRPr="00324CBD" w:rsidDel="006F20DF">
          <w:rPr>
            <w:sz w:val="22"/>
            <w:szCs w:val="22"/>
            <w:rPrChange w:id="754" w:author="Luo, Jia (J.)" w:date="2020-06-01T16:25:00Z">
              <w:rPr/>
            </w:rPrChange>
          </w:rPr>
          <w:delText xml:space="preserve"> </w:delText>
        </w:r>
      </w:del>
      <w:del w:id="755" w:author="Luo, Jia (J.)" w:date="2020-06-01T16:24:00Z">
        <w:r w:rsidRPr="00324CBD" w:rsidDel="00324CBD">
          <w:rPr>
            <w:sz w:val="22"/>
            <w:szCs w:val="22"/>
            <w:rPrChange w:id="756" w:author="Luo, Jia (J.)" w:date="2020-06-01T16:25:00Z">
              <w:rPr/>
            </w:rPrChange>
          </w:rPr>
          <w:delText>General R</w:delText>
        </w:r>
      </w:del>
      <w:del w:id="757" w:author="Luo, Jia (J.)" w:date="2020-06-03T23:16:00Z">
        <w:r w:rsidRPr="00324CBD" w:rsidDel="006F20DF">
          <w:rPr>
            <w:sz w:val="22"/>
            <w:szCs w:val="22"/>
            <w:rPrChange w:id="758" w:author="Luo, Jia (J.)" w:date="2020-06-01T16:25:00Z">
              <w:rPr/>
            </w:rPrChange>
          </w:rPr>
          <w:delText>equest</w:delText>
        </w:r>
      </w:del>
      <w:del w:id="759" w:author="Luo, Jia (J.)" w:date="2020-06-01T16:24:00Z">
        <w:r w:rsidRPr="00324CBD" w:rsidDel="00324CBD">
          <w:delText>’</w:delText>
        </w:r>
      </w:del>
    </w:p>
    <w:p w14:paraId="13B2B942" w14:textId="2D11FA49" w:rsidR="00DA46B0" w:rsidRPr="00F5470C" w:rsidDel="006F20DF" w:rsidRDefault="00DA46B0" w:rsidP="006F623F">
      <w:pPr>
        <w:pStyle w:val="ListParagraph"/>
        <w:numPr>
          <w:ilvl w:val="1"/>
          <w:numId w:val="4"/>
        </w:numPr>
        <w:rPr>
          <w:del w:id="760" w:author="Luo, Jia (J.)" w:date="2020-06-03T23:16:00Z"/>
          <w:sz w:val="22"/>
          <w:szCs w:val="22"/>
        </w:rPr>
      </w:pPr>
      <w:del w:id="761" w:author="Luo, Jia (J.)" w:date="2020-06-03T23:16:00Z">
        <w:r w:rsidRPr="00F5470C" w:rsidDel="006F20DF">
          <w:delText>‘Request Now’</w:delText>
        </w:r>
      </w:del>
    </w:p>
    <w:p w14:paraId="573DC8EC" w14:textId="257C345C" w:rsidR="00DA46B0" w:rsidRPr="00F5470C" w:rsidDel="006F20DF" w:rsidRDefault="00DA46B0" w:rsidP="006F623F">
      <w:pPr>
        <w:pStyle w:val="ListParagraph"/>
        <w:numPr>
          <w:ilvl w:val="2"/>
          <w:numId w:val="4"/>
        </w:numPr>
        <w:rPr>
          <w:del w:id="762" w:author="Luo, Jia (J.)" w:date="2020-06-03T23:16:00Z"/>
          <w:sz w:val="22"/>
          <w:szCs w:val="22"/>
        </w:rPr>
      </w:pPr>
      <w:del w:id="763" w:author="Luo, Jia (J.)" w:date="2020-06-03T23:16:00Z">
        <w:r w:rsidRPr="00F5470C" w:rsidDel="006F20DF">
          <w:rPr>
            <w:sz w:val="22"/>
            <w:szCs w:val="22"/>
          </w:rPr>
          <w:delText xml:space="preserve">Mainframe related request? </w:delText>
        </w:r>
      </w:del>
    </w:p>
    <w:p w14:paraId="7FFA794B" w14:textId="527D826E" w:rsidR="00DA46B0" w:rsidRPr="00F5470C" w:rsidDel="006F20DF" w:rsidRDefault="00DA46B0" w:rsidP="006F623F">
      <w:pPr>
        <w:pStyle w:val="ListParagraph"/>
        <w:numPr>
          <w:ilvl w:val="3"/>
          <w:numId w:val="4"/>
        </w:numPr>
        <w:rPr>
          <w:del w:id="764" w:author="Luo, Jia (J.)" w:date="2020-06-03T23:16:00Z"/>
          <w:sz w:val="22"/>
          <w:szCs w:val="22"/>
        </w:rPr>
      </w:pPr>
      <w:del w:id="765" w:author="Luo, Jia (J.)" w:date="2020-06-03T23:16:00Z">
        <w:r w:rsidRPr="00F5470C" w:rsidDel="006F20DF">
          <w:rPr>
            <w:sz w:val="22"/>
            <w:szCs w:val="22"/>
          </w:rPr>
          <w:delText>No</w:delText>
        </w:r>
      </w:del>
    </w:p>
    <w:p w14:paraId="221EE500" w14:textId="3997CCEC" w:rsidR="00DA46B0" w:rsidRPr="00F5470C" w:rsidDel="006F20DF" w:rsidRDefault="00DA46B0" w:rsidP="006F623F">
      <w:pPr>
        <w:pStyle w:val="ListParagraph"/>
        <w:numPr>
          <w:ilvl w:val="2"/>
          <w:numId w:val="4"/>
        </w:numPr>
        <w:rPr>
          <w:del w:id="766" w:author="Luo, Jia (J.)" w:date="2020-06-03T23:16:00Z"/>
          <w:sz w:val="22"/>
          <w:szCs w:val="22"/>
        </w:rPr>
      </w:pPr>
      <w:del w:id="767" w:author="Luo, Jia (J.)" w:date="2020-06-03T23:16:00Z">
        <w:r w:rsidRPr="00F5470C" w:rsidDel="006F20DF">
          <w:rPr>
            <w:sz w:val="22"/>
            <w:szCs w:val="22"/>
          </w:rPr>
          <w:delText>Service Type</w:delText>
        </w:r>
      </w:del>
    </w:p>
    <w:p w14:paraId="2E2FB7D2" w14:textId="25EF8D0C" w:rsidR="00DA46B0" w:rsidRPr="00F5470C" w:rsidDel="006F20DF" w:rsidRDefault="00DA46B0" w:rsidP="006F623F">
      <w:pPr>
        <w:pStyle w:val="ListParagraph"/>
        <w:numPr>
          <w:ilvl w:val="3"/>
          <w:numId w:val="4"/>
        </w:numPr>
        <w:rPr>
          <w:del w:id="768" w:author="Luo, Jia (J.)" w:date="2020-06-03T23:16:00Z"/>
          <w:sz w:val="22"/>
          <w:szCs w:val="22"/>
        </w:rPr>
      </w:pPr>
      <w:del w:id="769" w:author="Luo, Jia (J.)" w:date="2020-06-03T23:16:00Z">
        <w:r w:rsidRPr="00F5470C" w:rsidDel="006F20DF">
          <w:rPr>
            <w:sz w:val="22"/>
            <w:szCs w:val="22"/>
          </w:rPr>
          <w:delText>Manage Role or Access to Objects</w:delText>
        </w:r>
      </w:del>
    </w:p>
    <w:p w14:paraId="53D09660" w14:textId="6E6E106B" w:rsidR="00DA46B0" w:rsidRPr="00F5470C" w:rsidDel="006F20DF" w:rsidRDefault="00DA46B0" w:rsidP="006F623F">
      <w:pPr>
        <w:pStyle w:val="ListParagraph"/>
        <w:numPr>
          <w:ilvl w:val="2"/>
          <w:numId w:val="4"/>
        </w:numPr>
        <w:rPr>
          <w:del w:id="770" w:author="Luo, Jia (J.)" w:date="2020-06-03T23:16:00Z"/>
          <w:sz w:val="22"/>
          <w:szCs w:val="22"/>
        </w:rPr>
      </w:pPr>
      <w:del w:id="771" w:author="Luo, Jia (J.)" w:date="2020-06-03T23:16:00Z">
        <w:r w:rsidRPr="00F5470C" w:rsidDel="006F20DF">
          <w:rPr>
            <w:sz w:val="22"/>
            <w:szCs w:val="22"/>
          </w:rPr>
          <w:delText>Region</w:delText>
        </w:r>
      </w:del>
    </w:p>
    <w:p w14:paraId="320D5D0A" w14:textId="295D88F6" w:rsidR="00DA46B0" w:rsidRPr="00F5470C" w:rsidDel="006F20DF" w:rsidRDefault="00DA46B0" w:rsidP="006F623F">
      <w:pPr>
        <w:pStyle w:val="ListParagraph"/>
        <w:numPr>
          <w:ilvl w:val="3"/>
          <w:numId w:val="4"/>
        </w:numPr>
        <w:rPr>
          <w:del w:id="772" w:author="Luo, Jia (J.)" w:date="2020-06-03T23:16:00Z"/>
          <w:sz w:val="22"/>
          <w:szCs w:val="22"/>
        </w:rPr>
      </w:pPr>
      <w:del w:id="773" w:author="Luo, Jia (J.)" w:date="2020-06-03T23:16:00Z">
        <w:r w:rsidRPr="00F5470C" w:rsidDel="006F20DF">
          <w:rPr>
            <w:sz w:val="22"/>
            <w:szCs w:val="22"/>
          </w:rPr>
          <w:delText>Global</w:delText>
        </w:r>
      </w:del>
    </w:p>
    <w:p w14:paraId="1448A9F9" w14:textId="5C992C43" w:rsidR="00DA46B0" w:rsidRPr="00F5470C" w:rsidDel="006F20DF" w:rsidRDefault="00DA46B0" w:rsidP="006F623F">
      <w:pPr>
        <w:pStyle w:val="ListParagraph"/>
        <w:numPr>
          <w:ilvl w:val="2"/>
          <w:numId w:val="4"/>
        </w:numPr>
        <w:rPr>
          <w:del w:id="774" w:author="Luo, Jia (J.)" w:date="2020-06-03T23:16:00Z"/>
          <w:sz w:val="22"/>
          <w:szCs w:val="22"/>
        </w:rPr>
      </w:pPr>
      <w:del w:id="775" w:author="Luo, Jia (J.)" w:date="2020-06-03T23:16:00Z">
        <w:r w:rsidRPr="00F5470C" w:rsidDel="006F20DF">
          <w:rPr>
            <w:sz w:val="22"/>
            <w:szCs w:val="22"/>
          </w:rPr>
          <w:delText>Technology</w:delText>
        </w:r>
      </w:del>
    </w:p>
    <w:p w14:paraId="62EF2DBF" w14:textId="776EE5B2" w:rsidR="00DA46B0" w:rsidRPr="00F5470C" w:rsidDel="006F20DF" w:rsidRDefault="00DA46B0" w:rsidP="006F623F">
      <w:pPr>
        <w:pStyle w:val="ListParagraph"/>
        <w:numPr>
          <w:ilvl w:val="3"/>
          <w:numId w:val="4"/>
        </w:numPr>
        <w:rPr>
          <w:del w:id="776" w:author="Luo, Jia (J.)" w:date="2020-06-03T23:16:00Z"/>
          <w:sz w:val="22"/>
          <w:szCs w:val="22"/>
        </w:rPr>
      </w:pPr>
      <w:del w:id="777" w:author="Luo, Jia (J.)" w:date="2020-06-03T23:16:00Z">
        <w:r w:rsidRPr="00F5470C" w:rsidDel="006F20DF">
          <w:rPr>
            <w:sz w:val="22"/>
            <w:szCs w:val="22"/>
          </w:rPr>
          <w:delText>Hadoop</w:delText>
        </w:r>
      </w:del>
    </w:p>
    <w:p w14:paraId="27D15972" w14:textId="5D05D699" w:rsidR="00DA46B0" w:rsidRPr="00F5470C" w:rsidDel="006F20DF" w:rsidRDefault="00DA46B0" w:rsidP="006F623F">
      <w:pPr>
        <w:pStyle w:val="ListParagraph"/>
        <w:numPr>
          <w:ilvl w:val="2"/>
          <w:numId w:val="4"/>
        </w:numPr>
        <w:rPr>
          <w:del w:id="778" w:author="Luo, Jia (J.)" w:date="2020-06-03T23:16:00Z"/>
          <w:sz w:val="22"/>
          <w:szCs w:val="22"/>
        </w:rPr>
      </w:pPr>
      <w:del w:id="779" w:author="Luo, Jia (J.)" w:date="2020-06-03T23:16:00Z">
        <w:r w:rsidRPr="00F5470C" w:rsidDel="006F20DF">
          <w:rPr>
            <w:sz w:val="22"/>
            <w:szCs w:val="22"/>
          </w:rPr>
          <w:delText>Application Lookup</w:delText>
        </w:r>
      </w:del>
    </w:p>
    <w:p w14:paraId="602E5889" w14:textId="02E950BE" w:rsidR="00DA46B0" w:rsidRPr="00F5470C" w:rsidDel="006F20DF" w:rsidRDefault="00DA46B0" w:rsidP="006F623F">
      <w:pPr>
        <w:pStyle w:val="ListParagraph"/>
        <w:numPr>
          <w:ilvl w:val="3"/>
          <w:numId w:val="4"/>
        </w:numPr>
        <w:rPr>
          <w:del w:id="780" w:author="Luo, Jia (J.)" w:date="2020-06-03T23:16:00Z"/>
          <w:sz w:val="22"/>
          <w:szCs w:val="22"/>
        </w:rPr>
      </w:pPr>
      <w:del w:id="781" w:author="Luo, Jia (J.)" w:date="2020-06-03T23:16:00Z">
        <w:r w:rsidRPr="00F5470C" w:rsidDel="006F20DF">
          <w:rPr>
            <w:sz w:val="22"/>
            <w:szCs w:val="22"/>
          </w:rPr>
          <w:delText>23024-GDIA Discovery Zone</w:delText>
        </w:r>
        <w:r w:rsidR="00024091" w:rsidDel="006F20DF">
          <w:rPr>
            <w:sz w:val="22"/>
            <w:szCs w:val="22"/>
          </w:rPr>
          <w:delText xml:space="preserve"> </w:delText>
        </w:r>
        <w:r w:rsidRPr="00F5470C" w:rsidDel="006F20DF">
          <w:rPr>
            <w:sz w:val="22"/>
            <w:szCs w:val="22"/>
          </w:rPr>
          <w:delText>(DZ)</w:delText>
        </w:r>
      </w:del>
    </w:p>
    <w:p w14:paraId="3288D617" w14:textId="4E24D473" w:rsidR="00DA46B0" w:rsidRPr="00F5470C" w:rsidDel="006F20DF" w:rsidRDefault="00DA46B0" w:rsidP="006F623F">
      <w:pPr>
        <w:pStyle w:val="ListParagraph"/>
        <w:numPr>
          <w:ilvl w:val="2"/>
          <w:numId w:val="4"/>
        </w:numPr>
        <w:rPr>
          <w:del w:id="782" w:author="Luo, Jia (J.)" w:date="2020-06-03T23:16:00Z"/>
          <w:sz w:val="22"/>
          <w:szCs w:val="22"/>
        </w:rPr>
      </w:pPr>
      <w:del w:id="783" w:author="Luo, Jia (J.)" w:date="2020-06-03T23:16:00Z">
        <w:r w:rsidRPr="00F5470C" w:rsidDel="006F20DF">
          <w:rPr>
            <w:sz w:val="22"/>
            <w:szCs w:val="22"/>
          </w:rPr>
          <w:delText>Environment</w:delText>
        </w:r>
      </w:del>
    </w:p>
    <w:p w14:paraId="172C5353" w14:textId="2647D56C" w:rsidR="00DA46B0" w:rsidRPr="00F5470C" w:rsidDel="006F20DF" w:rsidRDefault="00DA46B0" w:rsidP="006F623F">
      <w:pPr>
        <w:pStyle w:val="ListParagraph"/>
        <w:numPr>
          <w:ilvl w:val="3"/>
          <w:numId w:val="4"/>
        </w:numPr>
        <w:rPr>
          <w:del w:id="784" w:author="Luo, Jia (J.)" w:date="2020-06-03T23:16:00Z"/>
          <w:sz w:val="22"/>
          <w:szCs w:val="22"/>
        </w:rPr>
      </w:pPr>
      <w:del w:id="785" w:author="Luo, Jia (J.)" w:date="2020-06-03T23:16:00Z">
        <w:r w:rsidRPr="00F5470C" w:rsidDel="006F20DF">
          <w:rPr>
            <w:sz w:val="22"/>
            <w:szCs w:val="22"/>
          </w:rPr>
          <w:delText>Prod</w:delText>
        </w:r>
      </w:del>
    </w:p>
    <w:p w14:paraId="26FA1EEB" w14:textId="42E74B9D" w:rsidR="00DA46B0" w:rsidRPr="00F5470C" w:rsidDel="006F20DF" w:rsidRDefault="00DA46B0" w:rsidP="006F623F">
      <w:pPr>
        <w:pStyle w:val="ListParagraph"/>
        <w:numPr>
          <w:ilvl w:val="2"/>
          <w:numId w:val="4"/>
        </w:numPr>
        <w:rPr>
          <w:del w:id="786" w:author="Luo, Jia (J.)" w:date="2020-06-03T23:16:00Z"/>
          <w:sz w:val="22"/>
          <w:szCs w:val="22"/>
        </w:rPr>
      </w:pPr>
      <w:del w:id="787" w:author="Luo, Jia (J.)" w:date="2020-06-03T23:16:00Z">
        <w:r w:rsidRPr="00F5470C" w:rsidDel="006F20DF">
          <w:rPr>
            <w:sz w:val="22"/>
            <w:szCs w:val="22"/>
          </w:rPr>
          <w:delText>Server Name</w:delText>
        </w:r>
      </w:del>
    </w:p>
    <w:p w14:paraId="6ED13031" w14:textId="1B4AF54F" w:rsidR="00DA46B0" w:rsidRPr="00F5470C" w:rsidDel="006F20DF" w:rsidRDefault="00DA46B0" w:rsidP="006F623F">
      <w:pPr>
        <w:pStyle w:val="ListParagraph"/>
        <w:numPr>
          <w:ilvl w:val="3"/>
          <w:numId w:val="4"/>
        </w:numPr>
        <w:rPr>
          <w:del w:id="788" w:author="Luo, Jia (J.)" w:date="2020-06-03T23:16:00Z"/>
          <w:sz w:val="22"/>
          <w:szCs w:val="22"/>
        </w:rPr>
      </w:pPr>
      <w:del w:id="789" w:author="Luo, Jia (J.)" w:date="2020-06-03T23:16:00Z">
        <w:r w:rsidRPr="00F5470C" w:rsidDel="006F20DF">
          <w:rPr>
            <w:sz w:val="22"/>
            <w:szCs w:val="22"/>
          </w:rPr>
          <w:delText>Leave Blank</w:delText>
        </w:r>
      </w:del>
    </w:p>
    <w:p w14:paraId="3B38084B" w14:textId="2B06630D" w:rsidR="00DA46B0" w:rsidRPr="00F5470C" w:rsidDel="006F20DF" w:rsidRDefault="00DA46B0" w:rsidP="006F623F">
      <w:pPr>
        <w:pStyle w:val="ListParagraph"/>
        <w:numPr>
          <w:ilvl w:val="2"/>
          <w:numId w:val="4"/>
        </w:numPr>
        <w:rPr>
          <w:del w:id="790" w:author="Luo, Jia (J.)" w:date="2020-06-03T23:16:00Z"/>
          <w:sz w:val="22"/>
          <w:szCs w:val="22"/>
        </w:rPr>
      </w:pPr>
      <w:del w:id="791" w:author="Luo, Jia (J.)" w:date="2020-06-03T23:16:00Z">
        <w:r w:rsidRPr="00F5470C" w:rsidDel="006F20DF">
          <w:rPr>
            <w:sz w:val="22"/>
            <w:szCs w:val="22"/>
          </w:rPr>
          <w:delText>Database/Schema</w:delText>
        </w:r>
      </w:del>
    </w:p>
    <w:p w14:paraId="0DD41BE8" w14:textId="7AD1A06B" w:rsidR="00DA46B0" w:rsidRPr="00F5470C" w:rsidDel="006F20DF" w:rsidRDefault="00DA46B0" w:rsidP="006F623F">
      <w:pPr>
        <w:pStyle w:val="ListParagraph"/>
        <w:numPr>
          <w:ilvl w:val="3"/>
          <w:numId w:val="4"/>
        </w:numPr>
        <w:rPr>
          <w:del w:id="792" w:author="Luo, Jia (J.)" w:date="2020-06-03T23:16:00Z"/>
          <w:sz w:val="22"/>
          <w:szCs w:val="22"/>
        </w:rPr>
      </w:pPr>
      <w:del w:id="793" w:author="Luo, Jia (J.)" w:date="2020-06-03T23:16:00Z">
        <w:r w:rsidRPr="00F5470C" w:rsidDel="006F20DF">
          <w:rPr>
            <w:sz w:val="22"/>
            <w:szCs w:val="22"/>
          </w:rPr>
          <w:delText>Leave Blank</w:delText>
        </w:r>
      </w:del>
    </w:p>
    <w:p w14:paraId="683CB8E5" w14:textId="3D314407" w:rsidR="00DA46B0" w:rsidRPr="00F5470C" w:rsidDel="006F20DF" w:rsidRDefault="00DA46B0" w:rsidP="006F623F">
      <w:pPr>
        <w:pStyle w:val="ListParagraph"/>
        <w:numPr>
          <w:ilvl w:val="2"/>
          <w:numId w:val="4"/>
        </w:numPr>
        <w:rPr>
          <w:del w:id="794" w:author="Luo, Jia (J.)" w:date="2020-06-03T23:16:00Z"/>
          <w:sz w:val="22"/>
          <w:szCs w:val="22"/>
        </w:rPr>
      </w:pPr>
      <w:del w:id="795" w:author="Luo, Jia (J.)" w:date="2020-06-03T23:16:00Z">
        <w:r w:rsidRPr="00F5470C" w:rsidDel="006F20DF">
          <w:rPr>
            <w:sz w:val="22"/>
            <w:szCs w:val="22"/>
          </w:rPr>
          <w:delText>Request Description</w:delText>
        </w:r>
      </w:del>
    </w:p>
    <w:p w14:paraId="430CF3DB" w14:textId="08AD6AA9" w:rsidR="00DA46B0" w:rsidRPr="00F5470C" w:rsidDel="006F20DF" w:rsidRDefault="00DA46B0" w:rsidP="006F623F">
      <w:pPr>
        <w:pStyle w:val="ListParagraph"/>
        <w:numPr>
          <w:ilvl w:val="3"/>
          <w:numId w:val="4"/>
        </w:numPr>
        <w:rPr>
          <w:del w:id="796" w:author="Luo, Jia (J.)" w:date="2020-06-03T23:16:00Z"/>
          <w:sz w:val="22"/>
          <w:szCs w:val="22"/>
        </w:rPr>
      </w:pPr>
      <w:del w:id="797" w:author="Luo, Jia (J.)" w:date="2020-06-03T23:16:00Z">
        <w:r w:rsidRPr="00F5470C" w:rsidDel="006F20DF">
          <w:rPr>
            <w:sz w:val="22"/>
            <w:szCs w:val="22"/>
          </w:rPr>
          <w:delText>Please add &lt;insert CDSID&gt; to GDIADZ. I report to &lt;insert manager’s CDSID&gt;. Access is required for &lt;insert business justification/purpose of use&gt;.</w:delText>
        </w:r>
      </w:del>
    </w:p>
    <w:p w14:paraId="337FB908" w14:textId="0B6937E2" w:rsidR="00313249" w:rsidDel="006F20DF" w:rsidRDefault="00313249" w:rsidP="006F623F">
      <w:pPr>
        <w:pStyle w:val="ListParagraph"/>
        <w:numPr>
          <w:ilvl w:val="0"/>
          <w:numId w:val="4"/>
        </w:numPr>
        <w:rPr>
          <w:del w:id="798" w:author="Luo, Jia (J.)" w:date="2020-06-03T23:16:00Z"/>
          <w:sz w:val="22"/>
          <w:szCs w:val="22"/>
        </w:rPr>
      </w:pPr>
      <w:del w:id="799" w:author="Luo, Jia (J.)" w:date="2020-06-03T23:16:00Z">
        <w:r w:rsidRPr="00F5470C" w:rsidDel="006F20DF">
          <w:rPr>
            <w:sz w:val="22"/>
            <w:szCs w:val="22"/>
          </w:rPr>
          <w:delText>Follow Hadoop Set-up Guide</w:delText>
        </w:r>
      </w:del>
    </w:p>
    <w:p w14:paraId="7DC38817" w14:textId="31D645CB" w:rsidR="005F2103" w:rsidDel="006F20DF" w:rsidRDefault="005F2103" w:rsidP="005F2103">
      <w:pPr>
        <w:rPr>
          <w:del w:id="800" w:author="Luo, Jia (J.)" w:date="2020-06-03T23:16:00Z"/>
        </w:rPr>
      </w:pPr>
    </w:p>
    <w:p w14:paraId="0ECC1D25" w14:textId="284677EC" w:rsidR="005F2103" w:rsidRPr="003F1D90" w:rsidDel="00CB43AA" w:rsidRDefault="005F2103" w:rsidP="003F1D90">
      <w:pPr>
        <w:pStyle w:val="Heading3"/>
        <w:rPr>
          <w:moveFrom w:id="801" w:author="Jia Luo" w:date="2020-06-05T16:31:00Z"/>
        </w:rPr>
      </w:pPr>
      <w:bookmarkStart w:id="802" w:name="_Toc41922677"/>
      <w:moveFromRangeStart w:id="803" w:author="Jia Luo" w:date="2020-06-05T16:31:00Z" w:name="move42267105"/>
      <w:moveFrom w:id="804" w:author="Jia Luo" w:date="2020-06-05T16:31:00Z">
        <w:r w:rsidRPr="003F1D90" w:rsidDel="00CB43AA">
          <w:t>Install and set up MIT Kerberos</w:t>
        </w:r>
        <w:bookmarkEnd w:id="802"/>
      </w:moveFrom>
    </w:p>
    <w:p w14:paraId="4786C0B9" w14:textId="5A976914" w:rsidR="005F2103" w:rsidRPr="003F1D90" w:rsidDel="00CB43AA" w:rsidRDefault="005F2103" w:rsidP="005F2103">
      <w:pPr>
        <w:numPr>
          <w:ilvl w:val="1"/>
          <w:numId w:val="42"/>
        </w:numPr>
        <w:contextualSpacing/>
        <w:rPr>
          <w:moveFrom w:id="805" w:author="Jia Luo" w:date="2020-06-05T16:31:00Z"/>
          <w:rFonts w:ascii="Times New Roman" w:hAnsi="Times New Roman" w:cs="Times New Roman"/>
          <w:b/>
        </w:rPr>
      </w:pPr>
      <w:moveFrom w:id="806" w:author="Jia Luo" w:date="2020-06-05T16:31:00Z">
        <w:r w:rsidRPr="003F1D90" w:rsidDel="00CB43AA">
          <w:rPr>
            <w:rFonts w:ascii="Times New Roman" w:hAnsi="Times New Roman" w:cs="Times New Roman"/>
          </w:rPr>
          <w:t xml:space="preserve">Download the MIT Kerberos package from the </w:t>
        </w:r>
        <w:r w:rsidR="009F0061" w:rsidDel="00CB43AA">
          <w:fldChar w:fldCharType="begin"/>
        </w:r>
        <w:r w:rsidR="009F0061" w:rsidDel="00CB43AA">
          <w:instrText xml:space="preserve"> HYPERLINK "http://www.hpc.ford.com/help/hadoop/bin/kfw-4.0.1-amd64.msi" </w:instrText>
        </w:r>
        <w:r w:rsidR="009F0061" w:rsidDel="00CB43AA">
          <w:fldChar w:fldCharType="separate"/>
        </w:r>
        <w:r w:rsidRPr="003F1D90" w:rsidDel="00CB43AA">
          <w:rPr>
            <w:rFonts w:ascii="Times New Roman" w:hAnsi="Times New Roman" w:cs="Times New Roman"/>
            <w:color w:val="0000FF"/>
            <w:u w:val="single"/>
          </w:rPr>
          <w:t>HPC site</w:t>
        </w:r>
        <w:r w:rsidR="009F0061" w:rsidDel="00CB43AA">
          <w:rPr>
            <w:rFonts w:ascii="Times New Roman" w:hAnsi="Times New Roman" w:cs="Times New Roman"/>
            <w:color w:val="0000FF"/>
            <w:u w:val="single"/>
          </w:rPr>
          <w:fldChar w:fldCharType="end"/>
        </w:r>
      </w:moveFrom>
    </w:p>
    <w:p w14:paraId="179C6076" w14:textId="0A91A1EF" w:rsidR="005F2103" w:rsidRPr="003F1D90" w:rsidDel="00CB43AA" w:rsidRDefault="005F2103" w:rsidP="005F2103">
      <w:pPr>
        <w:numPr>
          <w:ilvl w:val="1"/>
          <w:numId w:val="42"/>
        </w:numPr>
        <w:contextualSpacing/>
        <w:rPr>
          <w:moveFrom w:id="807" w:author="Jia Luo" w:date="2020-06-05T16:31:00Z"/>
          <w:rFonts w:ascii="Times New Roman" w:hAnsi="Times New Roman" w:cs="Times New Roman"/>
          <w:b/>
        </w:rPr>
      </w:pPr>
      <w:moveFrom w:id="808" w:author="Jia Luo" w:date="2020-06-05T16:31:00Z">
        <w:r w:rsidRPr="003F1D90" w:rsidDel="00CB43AA">
          <w:rPr>
            <w:rFonts w:ascii="Times New Roman" w:hAnsi="Times New Roman" w:cs="Times New Roman"/>
          </w:rPr>
          <w:t>Choose typical installation</w:t>
        </w:r>
      </w:moveFrom>
    </w:p>
    <w:p w14:paraId="652D4DE1" w14:textId="1CCFCC4E" w:rsidR="005F2103" w:rsidRPr="003F1D90" w:rsidDel="00CB43AA" w:rsidRDefault="005F2103" w:rsidP="005F2103">
      <w:pPr>
        <w:numPr>
          <w:ilvl w:val="1"/>
          <w:numId w:val="42"/>
        </w:numPr>
        <w:contextualSpacing/>
        <w:rPr>
          <w:moveFrom w:id="809" w:author="Jia Luo" w:date="2020-06-05T16:31:00Z"/>
          <w:rFonts w:ascii="Times New Roman" w:hAnsi="Times New Roman" w:cs="Times New Roman"/>
          <w:b/>
        </w:rPr>
      </w:pPr>
      <w:moveFrom w:id="810" w:author="Jia Luo" w:date="2020-06-05T16:31:00Z">
        <w:r w:rsidRPr="003F1D90" w:rsidDel="00CB43AA">
          <w:rPr>
            <w:rFonts w:ascii="Times New Roman" w:hAnsi="Times New Roman" w:cs="Times New Roman"/>
          </w:rPr>
          <w:t>Add a local variable for the KRB5CCNAME and point it to %LOCALAPPDATA%\krb5cache</w:t>
        </w:r>
      </w:moveFrom>
    </w:p>
    <w:p w14:paraId="1611A7BA" w14:textId="504ECB48" w:rsidR="005F2103" w:rsidRPr="003F1D90" w:rsidDel="00CB43AA" w:rsidRDefault="005F2103" w:rsidP="005F2103">
      <w:pPr>
        <w:numPr>
          <w:ilvl w:val="2"/>
          <w:numId w:val="42"/>
        </w:numPr>
        <w:contextualSpacing/>
        <w:rPr>
          <w:moveFrom w:id="811" w:author="Jia Luo" w:date="2020-06-05T16:31:00Z"/>
          <w:rFonts w:ascii="Times New Roman" w:hAnsi="Times New Roman" w:cs="Times New Roman"/>
        </w:rPr>
      </w:pPr>
      <w:moveFrom w:id="812" w:author="Jia Luo" w:date="2020-06-05T16:31:00Z">
        <w:r w:rsidRPr="003F1D90" w:rsidDel="00CB43AA">
          <w:rPr>
            <w:rFonts w:ascii="Times New Roman" w:hAnsi="Times New Roman" w:cs="Times New Roman"/>
          </w:rPr>
          <w:t>Right click on ‘My Computer’ &amp; select Properties</w:t>
        </w:r>
      </w:moveFrom>
    </w:p>
    <w:p w14:paraId="3E5C4F21" w14:textId="76641F26" w:rsidR="005F2103" w:rsidRPr="003F1D90" w:rsidDel="00CB43AA" w:rsidRDefault="005F2103" w:rsidP="005F2103">
      <w:pPr>
        <w:numPr>
          <w:ilvl w:val="2"/>
          <w:numId w:val="42"/>
        </w:numPr>
        <w:contextualSpacing/>
        <w:rPr>
          <w:moveFrom w:id="813" w:author="Jia Luo" w:date="2020-06-05T16:31:00Z"/>
          <w:rFonts w:ascii="Times New Roman" w:hAnsi="Times New Roman" w:cs="Times New Roman"/>
        </w:rPr>
      </w:pPr>
      <w:moveFrom w:id="814" w:author="Jia Luo" w:date="2020-06-05T16:31:00Z">
        <w:r w:rsidRPr="003F1D90" w:rsidDel="00CB43AA">
          <w:rPr>
            <w:rFonts w:ascii="Times New Roman" w:hAnsi="Times New Roman" w:cs="Times New Roman"/>
          </w:rPr>
          <w:t>Select Advanced system settings</w:t>
        </w:r>
      </w:moveFrom>
    </w:p>
    <w:p w14:paraId="7654868B" w14:textId="3710E77E" w:rsidR="005F2103" w:rsidRPr="003F1D90" w:rsidDel="00CB43AA" w:rsidRDefault="005F2103" w:rsidP="005F2103">
      <w:pPr>
        <w:numPr>
          <w:ilvl w:val="2"/>
          <w:numId w:val="42"/>
        </w:numPr>
        <w:contextualSpacing/>
        <w:rPr>
          <w:moveFrom w:id="815" w:author="Jia Luo" w:date="2020-06-05T16:31:00Z"/>
          <w:rFonts w:ascii="Times New Roman" w:hAnsi="Times New Roman" w:cs="Times New Roman"/>
        </w:rPr>
      </w:pPr>
      <w:moveFrom w:id="816" w:author="Jia Luo" w:date="2020-06-05T16:31:00Z">
        <w:r w:rsidRPr="003F1D90" w:rsidDel="00CB43AA">
          <w:rPr>
            <w:rFonts w:ascii="Times New Roman" w:hAnsi="Times New Roman" w:cs="Times New Roman"/>
          </w:rPr>
          <w:t>Click ‘Environment Variables’</w:t>
        </w:r>
      </w:moveFrom>
    </w:p>
    <w:p w14:paraId="23BA6F5E" w14:textId="3A4671D4" w:rsidR="005F2103" w:rsidRPr="003F1D90" w:rsidDel="00CB43AA" w:rsidRDefault="005F2103" w:rsidP="005F2103">
      <w:pPr>
        <w:numPr>
          <w:ilvl w:val="2"/>
          <w:numId w:val="42"/>
        </w:numPr>
        <w:contextualSpacing/>
        <w:rPr>
          <w:moveFrom w:id="817" w:author="Jia Luo" w:date="2020-06-05T16:31:00Z"/>
          <w:rFonts w:ascii="Times New Roman" w:hAnsi="Times New Roman" w:cs="Times New Roman"/>
        </w:rPr>
      </w:pPr>
      <w:moveFrom w:id="818" w:author="Jia Luo" w:date="2020-06-05T16:31:00Z">
        <w:r w:rsidRPr="003F1D90" w:rsidDel="00CB43AA">
          <w:rPr>
            <w:rFonts w:ascii="Times New Roman" w:hAnsi="Times New Roman" w:cs="Times New Roman"/>
          </w:rPr>
          <w:t>In ‘User variables for your CDSID’ click ‘New’</w:t>
        </w:r>
      </w:moveFrom>
    </w:p>
    <w:p w14:paraId="424F4024" w14:textId="2CE0333B" w:rsidR="005F2103" w:rsidRPr="003F1D90" w:rsidDel="00CB43AA" w:rsidRDefault="005F2103" w:rsidP="005F2103">
      <w:pPr>
        <w:numPr>
          <w:ilvl w:val="2"/>
          <w:numId w:val="42"/>
        </w:numPr>
        <w:contextualSpacing/>
        <w:rPr>
          <w:moveFrom w:id="819" w:author="Jia Luo" w:date="2020-06-05T16:31:00Z"/>
          <w:rFonts w:ascii="Times New Roman" w:hAnsi="Times New Roman" w:cs="Times New Roman"/>
        </w:rPr>
      </w:pPr>
      <w:moveFrom w:id="820" w:author="Jia Luo" w:date="2020-06-05T16:31:00Z">
        <w:r w:rsidRPr="003F1D90" w:rsidDel="00CB43AA">
          <w:rPr>
            <w:rFonts w:ascii="Times New Roman" w:hAnsi="Times New Roman" w:cs="Times New Roman"/>
          </w:rPr>
          <w:t>For the variable name enter: KRB5CCNAME</w:t>
        </w:r>
      </w:moveFrom>
    </w:p>
    <w:p w14:paraId="755C7A7E" w14:textId="76360665" w:rsidR="005F2103" w:rsidRPr="003F1D90" w:rsidDel="00CB43AA" w:rsidRDefault="005F2103" w:rsidP="005F2103">
      <w:pPr>
        <w:numPr>
          <w:ilvl w:val="2"/>
          <w:numId w:val="42"/>
        </w:numPr>
        <w:contextualSpacing/>
        <w:rPr>
          <w:moveFrom w:id="821" w:author="Jia Luo" w:date="2020-06-05T16:31:00Z"/>
          <w:rFonts w:ascii="Times New Roman" w:hAnsi="Times New Roman" w:cs="Times New Roman"/>
        </w:rPr>
      </w:pPr>
      <w:moveFrom w:id="822" w:author="Jia Luo" w:date="2020-06-05T16:31:00Z">
        <w:r w:rsidRPr="003F1D90" w:rsidDel="00CB43AA">
          <w:rPr>
            <w:rFonts w:ascii="Times New Roman" w:hAnsi="Times New Roman" w:cs="Times New Roman"/>
          </w:rPr>
          <w:t>For the Variable value enter: %LOCALAPPDATA%\krb5cache</w:t>
        </w:r>
      </w:moveFrom>
    </w:p>
    <w:p w14:paraId="77D436AC" w14:textId="2A24A058" w:rsidR="005F2103" w:rsidRPr="003F1D90" w:rsidDel="00CB43AA" w:rsidRDefault="005F2103" w:rsidP="005F2103">
      <w:pPr>
        <w:numPr>
          <w:ilvl w:val="1"/>
          <w:numId w:val="42"/>
        </w:numPr>
        <w:contextualSpacing/>
        <w:rPr>
          <w:moveFrom w:id="823" w:author="Jia Luo" w:date="2020-06-05T16:31:00Z"/>
          <w:rFonts w:ascii="Times New Roman" w:hAnsi="Times New Roman" w:cs="Times New Roman"/>
        </w:rPr>
      </w:pPr>
      <w:moveFrom w:id="824" w:author="Jia Luo" w:date="2020-06-05T16:31:00Z">
        <w:r w:rsidRPr="003F1D90" w:rsidDel="00CB43AA">
          <w:rPr>
            <w:rFonts w:ascii="Times New Roman" w:hAnsi="Times New Roman" w:cs="Times New Roman"/>
          </w:rPr>
          <w:t>Restart the MIT Kerberos program (on the task bar, right click the ‘K’ icon near the clock, select exit and then find MIT Kerberos in the start menu and click on it)</w:t>
        </w:r>
      </w:moveFrom>
    </w:p>
    <w:p w14:paraId="23424AEA" w14:textId="4E43C520" w:rsidR="005F2103" w:rsidRPr="003F1D90" w:rsidDel="00CB43AA" w:rsidRDefault="005F2103" w:rsidP="005F2103">
      <w:pPr>
        <w:numPr>
          <w:ilvl w:val="1"/>
          <w:numId w:val="42"/>
        </w:numPr>
        <w:contextualSpacing/>
        <w:rPr>
          <w:moveFrom w:id="825" w:author="Jia Luo" w:date="2020-06-05T16:31:00Z"/>
          <w:rFonts w:ascii="Times New Roman" w:hAnsi="Times New Roman" w:cs="Times New Roman"/>
        </w:rPr>
      </w:pPr>
      <w:moveFrom w:id="826" w:author="Jia Luo" w:date="2020-06-05T16:31:00Z">
        <w:r w:rsidRPr="003F1D90" w:rsidDel="00CB43AA">
          <w:rPr>
            <w:rFonts w:ascii="Times New Roman" w:hAnsi="Times New Roman" w:cs="Times New Roman"/>
          </w:rPr>
          <w:t>Obtain and save an HPC ticket profile</w:t>
        </w:r>
      </w:moveFrom>
    </w:p>
    <w:p w14:paraId="4140B22C" w14:textId="0724D3F7" w:rsidR="005F2103" w:rsidRPr="003F1D90" w:rsidDel="00CB43AA" w:rsidRDefault="005F2103" w:rsidP="005F2103">
      <w:pPr>
        <w:numPr>
          <w:ilvl w:val="2"/>
          <w:numId w:val="42"/>
        </w:numPr>
        <w:contextualSpacing/>
        <w:rPr>
          <w:moveFrom w:id="827" w:author="Jia Luo" w:date="2020-06-05T16:31:00Z"/>
          <w:rFonts w:ascii="Times New Roman" w:hAnsi="Times New Roman" w:cs="Times New Roman"/>
        </w:rPr>
      </w:pPr>
      <w:moveFrom w:id="828" w:author="Jia Luo" w:date="2020-06-05T16:31:00Z">
        <w:r w:rsidRPr="003F1D90" w:rsidDel="00CB43AA">
          <w:rPr>
            <w:rFonts w:ascii="Times New Roman" w:hAnsi="Times New Roman" w:cs="Times New Roman"/>
          </w:rPr>
          <w:t>Click ‘Get Ticket’</w:t>
        </w:r>
      </w:moveFrom>
    </w:p>
    <w:p w14:paraId="6A00208B" w14:textId="15834E7D" w:rsidR="005F2103" w:rsidRPr="003F1D90" w:rsidDel="00CB43AA" w:rsidRDefault="005F2103" w:rsidP="005F2103">
      <w:pPr>
        <w:numPr>
          <w:ilvl w:val="2"/>
          <w:numId w:val="42"/>
        </w:numPr>
        <w:contextualSpacing/>
        <w:rPr>
          <w:moveFrom w:id="829" w:author="Jia Luo" w:date="2020-06-05T16:31:00Z"/>
          <w:rFonts w:ascii="Times New Roman" w:hAnsi="Times New Roman" w:cs="Times New Roman"/>
        </w:rPr>
      </w:pPr>
      <w:moveFrom w:id="830" w:author="Jia Luo" w:date="2020-06-05T16:31:00Z">
        <w:r w:rsidRPr="003F1D90" w:rsidDel="00CB43AA">
          <w:rPr>
            <w:rFonts w:ascii="Times New Roman" w:hAnsi="Times New Roman" w:cs="Times New Roman"/>
          </w:rPr>
          <w:t>For principal, enter &lt;yourcdsid&gt;@HPC.FORD.COM</w:t>
        </w:r>
      </w:moveFrom>
    </w:p>
    <w:p w14:paraId="21ED572E" w14:textId="1BCEDB19" w:rsidR="005F2103" w:rsidRPr="003F1D90" w:rsidDel="00CB43AA" w:rsidRDefault="005F2103" w:rsidP="005F2103">
      <w:pPr>
        <w:numPr>
          <w:ilvl w:val="2"/>
          <w:numId w:val="42"/>
        </w:numPr>
        <w:contextualSpacing/>
        <w:rPr>
          <w:moveFrom w:id="831" w:author="Jia Luo" w:date="2020-06-05T16:31:00Z"/>
          <w:rFonts w:ascii="Times New Roman" w:hAnsi="Times New Roman" w:cs="Times New Roman"/>
        </w:rPr>
      </w:pPr>
      <w:moveFrom w:id="832" w:author="Jia Luo" w:date="2020-06-05T16:31:00Z">
        <w:r w:rsidRPr="003F1D90" w:rsidDel="00CB43AA">
          <w:rPr>
            <w:rFonts w:ascii="Times New Roman" w:hAnsi="Times New Roman" w:cs="Times New Roman"/>
          </w:rPr>
          <w:t>Enter your HPC environment password (this may be different from your windows password)</w:t>
        </w:r>
      </w:moveFrom>
    </w:p>
    <w:p w14:paraId="29363BA8" w14:textId="539C370F" w:rsidR="005F2103" w:rsidRPr="003F1D90" w:rsidDel="00CB43AA" w:rsidRDefault="005F2103" w:rsidP="005F2103">
      <w:pPr>
        <w:numPr>
          <w:ilvl w:val="2"/>
          <w:numId w:val="42"/>
        </w:numPr>
        <w:contextualSpacing/>
        <w:rPr>
          <w:moveFrom w:id="833" w:author="Jia Luo" w:date="2020-06-05T16:31:00Z"/>
          <w:rFonts w:ascii="Times New Roman" w:hAnsi="Times New Roman" w:cs="Times New Roman"/>
        </w:rPr>
      </w:pPr>
      <w:moveFrom w:id="834" w:author="Jia Luo" w:date="2020-06-05T16:31:00Z">
        <w:r w:rsidRPr="003F1D90" w:rsidDel="00CB43AA">
          <w:rPr>
            <w:rFonts w:ascii="Times New Roman" w:hAnsi="Times New Roman" w:cs="Times New Roman"/>
          </w:rPr>
          <w:t>Check ‘remember this principal’</w:t>
        </w:r>
      </w:moveFrom>
    </w:p>
    <w:p w14:paraId="209B5B7F" w14:textId="32AB741D" w:rsidR="005F2103" w:rsidDel="00CB43AA" w:rsidRDefault="005F2103" w:rsidP="005F2103">
      <w:pPr>
        <w:numPr>
          <w:ilvl w:val="2"/>
          <w:numId w:val="42"/>
        </w:numPr>
        <w:contextualSpacing/>
        <w:rPr>
          <w:ins w:id="835" w:author="Luo, Jia (J.)" w:date="2020-06-02T00:09:00Z"/>
          <w:moveFrom w:id="836" w:author="Jia Luo" w:date="2020-06-05T16:31:00Z"/>
          <w:rFonts w:ascii="Times New Roman" w:hAnsi="Times New Roman" w:cs="Times New Roman"/>
        </w:rPr>
      </w:pPr>
      <w:moveFrom w:id="837" w:author="Jia Luo" w:date="2020-06-05T16:31:00Z">
        <w:r w:rsidRPr="003F1D90" w:rsidDel="00CB43AA">
          <w:rPr>
            <w:rFonts w:ascii="Times New Roman" w:hAnsi="Times New Roman" w:cs="Times New Roman"/>
          </w:rPr>
          <w:t>Click OK</w:t>
        </w:r>
      </w:moveFrom>
    </w:p>
    <w:p w14:paraId="7F19B982" w14:textId="6539A75E" w:rsidR="00F74373" w:rsidRPr="00F74373" w:rsidDel="00CB43AA" w:rsidRDefault="00F74373">
      <w:pPr>
        <w:spacing w:before="100" w:beforeAutospacing="1" w:after="100" w:afterAutospacing="1" w:line="240" w:lineRule="auto"/>
        <w:rPr>
          <w:ins w:id="838" w:author="Luo, Jia (J.)" w:date="2020-06-02T00:10:00Z"/>
          <w:moveFrom w:id="839" w:author="Jia Luo" w:date="2020-06-05T16:31:00Z"/>
          <w:color w:val="FF0000"/>
          <w:rPrChange w:id="840" w:author="Luo, Jia (J.)" w:date="2020-06-02T00:10:00Z">
            <w:rPr>
              <w:ins w:id="841" w:author="Luo, Jia (J.)" w:date="2020-06-02T00:10:00Z"/>
              <w:moveFrom w:id="842" w:author="Jia Luo" w:date="2020-06-05T16:31:00Z"/>
            </w:rPr>
          </w:rPrChange>
        </w:rPr>
        <w:pPrChange w:id="843" w:author="Luo, Jia (J.)" w:date="2020-06-02T00:10:00Z">
          <w:pPr>
            <w:numPr>
              <w:numId w:val="42"/>
            </w:numPr>
            <w:spacing w:before="100" w:beforeAutospacing="1" w:after="100" w:afterAutospacing="1" w:line="240" w:lineRule="auto"/>
            <w:ind w:left="720" w:hanging="360"/>
          </w:pPr>
        </w:pPrChange>
      </w:pPr>
      <w:moveFrom w:id="844" w:author="Jia Luo" w:date="2020-06-05T16:31:00Z">
        <w:ins w:id="845" w:author="Luo, Jia (J.)" w:date="2020-06-02T00:10:00Z">
          <w:r w:rsidRPr="00F74373" w:rsidDel="00CB43AA">
            <w:rPr>
              <w:color w:val="FF0000"/>
              <w:rPrChange w:id="846" w:author="Luo, Jia (J.)" w:date="2020-06-02T00:10:00Z">
                <w:rPr/>
              </w:rPrChange>
            </w:rPr>
            <w:t>Alternative steps:</w:t>
          </w:r>
        </w:ins>
      </w:moveFrom>
    </w:p>
    <w:p w14:paraId="5BB81889" w14:textId="64E7D79E" w:rsidR="009451D2" w:rsidRPr="00F74373" w:rsidDel="00CB43AA" w:rsidRDefault="009451D2">
      <w:pPr>
        <w:spacing w:before="100" w:beforeAutospacing="1" w:after="100" w:afterAutospacing="1" w:line="240" w:lineRule="auto"/>
        <w:rPr>
          <w:ins w:id="847" w:author="Luo, Jia (J.)" w:date="2020-06-02T00:10:00Z"/>
          <w:moveFrom w:id="848" w:author="Jia Luo" w:date="2020-06-05T16:31:00Z"/>
          <w:color w:val="FF0000"/>
          <w:rPrChange w:id="849" w:author="Luo, Jia (J.)" w:date="2020-06-02T00:10:00Z">
            <w:rPr>
              <w:ins w:id="850" w:author="Luo, Jia (J.)" w:date="2020-06-02T00:10:00Z"/>
              <w:moveFrom w:id="851" w:author="Jia Luo" w:date="2020-06-05T16:31:00Z"/>
            </w:rPr>
          </w:rPrChange>
        </w:rPr>
        <w:pPrChange w:id="852" w:author="Luo, Jia (J.)" w:date="2020-06-02T00:10:00Z">
          <w:pPr>
            <w:numPr>
              <w:numId w:val="42"/>
            </w:numPr>
            <w:spacing w:before="100" w:beforeAutospacing="1" w:after="100" w:afterAutospacing="1" w:line="240" w:lineRule="auto"/>
            <w:ind w:left="720" w:hanging="360"/>
          </w:pPr>
        </w:pPrChange>
      </w:pPr>
      <w:moveFrom w:id="853" w:author="Jia Luo" w:date="2020-06-05T16:31:00Z">
        <w:ins w:id="854" w:author="Luo, Jia (J.)" w:date="2020-06-02T00:10:00Z">
          <w:r w:rsidRPr="00F74373" w:rsidDel="00CB43AA">
            <w:rPr>
              <w:color w:val="FF0000"/>
              <w:rPrChange w:id="855" w:author="Luo, Jia (J.)" w:date="2020-06-02T00:10:00Z">
                <w:rPr/>
              </w:rPrChange>
            </w:rPr>
            <w:t xml:space="preserve">Go to the </w:t>
          </w:r>
          <w:r w:rsidRPr="00F74373" w:rsidDel="00CB43AA">
            <w:rPr>
              <w:color w:val="FF0000"/>
              <w:rPrChange w:id="856" w:author="Luo, Jia (J.)" w:date="2020-06-02T00:10:00Z">
                <w:rPr/>
              </w:rPrChange>
            </w:rPr>
            <w:fldChar w:fldCharType="begin"/>
          </w:r>
          <w:r w:rsidRPr="00F74373" w:rsidDel="00CB43AA">
            <w:rPr>
              <w:color w:val="FF0000"/>
              <w:rPrChange w:id="857" w:author="Luo, Jia (J.)" w:date="2020-06-02T00:10:00Z">
                <w:rPr/>
              </w:rPrChange>
            </w:rPr>
            <w:instrText xml:space="preserve"> HYPERLINK "https://www.eassets.ford.com/eassetsWeb/sms/admin/fordselfservicetool/openNewFordSelfServiceTool.do?packageId=A0001B16" </w:instrText>
          </w:r>
          <w:r w:rsidRPr="00F74373" w:rsidDel="00CB43AA">
            <w:rPr>
              <w:color w:val="FF0000"/>
              <w:rPrChange w:id="858" w:author="Luo, Jia (J.)" w:date="2020-06-02T00:10:00Z">
                <w:rPr/>
              </w:rPrChange>
            </w:rPr>
            <w:fldChar w:fldCharType="separate"/>
          </w:r>
          <w:r w:rsidRPr="00F74373" w:rsidDel="00CB43AA">
            <w:rPr>
              <w:rStyle w:val="Hyperlink"/>
              <w:color w:val="FF0000"/>
              <w:rPrChange w:id="859" w:author="Luo, Jia (J.)" w:date="2020-06-02T00:10:00Z">
                <w:rPr>
                  <w:rStyle w:val="Hyperlink"/>
                </w:rPr>
              </w:rPrChange>
            </w:rPr>
            <w:t>Kerberos for Windows 4.0.1</w:t>
          </w:r>
          <w:r w:rsidRPr="00F74373" w:rsidDel="00CB43AA">
            <w:rPr>
              <w:color w:val="FF0000"/>
              <w:rPrChange w:id="860" w:author="Luo, Jia (J.)" w:date="2020-06-02T00:10:00Z">
                <w:rPr/>
              </w:rPrChange>
            </w:rPr>
            <w:fldChar w:fldCharType="end"/>
          </w:r>
          <w:r w:rsidRPr="00F74373" w:rsidDel="00CB43AA">
            <w:rPr>
              <w:color w:val="FF0000"/>
              <w:rPrChange w:id="861" w:author="Luo, Jia (J.)" w:date="2020-06-02T00:10:00Z">
                <w:rPr/>
              </w:rPrChange>
            </w:rPr>
            <w:t xml:space="preserve"> page in the Ford Software Store. </w:t>
          </w:r>
        </w:ins>
      </w:moveFrom>
    </w:p>
    <w:p w14:paraId="0D628890" w14:textId="3597113D" w:rsidR="009451D2" w:rsidRPr="00F74373" w:rsidDel="00CB43AA" w:rsidRDefault="009451D2">
      <w:pPr>
        <w:contextualSpacing/>
        <w:rPr>
          <w:moveFrom w:id="862" w:author="Jia Luo" w:date="2020-06-05T16:31:00Z"/>
          <w:rFonts w:ascii="Times New Roman" w:hAnsi="Times New Roman" w:cs="Times New Roman"/>
          <w:color w:val="FF0000"/>
          <w:rPrChange w:id="863" w:author="Luo, Jia (J.)" w:date="2020-06-02T00:10:00Z">
            <w:rPr>
              <w:moveFrom w:id="864" w:author="Jia Luo" w:date="2020-06-05T16:31:00Z"/>
              <w:rFonts w:ascii="Times New Roman" w:hAnsi="Times New Roman" w:cs="Times New Roman"/>
            </w:rPr>
          </w:rPrChange>
        </w:rPr>
        <w:pPrChange w:id="865" w:author="Luo, Jia (J.)" w:date="2020-06-02T00:09:00Z">
          <w:pPr>
            <w:numPr>
              <w:ilvl w:val="2"/>
              <w:numId w:val="42"/>
            </w:numPr>
            <w:ind w:left="2160" w:hanging="180"/>
            <w:contextualSpacing/>
          </w:pPr>
        </w:pPrChange>
      </w:pPr>
      <w:moveFrom w:id="866" w:author="Jia Luo" w:date="2020-06-05T16:31:00Z">
        <w:ins w:id="867" w:author="Luo, Jia (J.)" w:date="2020-06-02T00:10:00Z">
          <w:r w:rsidRPr="00F74373" w:rsidDel="00CB43AA">
            <w:rPr>
              <w:color w:val="FF0000"/>
              <w:rPrChange w:id="868" w:author="Luo, Jia (J.)" w:date="2020-06-02T00:10:00Z">
                <w:rPr/>
              </w:rPrChange>
            </w:rPr>
            <w:t>Select "Install" and choose the machine you wish to perform the installation on, then click "Submit".</w:t>
          </w:r>
        </w:ins>
      </w:moveFrom>
    </w:p>
    <w:moveFromRangeEnd w:id="803"/>
    <w:p w14:paraId="668364FE" w14:textId="6E427E9F" w:rsidR="005F2103" w:rsidRPr="005F2103" w:rsidDel="006B2F39" w:rsidRDefault="005F2103" w:rsidP="005F2103">
      <w:pPr>
        <w:rPr>
          <w:del w:id="869" w:author="Jia Luo" w:date="2020-06-05T16:33:00Z"/>
        </w:rPr>
      </w:pPr>
    </w:p>
    <w:p w14:paraId="0965A40A" w14:textId="429F56AC" w:rsidR="003B29B8" w:rsidRPr="00F5470C" w:rsidRDefault="003B29B8" w:rsidP="00FE7C4F">
      <w:pPr>
        <w:pStyle w:val="Heading3"/>
        <w:rPr>
          <w:rFonts w:cs="Times New Roman"/>
        </w:rPr>
      </w:pPr>
      <w:bookmarkStart w:id="870" w:name="_Putty"/>
      <w:bookmarkStart w:id="871" w:name="_Toc41922678"/>
      <w:bookmarkEnd w:id="870"/>
      <w:r w:rsidRPr="00F5470C">
        <w:rPr>
          <w:rFonts w:cs="Times New Roman"/>
        </w:rPr>
        <w:t>Putty</w:t>
      </w:r>
      <w:bookmarkEnd w:id="871"/>
    </w:p>
    <w:p w14:paraId="3A42AAF3" w14:textId="27DBDFD0" w:rsidR="00451EBE" w:rsidRPr="00F5470C" w:rsidRDefault="003B29B8" w:rsidP="00FE7C4F">
      <w:pPr>
        <w:rPr>
          <w:rFonts w:ascii="Times New Roman" w:hAnsi="Times New Roman" w:cs="Times New Roman"/>
        </w:rPr>
      </w:pPr>
      <w:r w:rsidRPr="00F5470C">
        <w:rPr>
          <w:rFonts w:ascii="Times New Roman" w:hAnsi="Times New Roman" w:cs="Times New Roman"/>
        </w:rPr>
        <w:t>You ma</w:t>
      </w:r>
      <w:r w:rsidR="00A3625A" w:rsidRPr="00F5470C">
        <w:rPr>
          <w:rFonts w:ascii="Times New Roman" w:hAnsi="Times New Roman" w:cs="Times New Roman"/>
        </w:rPr>
        <w:t xml:space="preserve">y need to have putty, </w:t>
      </w:r>
      <w:r w:rsidR="00B64805" w:rsidRPr="00F5470C">
        <w:rPr>
          <w:rFonts w:ascii="Times New Roman" w:hAnsi="Times New Roman" w:cs="Times New Roman"/>
        </w:rPr>
        <w:t>launch the software center app (pre-installed on pc) and search for “putty”</w:t>
      </w:r>
      <w:r w:rsidRPr="00F5470C">
        <w:rPr>
          <w:rFonts w:ascii="Times New Roman" w:hAnsi="Times New Roman" w:cs="Times New Roman"/>
        </w:rPr>
        <w:t>.</w:t>
      </w:r>
      <w:r w:rsidR="00F039C0" w:rsidRPr="00F5470C">
        <w:rPr>
          <w:rFonts w:ascii="Times New Roman" w:hAnsi="Times New Roman" w:cs="Times New Roman"/>
        </w:rPr>
        <w:t xml:space="preserve"> </w:t>
      </w:r>
      <w:r w:rsidR="00451EBE" w:rsidRPr="00F5470C">
        <w:rPr>
          <w:rFonts w:ascii="Times New Roman" w:hAnsi="Times New Roman" w:cs="Times New Roman"/>
        </w:rPr>
        <w:t xml:space="preserve">Installation instructions can be found at: </w:t>
      </w:r>
      <w:hyperlink r:id="rId28" w:history="1">
        <w:r w:rsidR="00451EBE" w:rsidRPr="00F5470C">
          <w:rPr>
            <w:rStyle w:val="Hyperlink"/>
            <w:rFonts w:ascii="Times New Roman" w:hAnsi="Times New Roman" w:cs="Times New Roman"/>
          </w:rPr>
          <w:t>https://www.hpc.ford.com/help/putty.html</w:t>
        </w:r>
      </w:hyperlink>
    </w:p>
    <w:p w14:paraId="2386E756" w14:textId="6E046925" w:rsidR="003B29B8" w:rsidRPr="00F5470C" w:rsidRDefault="00F039C0" w:rsidP="00FE7C4F">
      <w:pPr>
        <w:rPr>
          <w:rFonts w:ascii="Times New Roman" w:hAnsi="Times New Roman" w:cs="Times New Roman"/>
        </w:rPr>
      </w:pPr>
      <w:r w:rsidRPr="00F5470C">
        <w:rPr>
          <w:rFonts w:ascii="Times New Roman" w:hAnsi="Times New Roman" w:cs="Times New Roman"/>
        </w:rPr>
        <w:t>You may need to have access to:</w:t>
      </w:r>
    </w:p>
    <w:p w14:paraId="0BC1FCCA" w14:textId="0435210B" w:rsidR="003A4125" w:rsidRPr="00F5470C" w:rsidRDefault="003A4125">
      <w:pPr>
        <w:numPr>
          <w:ilvl w:val="1"/>
          <w:numId w:val="12"/>
        </w:numPr>
        <w:spacing w:after="0"/>
        <w:rPr>
          <w:rFonts w:ascii="Times New Roman" w:hAnsi="Times New Roman" w:cs="Times New Roman"/>
        </w:rPr>
        <w:pPrChange w:id="872" w:author="Jia Luo" w:date="2020-06-05T16:41:00Z">
          <w:pPr>
            <w:numPr>
              <w:ilvl w:val="1"/>
              <w:numId w:val="12"/>
            </w:numPr>
            <w:tabs>
              <w:tab w:val="num" w:pos="1440"/>
            </w:tabs>
            <w:ind w:left="1440" w:hanging="360"/>
          </w:pPr>
        </w:pPrChange>
      </w:pPr>
      <w:r w:rsidRPr="00F5470C">
        <w:rPr>
          <w:rFonts w:ascii="Times New Roman" w:hAnsi="Times New Roman" w:cs="Times New Roman"/>
        </w:rPr>
        <w:t>HPC:</w:t>
      </w:r>
      <w:r w:rsidR="00A55532" w:rsidRPr="00F5470C">
        <w:rPr>
          <w:rFonts w:ascii="Times New Roman" w:hAnsi="Times New Roman" w:cs="Times New Roman"/>
        </w:rPr>
        <w:t xml:space="preserve"> </w:t>
      </w:r>
      <w:r w:rsidR="00A55532" w:rsidRPr="00F5470C">
        <w:rPr>
          <w:rFonts w:ascii="Times New Roman" w:hAnsi="Times New Roman" w:cs="Times New Roman"/>
          <w:color w:val="FF0000"/>
        </w:rPr>
        <w:t>[Your</w:t>
      </w:r>
      <w:r w:rsidR="00CD32D5" w:rsidRPr="00F5470C">
        <w:rPr>
          <w:rFonts w:ascii="Times New Roman" w:hAnsi="Times New Roman" w:cs="Times New Roman"/>
          <w:color w:val="FF0000"/>
        </w:rPr>
        <w:t xml:space="preserve"> </w:t>
      </w:r>
      <w:proofErr w:type="gramStart"/>
      <w:r w:rsidR="00A55532" w:rsidRPr="00F5470C">
        <w:rPr>
          <w:rFonts w:ascii="Times New Roman" w:hAnsi="Times New Roman" w:cs="Times New Roman"/>
          <w:color w:val="FF0000"/>
        </w:rPr>
        <w:t>CDS</w:t>
      </w:r>
      <w:r w:rsidR="00CD32D5" w:rsidRPr="00F5470C">
        <w:rPr>
          <w:rFonts w:ascii="Times New Roman" w:hAnsi="Times New Roman" w:cs="Times New Roman"/>
          <w:color w:val="FF0000"/>
        </w:rPr>
        <w:t>ID</w:t>
      </w:r>
      <w:r w:rsidR="00A55532" w:rsidRPr="00F5470C">
        <w:rPr>
          <w:rFonts w:ascii="Times New Roman" w:hAnsi="Times New Roman" w:cs="Times New Roman"/>
          <w:color w:val="FF0000"/>
        </w:rPr>
        <w:t>]</w:t>
      </w:r>
      <w:r w:rsidRPr="00F5470C">
        <w:rPr>
          <w:rFonts w:ascii="Times New Roman" w:hAnsi="Times New Roman" w:cs="Times New Roman"/>
        </w:rPr>
        <w:t>@</w:t>
      </w:r>
      <w:proofErr w:type="gramEnd"/>
      <w:r w:rsidRPr="00F5470C">
        <w:rPr>
          <w:rFonts w:ascii="Times New Roman" w:hAnsi="Times New Roman" w:cs="Times New Roman"/>
        </w:rPr>
        <w:t>hpclogin.hpc.ford.com</w:t>
      </w:r>
    </w:p>
    <w:p w14:paraId="2C0B8011" w14:textId="59F185F5" w:rsidR="003A4125" w:rsidRPr="00F5470C" w:rsidRDefault="003A4125">
      <w:pPr>
        <w:numPr>
          <w:ilvl w:val="1"/>
          <w:numId w:val="12"/>
        </w:numPr>
        <w:spacing w:after="0"/>
        <w:rPr>
          <w:rFonts w:ascii="Times New Roman" w:hAnsi="Times New Roman" w:cs="Times New Roman"/>
        </w:rPr>
        <w:pPrChange w:id="873" w:author="Jia Luo" w:date="2020-06-05T16:41:00Z">
          <w:pPr>
            <w:numPr>
              <w:ilvl w:val="1"/>
              <w:numId w:val="12"/>
            </w:numPr>
            <w:tabs>
              <w:tab w:val="num" w:pos="1440"/>
            </w:tabs>
            <w:ind w:left="1440" w:hanging="360"/>
          </w:pPr>
        </w:pPrChange>
      </w:pPr>
      <w:r w:rsidRPr="00F5470C">
        <w:rPr>
          <w:rFonts w:ascii="Times New Roman" w:hAnsi="Times New Roman" w:cs="Times New Roman"/>
        </w:rPr>
        <w:t>HPCHADOOP:</w:t>
      </w:r>
      <w:r w:rsidR="00A55532" w:rsidRPr="00F5470C">
        <w:rPr>
          <w:rFonts w:ascii="Times New Roman" w:hAnsi="Times New Roman" w:cs="Times New Roman"/>
          <w:color w:val="FF0000"/>
        </w:rPr>
        <w:t xml:space="preserve"> [Your</w:t>
      </w:r>
      <w:r w:rsidR="00CD32D5" w:rsidRPr="00F5470C">
        <w:rPr>
          <w:rFonts w:ascii="Times New Roman" w:hAnsi="Times New Roman" w:cs="Times New Roman"/>
          <w:color w:val="FF0000"/>
        </w:rPr>
        <w:t xml:space="preserve"> </w:t>
      </w:r>
      <w:proofErr w:type="gramStart"/>
      <w:r w:rsidR="00A55532" w:rsidRPr="00F5470C">
        <w:rPr>
          <w:rFonts w:ascii="Times New Roman" w:hAnsi="Times New Roman" w:cs="Times New Roman"/>
          <w:color w:val="FF0000"/>
        </w:rPr>
        <w:t>CDS</w:t>
      </w:r>
      <w:r w:rsidR="00CD32D5" w:rsidRPr="00F5470C">
        <w:rPr>
          <w:rFonts w:ascii="Times New Roman" w:hAnsi="Times New Roman" w:cs="Times New Roman"/>
          <w:color w:val="FF0000"/>
        </w:rPr>
        <w:t>ID</w:t>
      </w:r>
      <w:r w:rsidR="00A55532" w:rsidRPr="00F5470C">
        <w:rPr>
          <w:rFonts w:ascii="Times New Roman" w:hAnsi="Times New Roman" w:cs="Times New Roman"/>
          <w:color w:val="FF0000"/>
        </w:rPr>
        <w:t>]</w:t>
      </w:r>
      <w:r w:rsidRPr="00F5470C">
        <w:rPr>
          <w:rFonts w:ascii="Times New Roman" w:hAnsi="Times New Roman" w:cs="Times New Roman"/>
        </w:rPr>
        <w:t>@</w:t>
      </w:r>
      <w:proofErr w:type="gramEnd"/>
      <w:r w:rsidRPr="00F5470C">
        <w:rPr>
          <w:rFonts w:ascii="Times New Roman" w:hAnsi="Times New Roman" w:cs="Times New Roman"/>
        </w:rPr>
        <w:t>hadoop.hpc.ford.com</w:t>
      </w:r>
    </w:p>
    <w:p w14:paraId="503CC5DF" w14:textId="07552C03" w:rsidR="003A4125" w:rsidRPr="00F5470C" w:rsidRDefault="003A4125">
      <w:pPr>
        <w:numPr>
          <w:ilvl w:val="1"/>
          <w:numId w:val="12"/>
        </w:numPr>
        <w:spacing w:after="0"/>
        <w:rPr>
          <w:rFonts w:ascii="Times New Roman" w:hAnsi="Times New Roman" w:cs="Times New Roman"/>
        </w:rPr>
        <w:pPrChange w:id="874" w:author="Jia Luo" w:date="2020-06-05T16:41:00Z">
          <w:pPr>
            <w:numPr>
              <w:ilvl w:val="1"/>
              <w:numId w:val="12"/>
            </w:numPr>
            <w:tabs>
              <w:tab w:val="num" w:pos="1440"/>
            </w:tabs>
            <w:ind w:left="1440" w:hanging="360"/>
          </w:pPr>
        </w:pPrChange>
      </w:pPr>
      <w:r w:rsidRPr="00F5470C">
        <w:rPr>
          <w:rFonts w:ascii="Times New Roman" w:hAnsi="Times New Roman" w:cs="Times New Roman"/>
        </w:rPr>
        <w:t>HPCHD1E:</w:t>
      </w:r>
      <w:r w:rsidR="00A55532" w:rsidRPr="00F5470C">
        <w:rPr>
          <w:rFonts w:ascii="Times New Roman" w:hAnsi="Times New Roman" w:cs="Times New Roman"/>
          <w:color w:val="FF0000"/>
        </w:rPr>
        <w:t xml:space="preserve"> [Your</w:t>
      </w:r>
      <w:r w:rsidR="00CD32D5" w:rsidRPr="00F5470C">
        <w:rPr>
          <w:rFonts w:ascii="Times New Roman" w:hAnsi="Times New Roman" w:cs="Times New Roman"/>
          <w:color w:val="FF0000"/>
        </w:rPr>
        <w:t xml:space="preserve"> </w:t>
      </w:r>
      <w:proofErr w:type="gramStart"/>
      <w:r w:rsidR="00A55532" w:rsidRPr="00F5470C">
        <w:rPr>
          <w:rFonts w:ascii="Times New Roman" w:hAnsi="Times New Roman" w:cs="Times New Roman"/>
          <w:color w:val="FF0000"/>
        </w:rPr>
        <w:t>CDS</w:t>
      </w:r>
      <w:r w:rsidR="00CD32D5" w:rsidRPr="00F5470C">
        <w:rPr>
          <w:rFonts w:ascii="Times New Roman" w:hAnsi="Times New Roman" w:cs="Times New Roman"/>
          <w:color w:val="FF0000"/>
        </w:rPr>
        <w:t>ID</w:t>
      </w:r>
      <w:r w:rsidR="00A55532" w:rsidRPr="00F5470C">
        <w:rPr>
          <w:rFonts w:ascii="Times New Roman" w:hAnsi="Times New Roman" w:cs="Times New Roman"/>
          <w:color w:val="FF0000"/>
        </w:rPr>
        <w:t>]</w:t>
      </w:r>
      <w:r w:rsidRPr="00F5470C">
        <w:rPr>
          <w:rFonts w:ascii="Times New Roman" w:hAnsi="Times New Roman" w:cs="Times New Roman"/>
        </w:rPr>
        <w:t>@</w:t>
      </w:r>
      <w:proofErr w:type="gramEnd"/>
      <w:r w:rsidRPr="00F5470C">
        <w:rPr>
          <w:rFonts w:ascii="Times New Roman" w:hAnsi="Times New Roman" w:cs="Times New Roman"/>
        </w:rPr>
        <w:t>hpchd1e.hpc.ford.com</w:t>
      </w:r>
    </w:p>
    <w:p w14:paraId="467FD09B" w14:textId="1D63DE0C" w:rsidR="003A4125" w:rsidRPr="00F5470C" w:rsidRDefault="003A4125">
      <w:pPr>
        <w:numPr>
          <w:ilvl w:val="1"/>
          <w:numId w:val="12"/>
        </w:numPr>
        <w:spacing w:after="0"/>
        <w:rPr>
          <w:rFonts w:ascii="Times New Roman" w:hAnsi="Times New Roman" w:cs="Times New Roman"/>
        </w:rPr>
        <w:pPrChange w:id="875" w:author="Jia Luo" w:date="2020-06-05T16:41:00Z">
          <w:pPr>
            <w:numPr>
              <w:ilvl w:val="1"/>
              <w:numId w:val="12"/>
            </w:numPr>
            <w:tabs>
              <w:tab w:val="num" w:pos="1440"/>
            </w:tabs>
            <w:ind w:left="1440" w:hanging="360"/>
          </w:pPr>
        </w:pPrChange>
      </w:pPr>
      <w:r w:rsidRPr="00F5470C">
        <w:rPr>
          <w:rFonts w:ascii="Times New Roman" w:hAnsi="Times New Roman" w:cs="Times New Roman"/>
        </w:rPr>
        <w:lastRenderedPageBreak/>
        <w:t>HPCHDD2E:</w:t>
      </w:r>
      <w:r w:rsidR="00A55532" w:rsidRPr="00F5470C">
        <w:rPr>
          <w:rFonts w:ascii="Times New Roman" w:hAnsi="Times New Roman" w:cs="Times New Roman"/>
          <w:color w:val="FF0000"/>
        </w:rPr>
        <w:t xml:space="preserve"> [Your</w:t>
      </w:r>
      <w:r w:rsidR="00CD32D5" w:rsidRPr="00F5470C">
        <w:rPr>
          <w:rFonts w:ascii="Times New Roman" w:hAnsi="Times New Roman" w:cs="Times New Roman"/>
          <w:color w:val="FF0000"/>
        </w:rPr>
        <w:t xml:space="preserve"> </w:t>
      </w:r>
      <w:proofErr w:type="gramStart"/>
      <w:r w:rsidR="00A55532" w:rsidRPr="00F5470C">
        <w:rPr>
          <w:rFonts w:ascii="Times New Roman" w:hAnsi="Times New Roman" w:cs="Times New Roman"/>
          <w:color w:val="FF0000"/>
        </w:rPr>
        <w:t>CDS</w:t>
      </w:r>
      <w:r w:rsidR="00CD32D5" w:rsidRPr="00F5470C">
        <w:rPr>
          <w:rFonts w:ascii="Times New Roman" w:hAnsi="Times New Roman" w:cs="Times New Roman"/>
          <w:color w:val="FF0000"/>
        </w:rPr>
        <w:t>ID</w:t>
      </w:r>
      <w:r w:rsidR="00A55532" w:rsidRPr="00F5470C">
        <w:rPr>
          <w:rFonts w:ascii="Times New Roman" w:hAnsi="Times New Roman" w:cs="Times New Roman"/>
          <w:color w:val="FF0000"/>
        </w:rPr>
        <w:t>]</w:t>
      </w:r>
      <w:r w:rsidRPr="00F5470C">
        <w:rPr>
          <w:rFonts w:ascii="Times New Roman" w:hAnsi="Times New Roman" w:cs="Times New Roman"/>
        </w:rPr>
        <w:t>@</w:t>
      </w:r>
      <w:proofErr w:type="gramEnd"/>
      <w:r w:rsidRPr="00F5470C">
        <w:rPr>
          <w:rFonts w:ascii="Times New Roman" w:hAnsi="Times New Roman" w:cs="Times New Roman"/>
        </w:rPr>
        <w:t>hpchdd2e.hpc.ford.com</w:t>
      </w:r>
    </w:p>
    <w:p w14:paraId="3072A6EC" w14:textId="6F52A1FF" w:rsidR="003A4125" w:rsidRPr="00F5470C" w:rsidRDefault="003A4125">
      <w:pPr>
        <w:numPr>
          <w:ilvl w:val="1"/>
          <w:numId w:val="12"/>
        </w:numPr>
        <w:spacing w:after="0"/>
        <w:rPr>
          <w:rFonts w:ascii="Times New Roman" w:hAnsi="Times New Roman" w:cs="Times New Roman"/>
        </w:rPr>
        <w:pPrChange w:id="876" w:author="Jia Luo" w:date="2020-06-05T16:41:00Z">
          <w:pPr>
            <w:numPr>
              <w:ilvl w:val="1"/>
              <w:numId w:val="12"/>
            </w:numPr>
            <w:tabs>
              <w:tab w:val="num" w:pos="1440"/>
            </w:tabs>
            <w:ind w:left="1440" w:hanging="360"/>
          </w:pPr>
        </w:pPrChange>
      </w:pPr>
      <w:r w:rsidRPr="00F5470C">
        <w:rPr>
          <w:rFonts w:ascii="Times New Roman" w:hAnsi="Times New Roman" w:cs="Times New Roman"/>
        </w:rPr>
        <w:t>HPCHDP2E:</w:t>
      </w:r>
      <w:r w:rsidR="00A55532" w:rsidRPr="00F5470C">
        <w:rPr>
          <w:rFonts w:ascii="Times New Roman" w:hAnsi="Times New Roman" w:cs="Times New Roman"/>
          <w:color w:val="FF0000"/>
        </w:rPr>
        <w:t xml:space="preserve"> [Your</w:t>
      </w:r>
      <w:r w:rsidR="00CD32D5" w:rsidRPr="00F5470C">
        <w:rPr>
          <w:rFonts w:ascii="Times New Roman" w:hAnsi="Times New Roman" w:cs="Times New Roman"/>
          <w:color w:val="FF0000"/>
        </w:rPr>
        <w:t xml:space="preserve"> </w:t>
      </w:r>
      <w:proofErr w:type="gramStart"/>
      <w:r w:rsidR="00A55532" w:rsidRPr="00F5470C">
        <w:rPr>
          <w:rFonts w:ascii="Times New Roman" w:hAnsi="Times New Roman" w:cs="Times New Roman"/>
          <w:color w:val="FF0000"/>
        </w:rPr>
        <w:t>CDS</w:t>
      </w:r>
      <w:r w:rsidR="00CD32D5" w:rsidRPr="00F5470C">
        <w:rPr>
          <w:rFonts w:ascii="Times New Roman" w:hAnsi="Times New Roman" w:cs="Times New Roman"/>
          <w:color w:val="FF0000"/>
        </w:rPr>
        <w:t>ID</w:t>
      </w:r>
      <w:r w:rsidR="00A55532" w:rsidRPr="00F5470C">
        <w:rPr>
          <w:rFonts w:ascii="Times New Roman" w:hAnsi="Times New Roman" w:cs="Times New Roman"/>
          <w:color w:val="FF0000"/>
        </w:rPr>
        <w:t>]</w:t>
      </w:r>
      <w:r w:rsidRPr="00F5470C">
        <w:rPr>
          <w:rFonts w:ascii="Times New Roman" w:hAnsi="Times New Roman" w:cs="Times New Roman"/>
        </w:rPr>
        <w:t>@</w:t>
      </w:r>
      <w:proofErr w:type="gramEnd"/>
      <w:r w:rsidRPr="00F5470C">
        <w:rPr>
          <w:rFonts w:ascii="Times New Roman" w:hAnsi="Times New Roman" w:cs="Times New Roman"/>
        </w:rPr>
        <w:t>hpchdp2e.hpc.ford.com</w:t>
      </w:r>
    </w:p>
    <w:p w14:paraId="6A4E2FF7" w14:textId="4675BEBA" w:rsidR="00F039C0" w:rsidRPr="00F5470C" w:rsidRDefault="00E0788F" w:rsidP="00FE7C4F">
      <w:pPr>
        <w:rPr>
          <w:rFonts w:ascii="Times New Roman" w:hAnsi="Times New Roman" w:cs="Times New Roman"/>
        </w:rPr>
      </w:pPr>
      <w:moveToRangeStart w:id="877" w:author="Luo, Jia (J.)" w:date="2020-06-04T10:08:00Z" w:name="move42157327"/>
      <w:moveTo w:id="878" w:author="Luo, Jia (J.)" w:date="2020-06-04T10:08:00Z">
        <w:r>
          <w:rPr>
            <w:noProof/>
          </w:rPr>
          <w:drawing>
            <wp:inline distT="0" distB="0" distL="0" distR="0" wp14:anchorId="2F3D7EB5" wp14:editId="570A6CB9">
              <wp:extent cx="5943600" cy="13004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300480"/>
                      </a:xfrm>
                      <a:prstGeom prst="rect">
                        <a:avLst/>
                      </a:prstGeom>
                    </pic:spPr>
                  </pic:pic>
                </a:graphicData>
              </a:graphic>
            </wp:inline>
          </w:drawing>
        </w:r>
      </w:moveTo>
      <w:moveToRangeEnd w:id="877"/>
      <w:del w:id="879" w:author="Luo, Jia (J.)" w:date="2020-06-04T10:12:00Z">
        <w:r w:rsidR="00F039C0" w:rsidRPr="00F5470C" w:rsidDel="008C52DF">
          <w:rPr>
            <w:rFonts w:ascii="Times New Roman" w:hAnsi="Times New Roman" w:cs="Times New Roman"/>
          </w:rPr>
          <w:delText>S d</w:delText>
        </w:r>
        <w:r w:rsidR="00182804" w:rsidRPr="00F5470C" w:rsidDel="008C52DF">
          <w:rPr>
            <w:rFonts w:ascii="Times New Roman" w:hAnsi="Times New Roman" w:cs="Times New Roman"/>
          </w:rPr>
          <w:delText>rive is needed to put your code</w:delText>
        </w:r>
        <w:r w:rsidR="00F039C0" w:rsidRPr="00F5470C" w:rsidDel="008C52DF">
          <w:rPr>
            <w:rFonts w:ascii="Times New Roman" w:hAnsi="Times New Roman" w:cs="Times New Roman"/>
          </w:rPr>
          <w:delText xml:space="preserve"> there to be able to run them in </w:delText>
        </w:r>
        <w:r w:rsidR="00A55532" w:rsidRPr="00F5470C" w:rsidDel="008C52DF">
          <w:rPr>
            <w:rFonts w:ascii="Times New Roman" w:hAnsi="Times New Roman" w:cs="Times New Roman"/>
          </w:rPr>
          <w:delText>HPC</w:delText>
        </w:r>
        <w:r w:rsidR="00F039C0" w:rsidRPr="00F5470C" w:rsidDel="008C52DF">
          <w:rPr>
            <w:rFonts w:ascii="Times New Roman" w:hAnsi="Times New Roman" w:cs="Times New Roman"/>
          </w:rPr>
          <w:delText>.</w:delText>
        </w:r>
      </w:del>
    </w:p>
    <w:p w14:paraId="3A193D80" w14:textId="0C97D011" w:rsidR="00A55532" w:rsidRPr="00F5470C" w:rsidDel="008C52DF" w:rsidRDefault="00A55532" w:rsidP="00A55532">
      <w:pPr>
        <w:jc w:val="center"/>
        <w:rPr>
          <w:del w:id="880" w:author="Luo, Jia (J.)" w:date="2020-06-04T10:13:00Z"/>
          <w:rFonts w:ascii="Times New Roman" w:hAnsi="Times New Roman" w:cs="Times New Roman"/>
        </w:rPr>
      </w:pPr>
      <w:del w:id="881" w:author="Luo, Jia (J.)" w:date="2020-06-04T10:12:00Z">
        <w:r w:rsidRPr="00F5470C" w:rsidDel="008C52DF">
          <w:rPr>
            <w:rFonts w:ascii="Times New Roman" w:hAnsi="Times New Roman" w:cs="Times New Roman"/>
            <w:noProof/>
          </w:rPr>
          <w:drawing>
            <wp:inline distT="0" distB="0" distL="0" distR="0" wp14:anchorId="08BE9398" wp14:editId="40F73198">
              <wp:extent cx="3669963" cy="358858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1747" cy="3600112"/>
                      </a:xfrm>
                      <a:prstGeom prst="rect">
                        <a:avLst/>
                      </a:prstGeom>
                    </pic:spPr>
                  </pic:pic>
                </a:graphicData>
              </a:graphic>
            </wp:inline>
          </w:drawing>
        </w:r>
      </w:del>
    </w:p>
    <w:p w14:paraId="19CBC259" w14:textId="3715C277" w:rsidR="00391913" w:rsidRPr="00F5470C" w:rsidDel="008C52DF" w:rsidRDefault="00391913" w:rsidP="00024091">
      <w:pPr>
        <w:jc w:val="center"/>
        <w:rPr>
          <w:del w:id="882" w:author="Luo, Jia (J.)" w:date="2020-06-04T10:13:00Z"/>
          <w:rFonts w:ascii="Times New Roman" w:hAnsi="Times New Roman" w:cs="Times New Roman"/>
          <w:i/>
          <w:sz w:val="18"/>
        </w:rPr>
      </w:pPr>
      <w:del w:id="883" w:author="Luo, Jia (J.)" w:date="2020-06-04T10:12:00Z">
        <w:r w:rsidRPr="00F5470C" w:rsidDel="008C52DF">
          <w:rPr>
            <w:rFonts w:ascii="Times New Roman" w:hAnsi="Times New Roman" w:cs="Times New Roman"/>
            <w:i/>
            <w:sz w:val="18"/>
          </w:rPr>
          <w:delText xml:space="preserve">Figure </w:delText>
        </w:r>
        <w:r w:rsidR="00F5470C" w:rsidDel="008C52DF">
          <w:rPr>
            <w:rFonts w:ascii="Times New Roman" w:hAnsi="Times New Roman" w:cs="Times New Roman"/>
            <w:i/>
            <w:sz w:val="18"/>
          </w:rPr>
          <w:delText>5</w:delText>
        </w:r>
        <w:r w:rsidRPr="00F5470C" w:rsidDel="008C52DF">
          <w:rPr>
            <w:rFonts w:ascii="Times New Roman" w:hAnsi="Times New Roman" w:cs="Times New Roman"/>
            <w:i/>
            <w:sz w:val="18"/>
          </w:rPr>
          <w:delText>: Putty configuration</w:delText>
        </w:r>
      </w:del>
    </w:p>
    <w:p w14:paraId="4B4896A2" w14:textId="5B859009" w:rsidR="00AA7CC8" w:rsidDel="008C52DF" w:rsidRDefault="004C5474" w:rsidP="00FE7C4F">
      <w:pPr>
        <w:rPr>
          <w:del w:id="884" w:author="Luo, Jia (J.)" w:date="2020-06-04T10:14:00Z"/>
          <w:rFonts w:ascii="Times New Roman" w:hAnsi="Times New Roman" w:cs="Times New Roman"/>
        </w:rPr>
      </w:pPr>
      <w:del w:id="885" w:author="Luo, Jia (J.)" w:date="2020-06-04T10:14:00Z">
        <w:r w:rsidRPr="00F5470C" w:rsidDel="008C52DF">
          <w:rPr>
            <w:rFonts w:ascii="Times New Roman" w:hAnsi="Times New Roman" w:cs="Times New Roman"/>
            <w:highlight w:val="yellow"/>
          </w:rPr>
          <w:delText xml:space="preserve">In order to use HPCHDP2E you need to request access for </w:delText>
        </w:r>
        <w:r w:rsidR="00DC7528" w:rsidRPr="00F5470C" w:rsidDel="008C52DF">
          <w:rPr>
            <w:rFonts w:ascii="Times New Roman" w:hAnsi="Times New Roman" w:cs="Times New Roman"/>
            <w:highlight w:val="yellow"/>
          </w:rPr>
          <w:delText xml:space="preserve">Environment - Standard PROD </w:delText>
        </w:r>
        <w:r w:rsidRPr="00F5470C" w:rsidDel="008C52DF">
          <w:rPr>
            <w:rFonts w:ascii="Times New Roman" w:hAnsi="Times New Roman" w:cs="Times New Roman"/>
            <w:highlight w:val="yellow"/>
          </w:rPr>
          <w:delText xml:space="preserve">in SCAVehicle domain via </w:delText>
        </w:r>
        <w:r w:rsidR="009F0061" w:rsidDel="008C52DF">
          <w:fldChar w:fldCharType="begin"/>
        </w:r>
        <w:r w:rsidR="009F0061" w:rsidDel="008C52DF">
          <w:delInstrText xml:space="preserve"> HYPERLINK "https://www.accessmgmt.ford.com/CspsWeb/cspsHomeBegin.do" </w:delInstrText>
        </w:r>
        <w:r w:rsidR="009F0061" w:rsidDel="008C52DF">
          <w:fldChar w:fldCharType="separate"/>
        </w:r>
        <w:r w:rsidR="00A6780D" w:rsidDel="008C52DF">
          <w:rPr>
            <w:rStyle w:val="Hyperlink"/>
            <w:rFonts w:ascii="Times New Roman" w:hAnsi="Times New Roman" w:cs="Times New Roman"/>
            <w:highlight w:val="yellow"/>
          </w:rPr>
          <w:delText>A</w:delText>
        </w:r>
        <w:r w:rsidR="00CF5E8F" w:rsidRPr="00F5470C" w:rsidDel="008C52DF">
          <w:rPr>
            <w:rStyle w:val="Hyperlink"/>
            <w:rFonts w:ascii="Times New Roman" w:hAnsi="Times New Roman" w:cs="Times New Roman"/>
            <w:highlight w:val="yellow"/>
          </w:rPr>
          <w:delText xml:space="preserve">ccess </w:delText>
        </w:r>
        <w:r w:rsidR="00A6780D" w:rsidDel="008C52DF">
          <w:rPr>
            <w:rStyle w:val="Hyperlink"/>
            <w:rFonts w:ascii="Times New Roman" w:hAnsi="Times New Roman" w:cs="Times New Roman"/>
            <w:highlight w:val="yellow"/>
          </w:rPr>
          <w:delText>M</w:delText>
        </w:r>
        <w:r w:rsidR="00CF5E8F" w:rsidRPr="00F5470C" w:rsidDel="008C52DF">
          <w:rPr>
            <w:rStyle w:val="Hyperlink"/>
            <w:rFonts w:ascii="Times New Roman" w:hAnsi="Times New Roman" w:cs="Times New Roman"/>
            <w:highlight w:val="yellow"/>
          </w:rPr>
          <w:delText xml:space="preserve">anagement </w:delText>
        </w:r>
        <w:r w:rsidR="00A6780D" w:rsidDel="008C52DF">
          <w:rPr>
            <w:rStyle w:val="Hyperlink"/>
            <w:rFonts w:ascii="Times New Roman" w:hAnsi="Times New Roman" w:cs="Times New Roman"/>
            <w:highlight w:val="yellow"/>
          </w:rPr>
          <w:delText>W</w:delText>
        </w:r>
        <w:r w:rsidR="00CF5E8F" w:rsidRPr="00F5470C" w:rsidDel="008C52DF">
          <w:rPr>
            <w:rStyle w:val="Hyperlink"/>
            <w:rFonts w:ascii="Times New Roman" w:hAnsi="Times New Roman" w:cs="Times New Roman"/>
            <w:highlight w:val="yellow"/>
          </w:rPr>
          <w:delText>ebsite</w:delText>
        </w:r>
        <w:r w:rsidR="009F0061" w:rsidDel="008C52DF">
          <w:rPr>
            <w:rStyle w:val="Hyperlink"/>
            <w:rFonts w:ascii="Times New Roman" w:hAnsi="Times New Roman" w:cs="Times New Roman"/>
            <w:highlight w:val="yellow"/>
          </w:rPr>
          <w:fldChar w:fldCharType="end"/>
        </w:r>
        <w:r w:rsidR="00CF5E8F" w:rsidRPr="00F5470C" w:rsidDel="008C52DF">
          <w:rPr>
            <w:rFonts w:ascii="Times New Roman" w:hAnsi="Times New Roman" w:cs="Times New Roman"/>
            <w:highlight w:val="yellow"/>
          </w:rPr>
          <w:delText>.</w:delText>
        </w:r>
      </w:del>
    </w:p>
    <w:p w14:paraId="1073153E" w14:textId="77777777" w:rsidR="008C52DF" w:rsidRDefault="00CD2325" w:rsidP="00FE7C4F">
      <w:pPr>
        <w:rPr>
          <w:ins w:id="886" w:author="Luo, Jia (J.)" w:date="2020-06-04T10:13:00Z"/>
          <w:rFonts w:ascii="Times New Roman" w:hAnsi="Times New Roman" w:cs="Times New Roman"/>
        </w:rPr>
      </w:pPr>
      <w:r>
        <w:rPr>
          <w:rFonts w:ascii="Times New Roman" w:hAnsi="Times New Roman" w:cs="Times New Roman"/>
        </w:rPr>
        <w:t xml:space="preserve">When you </w:t>
      </w:r>
      <w:r w:rsidR="00EE48B3">
        <w:rPr>
          <w:rFonts w:ascii="Times New Roman" w:hAnsi="Times New Roman" w:cs="Times New Roman"/>
        </w:rPr>
        <w:t xml:space="preserve">have the access to HPC edge node at hpclogin.hpc.ford.com, it DOES NOT </w:t>
      </w:r>
      <w:r w:rsidR="001044D1">
        <w:rPr>
          <w:rFonts w:ascii="Times New Roman" w:hAnsi="Times New Roman" w:cs="Times New Roman"/>
        </w:rPr>
        <w:t>mean</w:t>
      </w:r>
      <w:r w:rsidR="00EE48B3">
        <w:rPr>
          <w:rFonts w:ascii="Times New Roman" w:hAnsi="Times New Roman" w:cs="Times New Roman"/>
        </w:rPr>
        <w:t xml:space="preserve"> that you can access HPCHDP2E. </w:t>
      </w:r>
    </w:p>
    <w:p w14:paraId="2DF3A1E8" w14:textId="77777777" w:rsidR="008C52DF" w:rsidRDefault="008C52DF" w:rsidP="008C52DF">
      <w:pPr>
        <w:rPr>
          <w:ins w:id="887" w:author="Luo, Jia (J.)" w:date="2020-06-04T10:14:00Z"/>
          <w:rFonts w:ascii="Times New Roman" w:hAnsi="Times New Roman" w:cs="Times New Roman"/>
        </w:rPr>
      </w:pPr>
      <w:ins w:id="888" w:author="Luo, Jia (J.)" w:date="2020-06-04T10:14:00Z">
        <w:r w:rsidRPr="00F5470C">
          <w:rPr>
            <w:rFonts w:ascii="Times New Roman" w:hAnsi="Times New Roman" w:cs="Times New Roman"/>
            <w:highlight w:val="yellow"/>
          </w:rPr>
          <w:t xml:space="preserve">In order to use HPCHDP2E you need to request access for </w:t>
        </w:r>
        <w:r>
          <w:rPr>
            <w:rFonts w:ascii="Times New Roman" w:hAnsi="Times New Roman" w:cs="Times New Roman"/>
            <w:highlight w:val="yellow"/>
          </w:rPr>
          <w:t>“</w:t>
        </w:r>
        <w:r w:rsidRPr="00F5470C">
          <w:rPr>
            <w:rFonts w:ascii="Times New Roman" w:hAnsi="Times New Roman" w:cs="Times New Roman"/>
            <w:highlight w:val="yellow"/>
          </w:rPr>
          <w:t>Environment - Standard PROD</w:t>
        </w:r>
        <w:r>
          <w:rPr>
            <w:rFonts w:ascii="Times New Roman" w:hAnsi="Times New Roman" w:cs="Times New Roman"/>
            <w:highlight w:val="yellow"/>
          </w:rPr>
          <w:t>”</w:t>
        </w:r>
        <w:r w:rsidRPr="00F5470C">
          <w:rPr>
            <w:rFonts w:ascii="Times New Roman" w:hAnsi="Times New Roman" w:cs="Times New Roman"/>
            <w:highlight w:val="yellow"/>
          </w:rPr>
          <w:t xml:space="preserve"> in </w:t>
        </w:r>
        <w:proofErr w:type="spellStart"/>
        <w:r w:rsidRPr="00F5470C">
          <w:rPr>
            <w:rFonts w:ascii="Times New Roman" w:hAnsi="Times New Roman" w:cs="Times New Roman"/>
            <w:highlight w:val="yellow"/>
          </w:rPr>
          <w:t>SCAVehicle</w:t>
        </w:r>
        <w:proofErr w:type="spellEnd"/>
        <w:r w:rsidRPr="00F5470C">
          <w:rPr>
            <w:rFonts w:ascii="Times New Roman" w:hAnsi="Times New Roman" w:cs="Times New Roman"/>
            <w:highlight w:val="yellow"/>
          </w:rPr>
          <w:t xml:space="preserve"> domain via </w:t>
        </w:r>
        <w:r>
          <w:fldChar w:fldCharType="begin"/>
        </w:r>
        <w:r>
          <w:instrText xml:space="preserve"> HYPERLINK "https://www.accessmgmt.ford.com/CspsWeb/cspsHomeBegin.do" </w:instrText>
        </w:r>
        <w:r>
          <w:fldChar w:fldCharType="separate"/>
        </w:r>
        <w:r>
          <w:rPr>
            <w:rStyle w:val="Hyperlink"/>
            <w:rFonts w:ascii="Times New Roman" w:hAnsi="Times New Roman" w:cs="Times New Roman"/>
            <w:highlight w:val="yellow"/>
          </w:rPr>
          <w:t>A</w:t>
        </w:r>
        <w:r w:rsidRPr="00F5470C">
          <w:rPr>
            <w:rStyle w:val="Hyperlink"/>
            <w:rFonts w:ascii="Times New Roman" w:hAnsi="Times New Roman" w:cs="Times New Roman"/>
            <w:highlight w:val="yellow"/>
          </w:rPr>
          <w:t xml:space="preserve">ccess </w:t>
        </w:r>
        <w:r>
          <w:rPr>
            <w:rStyle w:val="Hyperlink"/>
            <w:rFonts w:ascii="Times New Roman" w:hAnsi="Times New Roman" w:cs="Times New Roman"/>
            <w:highlight w:val="yellow"/>
          </w:rPr>
          <w:t>M</w:t>
        </w:r>
        <w:r w:rsidRPr="00F5470C">
          <w:rPr>
            <w:rStyle w:val="Hyperlink"/>
            <w:rFonts w:ascii="Times New Roman" w:hAnsi="Times New Roman" w:cs="Times New Roman"/>
            <w:highlight w:val="yellow"/>
          </w:rPr>
          <w:t xml:space="preserve">anagement </w:t>
        </w:r>
        <w:r>
          <w:rPr>
            <w:rStyle w:val="Hyperlink"/>
            <w:rFonts w:ascii="Times New Roman" w:hAnsi="Times New Roman" w:cs="Times New Roman"/>
            <w:highlight w:val="yellow"/>
          </w:rPr>
          <w:t>W</w:t>
        </w:r>
        <w:r w:rsidRPr="00F5470C">
          <w:rPr>
            <w:rStyle w:val="Hyperlink"/>
            <w:rFonts w:ascii="Times New Roman" w:hAnsi="Times New Roman" w:cs="Times New Roman"/>
            <w:highlight w:val="yellow"/>
          </w:rPr>
          <w:t>ebsite</w:t>
        </w:r>
        <w:r>
          <w:rPr>
            <w:rStyle w:val="Hyperlink"/>
            <w:rFonts w:ascii="Times New Roman" w:hAnsi="Times New Roman" w:cs="Times New Roman"/>
            <w:highlight w:val="yellow"/>
          </w:rPr>
          <w:fldChar w:fldCharType="end"/>
        </w:r>
        <w:r w:rsidRPr="00F5470C">
          <w:rPr>
            <w:rFonts w:ascii="Times New Roman" w:hAnsi="Times New Roman" w:cs="Times New Roman"/>
            <w:highlight w:val="yellow"/>
          </w:rPr>
          <w:t>.</w:t>
        </w:r>
      </w:ins>
    </w:p>
    <w:p w14:paraId="61C96D3B" w14:textId="2A029E2D" w:rsidR="0016265A" w:rsidRDefault="00EE48B3" w:rsidP="00FE7C4F">
      <w:pPr>
        <w:rPr>
          <w:ins w:id="889" w:author="Luo, Jia (J.)" w:date="2020-06-04T10:13:00Z"/>
          <w:rFonts w:ascii="Times New Roman" w:hAnsi="Times New Roman" w:cs="Times New Roman"/>
        </w:rPr>
      </w:pPr>
      <w:r>
        <w:rPr>
          <w:rFonts w:ascii="Times New Roman" w:hAnsi="Times New Roman" w:cs="Times New Roman"/>
        </w:rPr>
        <w:t xml:space="preserve">If </w:t>
      </w:r>
      <w:r w:rsidR="0016265A">
        <w:rPr>
          <w:rFonts w:ascii="Times New Roman" w:hAnsi="Times New Roman" w:cs="Times New Roman"/>
        </w:rPr>
        <w:t xml:space="preserve">the access is denied, that probably because you are not added to the GDIADZ zone. Go to </w:t>
      </w:r>
      <w:hyperlink r:id="rId31" w:history="1">
        <w:r w:rsidR="0016265A">
          <w:rPr>
            <w:rStyle w:val="Hyperlink"/>
            <w:rFonts w:ascii="Times New Roman" w:hAnsi="Times New Roman" w:cs="Times New Roman"/>
          </w:rPr>
          <w:t>t</w:t>
        </w:r>
        <w:r w:rsidR="0016265A" w:rsidRPr="0016265A">
          <w:rPr>
            <w:rStyle w:val="Hyperlink"/>
            <w:rFonts w:ascii="Times New Roman" w:hAnsi="Times New Roman" w:cs="Times New Roman"/>
          </w:rPr>
          <w:t>his link</w:t>
        </w:r>
      </w:hyperlink>
      <w:r w:rsidR="0016265A">
        <w:rPr>
          <w:rFonts w:ascii="Times New Roman" w:hAnsi="Times New Roman" w:cs="Times New Roman"/>
        </w:rPr>
        <w:t xml:space="preserve"> and follow the instruction to request for the access to GDIADZ. </w:t>
      </w:r>
      <w:r w:rsidR="00C07F65">
        <w:rPr>
          <w:rFonts w:ascii="Times New Roman" w:hAnsi="Times New Roman" w:cs="Times New Roman"/>
        </w:rPr>
        <w:t xml:space="preserve">After your access request has been approved, you are able to login into the HPCHDP2E. </w:t>
      </w:r>
    </w:p>
    <w:p w14:paraId="4FABCB01" w14:textId="77777777" w:rsidR="008C52DF" w:rsidRPr="00F5470C" w:rsidRDefault="008C52DF" w:rsidP="008C52DF">
      <w:pPr>
        <w:rPr>
          <w:ins w:id="890" w:author="Luo, Jia (J.)" w:date="2020-06-04T10:13:00Z"/>
          <w:rFonts w:ascii="Times New Roman" w:hAnsi="Times New Roman" w:cs="Times New Roman"/>
        </w:rPr>
      </w:pPr>
      <w:ins w:id="891" w:author="Luo, Jia (J.)" w:date="2020-06-04T10:13:00Z">
        <w:r>
          <w:rPr>
            <w:rFonts w:ascii="Times New Roman" w:hAnsi="Times New Roman" w:cs="Times New Roman"/>
          </w:rPr>
          <w:t xml:space="preserve">In addition, </w:t>
        </w:r>
        <w:r w:rsidRPr="00F5470C">
          <w:rPr>
            <w:rFonts w:ascii="Times New Roman" w:hAnsi="Times New Roman" w:cs="Times New Roman"/>
          </w:rPr>
          <w:t>S drive is needed to put your code there to be able to run them in HPC</w:t>
        </w:r>
        <w:r>
          <w:rPr>
            <w:rFonts w:ascii="Times New Roman" w:hAnsi="Times New Roman" w:cs="Times New Roman"/>
          </w:rPr>
          <w:t xml:space="preserve"> (see </w:t>
        </w:r>
        <w:r>
          <w:fldChar w:fldCharType="begin"/>
        </w:r>
        <w:r>
          <w:instrText xml:space="preserve"> HYPERLINK  \l "_Map_Drive_S" </w:instrText>
        </w:r>
        <w:r>
          <w:fldChar w:fldCharType="separate"/>
        </w:r>
        <w:r w:rsidRPr="00005712">
          <w:rPr>
            <w:rStyle w:val="Hyperlink"/>
          </w:rPr>
          <w:t xml:space="preserve">section </w:t>
        </w:r>
        <w:r w:rsidRPr="00E862D7">
          <w:rPr>
            <w:rStyle w:val="Hyperlink"/>
            <w:b/>
          </w:rPr>
          <w:t>1.5.2</w:t>
        </w:r>
        <w:r>
          <w:fldChar w:fldCharType="end"/>
        </w:r>
        <w:r>
          <w:t>)</w:t>
        </w:r>
        <w:r w:rsidRPr="00F5470C">
          <w:rPr>
            <w:rFonts w:ascii="Times New Roman" w:hAnsi="Times New Roman" w:cs="Times New Roman"/>
          </w:rPr>
          <w:t>.</w:t>
        </w:r>
      </w:ins>
    </w:p>
    <w:p w14:paraId="06F066FE" w14:textId="769705B0" w:rsidR="008C52DF" w:rsidDel="008C52DF" w:rsidRDefault="008C52DF" w:rsidP="00FE7C4F">
      <w:pPr>
        <w:rPr>
          <w:del w:id="892" w:author="Luo, Jia (J.)" w:date="2020-06-04T10:14:00Z"/>
          <w:rFonts w:ascii="Times New Roman" w:hAnsi="Times New Roman" w:cs="Times New Roman"/>
        </w:rPr>
      </w:pPr>
    </w:p>
    <w:p w14:paraId="03F6A6F8" w14:textId="052FF0B2" w:rsidR="004C5474" w:rsidDel="00E0788F" w:rsidRDefault="00AA7CC8" w:rsidP="00FE7C4F">
      <w:pPr>
        <w:rPr>
          <w:del w:id="893" w:author="Luo, Jia (J.)" w:date="2020-06-04T10:02:00Z"/>
          <w:rFonts w:ascii="Times New Roman" w:hAnsi="Times New Roman" w:cs="Times New Roman"/>
        </w:rPr>
      </w:pPr>
      <w:moveFromRangeStart w:id="894" w:author="Luo, Jia (J.)" w:date="2020-06-04T10:08:00Z" w:name="move42157327"/>
      <w:moveFrom w:id="895" w:author="Luo, Jia (J.)" w:date="2020-06-04T10:08:00Z">
        <w:r w:rsidDel="00E0788F">
          <w:rPr>
            <w:noProof/>
          </w:rPr>
          <w:drawing>
            <wp:inline distT="0" distB="0" distL="0" distR="0" wp14:anchorId="163CA831" wp14:editId="6A4DD75E">
              <wp:extent cx="5943600" cy="1300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300480"/>
                      </a:xfrm>
                      <a:prstGeom prst="rect">
                        <a:avLst/>
                      </a:prstGeom>
                    </pic:spPr>
                  </pic:pic>
                </a:graphicData>
              </a:graphic>
            </wp:inline>
          </w:drawing>
        </w:r>
        <w:r w:rsidR="00CF5E8F" w:rsidRPr="00F5470C" w:rsidDel="00E0788F">
          <w:rPr>
            <w:rFonts w:ascii="Times New Roman" w:hAnsi="Times New Roman" w:cs="Times New Roman"/>
          </w:rPr>
          <w:t xml:space="preserve"> </w:t>
        </w:r>
      </w:moveFrom>
      <w:moveFromRangeEnd w:id="894"/>
    </w:p>
    <w:p w14:paraId="5AA688D6" w14:textId="008D91DF" w:rsidR="00AA7CC8" w:rsidRDefault="00AA7CC8" w:rsidP="00C07F65">
      <w:pPr>
        <w:contextualSpacing/>
      </w:pPr>
      <w:r>
        <w:t>Next, we need to configure putty to use the Kerberos ticket we set up earlier:</w:t>
      </w:r>
      <w:del w:id="896" w:author="Luo, Jia (J.)" w:date="2020-06-04T10:07:00Z">
        <w:r w:rsidR="00D82036" w:rsidDel="00E0788F">
          <w:rPr>
            <w:noProof/>
          </w:rPr>
          <mc:AlternateContent>
            <mc:Choice Requires="wps">
              <w:drawing>
                <wp:anchor distT="0" distB="0" distL="114300" distR="114300" simplePos="0" relativeHeight="251696128" behindDoc="0" locked="0" layoutInCell="1" allowOverlap="1" wp14:anchorId="1BD3A8B9" wp14:editId="5221D3A7">
                  <wp:simplePos x="0" y="0"/>
                  <wp:positionH relativeFrom="column">
                    <wp:posOffset>1352550</wp:posOffset>
                  </wp:positionH>
                  <wp:positionV relativeFrom="paragraph">
                    <wp:posOffset>3607435</wp:posOffset>
                  </wp:positionV>
                  <wp:extent cx="369506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695065" cy="635"/>
                          </a:xfrm>
                          <a:prstGeom prst="rect">
                            <a:avLst/>
                          </a:prstGeom>
                          <a:solidFill>
                            <a:prstClr val="white"/>
                          </a:solidFill>
                          <a:ln>
                            <a:noFill/>
                          </a:ln>
                        </wps:spPr>
                        <wps:txbx>
                          <w:txbxContent>
                            <w:p w14:paraId="454C9766" w14:textId="3FB86F9B" w:rsidR="00A2021E" w:rsidRPr="00D82036" w:rsidRDefault="00A2021E" w:rsidP="00D82036">
                              <w:pPr>
                                <w:pStyle w:val="Caption"/>
                                <w:jc w:val="center"/>
                                <w:rPr>
                                  <w:noProof/>
                                  <w:color w:val="000000" w:themeColor="text1"/>
                                </w:rPr>
                              </w:pPr>
                              <w:r w:rsidRPr="00D82036">
                                <w:rPr>
                                  <w:color w:val="000000" w:themeColor="text1"/>
                                </w:rPr>
                                <w:t>Figure 6</w:t>
                              </w:r>
                              <w:r>
                                <w:rPr>
                                  <w:color w:val="000000" w:themeColor="text1"/>
                                </w:rPr>
                                <w:t>:</w:t>
                              </w:r>
                              <w:r w:rsidRPr="00D82036">
                                <w:rPr>
                                  <w:color w:val="000000" w:themeColor="text1"/>
                                </w:rPr>
                                <w:t xml:space="preserve"> Putty authentication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3A8B9" id="Text Box 8" o:spid="_x0000_s1030" type="#_x0000_t202" style="position:absolute;margin-left:106.5pt;margin-top:284.05pt;width:290.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5dLgIAAGQ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" stroked="f">
                  <v:textbox style="mso-fit-shape-to-text:t" inset="0,0,0,0">
                    <w:txbxContent>
                      <w:p w14:paraId="454C9766" w14:textId="3FB86F9B" w:rsidR="00A2021E" w:rsidRPr="00D82036" w:rsidRDefault="00A2021E" w:rsidP="00D82036">
                        <w:pPr>
                          <w:pStyle w:val="Caption"/>
                          <w:jc w:val="center"/>
                          <w:rPr>
                            <w:noProof/>
                            <w:color w:val="000000" w:themeColor="text1"/>
                          </w:rPr>
                        </w:pPr>
                        <w:r w:rsidRPr="00D82036">
                          <w:rPr>
                            <w:color w:val="000000" w:themeColor="text1"/>
                          </w:rPr>
                          <w:t>Figure 6</w:t>
                        </w:r>
                        <w:r>
                          <w:rPr>
                            <w:color w:val="000000" w:themeColor="text1"/>
                          </w:rPr>
                          <w:t>:</w:t>
                        </w:r>
                        <w:r w:rsidRPr="00D82036">
                          <w:rPr>
                            <w:color w:val="000000" w:themeColor="text1"/>
                          </w:rPr>
                          <w:t xml:space="preserve"> Putty authentication setup</w:t>
                        </w:r>
                      </w:p>
                    </w:txbxContent>
                  </v:textbox>
                  <w10:wrap type="topAndBottom"/>
                </v:shape>
              </w:pict>
            </mc:Fallback>
          </mc:AlternateContent>
        </w:r>
      </w:del>
    </w:p>
    <w:p w14:paraId="41DC5FA5" w14:textId="5E962089" w:rsidR="00AA7CC8" w:rsidRDefault="00AA7CC8">
      <w:pPr>
        <w:pStyle w:val="ListParagraph"/>
        <w:numPr>
          <w:ilvl w:val="0"/>
          <w:numId w:val="48"/>
        </w:numPr>
        <w:spacing w:after="200" w:line="276" w:lineRule="auto"/>
        <w:contextualSpacing/>
      </w:pPr>
      <w:r>
        <w:t>Select Connection&gt;SSH&gt;Auth&gt;GSSAPI</w:t>
      </w:r>
    </w:p>
    <w:p w14:paraId="3E4E17FB" w14:textId="160FC711" w:rsidR="00AA7CC8" w:rsidRDefault="00AA7CC8">
      <w:pPr>
        <w:pStyle w:val="ListParagraph"/>
        <w:numPr>
          <w:ilvl w:val="0"/>
          <w:numId w:val="48"/>
        </w:numPr>
        <w:spacing w:after="200" w:line="276" w:lineRule="auto"/>
        <w:contextualSpacing/>
      </w:pPr>
      <w:r>
        <w:t>Check the box by ‘Attempt GSSAPI authentication (SSH-2 only)’</w:t>
      </w:r>
    </w:p>
    <w:p w14:paraId="54FAC642" w14:textId="0F83AA2C" w:rsidR="00AA7CC8" w:rsidRDefault="00AA7CC8">
      <w:pPr>
        <w:pStyle w:val="ListParagraph"/>
        <w:numPr>
          <w:ilvl w:val="0"/>
          <w:numId w:val="48"/>
        </w:numPr>
        <w:spacing w:after="200" w:line="276" w:lineRule="auto"/>
        <w:contextualSpacing/>
      </w:pPr>
      <w:r>
        <w:t>Check the box by ‘Allow GSSAPI credential delegation’</w:t>
      </w:r>
    </w:p>
    <w:p w14:paraId="3394B628" w14:textId="79D36DCE" w:rsidR="00AA7CC8" w:rsidRDefault="003C6895">
      <w:pPr>
        <w:pStyle w:val="ListParagraph"/>
        <w:numPr>
          <w:ilvl w:val="0"/>
          <w:numId w:val="48"/>
        </w:numPr>
        <w:spacing w:after="200" w:line="276" w:lineRule="auto"/>
        <w:contextualSpacing/>
      </w:pPr>
      <w:r>
        <w:rPr>
          <w:noProof/>
        </w:rPr>
        <w:drawing>
          <wp:anchor distT="0" distB="0" distL="114300" distR="114300" simplePos="0" relativeHeight="251694080" behindDoc="0" locked="0" layoutInCell="1" allowOverlap="1" wp14:anchorId="7B8ACE54" wp14:editId="2FF902BE">
            <wp:simplePos x="0" y="0"/>
            <wp:positionH relativeFrom="margin">
              <wp:align>center</wp:align>
            </wp:positionH>
            <wp:positionV relativeFrom="margin">
              <wp:align>bottom</wp:align>
            </wp:positionV>
            <wp:extent cx="3415665" cy="32842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415665" cy="3284220"/>
                    </a:xfrm>
                    <a:prstGeom prst="rect">
                      <a:avLst/>
                    </a:prstGeom>
                  </pic:spPr>
                </pic:pic>
              </a:graphicData>
            </a:graphic>
            <wp14:sizeRelH relativeFrom="margin">
              <wp14:pctWidth>0</wp14:pctWidth>
            </wp14:sizeRelH>
            <wp14:sizeRelV relativeFrom="margin">
              <wp14:pctHeight>0</wp14:pctHeight>
            </wp14:sizeRelV>
          </wp:anchor>
        </w:drawing>
      </w:r>
      <w:r w:rsidR="00AA7CC8">
        <w:t>Make sure that ‘MIT Kerberos GSSAPI</w:t>
      </w:r>
      <w:ins w:id="897" w:author="Luo, Jia (J.)" w:date="2020-06-03T15:30:00Z">
        <w:r w:rsidR="00FC0EE7">
          <w:t>64</w:t>
        </w:r>
      </w:ins>
      <w:del w:id="898" w:author="Luo, Jia (J.)" w:date="2020-06-03T15:30:00Z">
        <w:r w:rsidR="00AA7CC8" w:rsidDel="00FC0EE7">
          <w:delText>32</w:delText>
        </w:r>
      </w:del>
      <w:r w:rsidR="00AA7CC8">
        <w:t>.DLL’ is at the top of the preference list.</w:t>
      </w:r>
    </w:p>
    <w:p w14:paraId="6B1CF0C0" w14:textId="522239A6" w:rsidR="00AA7CC8" w:rsidDel="00E0788F" w:rsidRDefault="00AA7CC8">
      <w:pPr>
        <w:pStyle w:val="ListParagraph"/>
        <w:numPr>
          <w:ilvl w:val="0"/>
          <w:numId w:val="48"/>
        </w:numPr>
        <w:spacing w:after="200" w:line="276" w:lineRule="auto"/>
        <w:contextualSpacing/>
        <w:rPr>
          <w:del w:id="899" w:author="Luo, Jia (J.)" w:date="2020-06-04T10:05:00Z"/>
        </w:rPr>
      </w:pPr>
      <w:r>
        <w:lastRenderedPageBreak/>
        <w:t>DO NOT CLI</w:t>
      </w:r>
      <w:ins w:id="900" w:author="Jia Luo" w:date="2020-06-05T16:40:00Z">
        <w:r w:rsidR="003C6895">
          <w:t>C</w:t>
        </w:r>
      </w:ins>
      <w:del w:id="901" w:author="Jia Luo" w:date="2020-06-05T16:40:00Z">
        <w:r w:rsidDel="003C6895">
          <w:delText>C</w:delText>
        </w:r>
      </w:del>
      <w:r>
        <w:t>K OPEN.  Instead, select ‘Session’ in the ‘Category:’ field on the left side</w:t>
      </w:r>
      <w:ins w:id="902" w:author="Luo, Jia (J.)" w:date="2020-06-04T10:05:00Z">
        <w:r w:rsidR="00E0788F">
          <w:t>.</w:t>
        </w:r>
      </w:ins>
      <w:r>
        <w:t xml:space="preserve"> </w:t>
      </w:r>
      <w:del w:id="903" w:author="Luo, Jia (J.)" w:date="2020-06-04T10:03:00Z">
        <w:r w:rsidDel="00E0788F">
          <w:delText>to get this screen:</w:delText>
        </w:r>
      </w:del>
    </w:p>
    <w:p w14:paraId="7BEFE517" w14:textId="322DC324" w:rsidR="00390583" w:rsidDel="00E0788F" w:rsidRDefault="00AA7CC8">
      <w:pPr>
        <w:pStyle w:val="ListParagraph"/>
        <w:numPr>
          <w:ilvl w:val="0"/>
          <w:numId w:val="48"/>
        </w:numPr>
        <w:spacing w:after="200" w:line="276" w:lineRule="auto"/>
        <w:contextualSpacing/>
        <w:rPr>
          <w:del w:id="904" w:author="Luo, Jia (J.)" w:date="2020-06-04T10:04:00Z"/>
        </w:rPr>
        <w:pPrChange w:id="905" w:author="Luo, Jia (J.)" w:date="2020-06-04T10:15:00Z">
          <w:pPr>
            <w:pStyle w:val="ListParagraph"/>
            <w:keepNext/>
            <w:ind w:left="1800"/>
          </w:pPr>
        </w:pPrChange>
      </w:pPr>
      <w:del w:id="906" w:author="Luo, Jia (J.)" w:date="2020-06-04T10:05:00Z">
        <w:r w:rsidDel="00E0788F">
          <w:rPr>
            <w:noProof/>
          </w:rPr>
          <w:drawing>
            <wp:inline distT="0" distB="0" distL="0" distR="0" wp14:anchorId="688DC5D6" wp14:editId="5FC2A59A">
              <wp:extent cx="3648075" cy="3507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56933" cy="3515677"/>
                      </a:xfrm>
                      <a:prstGeom prst="rect">
                        <a:avLst/>
                      </a:prstGeom>
                    </pic:spPr>
                  </pic:pic>
                </a:graphicData>
              </a:graphic>
            </wp:inline>
          </w:drawing>
        </w:r>
      </w:del>
    </w:p>
    <w:p w14:paraId="504CD5E2" w14:textId="7BFE3938" w:rsidR="00AA7CC8" w:rsidRPr="00390583" w:rsidRDefault="00390583">
      <w:pPr>
        <w:pStyle w:val="ListParagraph"/>
        <w:numPr>
          <w:ilvl w:val="0"/>
          <w:numId w:val="48"/>
        </w:numPr>
        <w:spacing w:after="200" w:line="276" w:lineRule="auto"/>
        <w:contextualSpacing/>
        <w:rPr>
          <w:color w:val="000000" w:themeColor="text1"/>
        </w:rPr>
        <w:pPrChange w:id="907" w:author="Luo, Jia (J.)" w:date="2020-06-04T10:15:00Z">
          <w:pPr>
            <w:pStyle w:val="Caption"/>
          </w:pPr>
        </w:pPrChange>
      </w:pPr>
      <w:del w:id="908" w:author="Luo, Jia (J.)" w:date="2020-06-04T10:04:00Z">
        <w:r w:rsidDel="00E0788F">
          <w:delText xml:space="preserve">                                                                              </w:delText>
        </w:r>
        <w:r w:rsidRPr="00390583" w:rsidDel="00E0788F">
          <w:rPr>
            <w:color w:val="000000" w:themeColor="text1"/>
          </w:rPr>
          <w:delText xml:space="preserve">           Figure 7</w:delText>
        </w:r>
        <w:r w:rsidDel="00E0788F">
          <w:rPr>
            <w:color w:val="000000" w:themeColor="text1"/>
          </w:rPr>
          <w:delText>:</w:delText>
        </w:r>
        <w:r w:rsidRPr="00390583" w:rsidDel="00E0788F">
          <w:rPr>
            <w:color w:val="000000" w:themeColor="text1"/>
          </w:rPr>
          <w:delText xml:space="preserve"> Putty saved sections</w:delText>
        </w:r>
      </w:del>
    </w:p>
    <w:p w14:paraId="665626D1" w14:textId="060A8434" w:rsidR="004217E8" w:rsidRDefault="003C6895" w:rsidP="004217E8">
      <w:pPr>
        <w:pStyle w:val="ListParagraph"/>
        <w:numPr>
          <w:ilvl w:val="0"/>
          <w:numId w:val="48"/>
        </w:numPr>
        <w:spacing w:after="200" w:line="276" w:lineRule="auto"/>
        <w:contextualSpacing/>
        <w:rPr>
          <w:ins w:id="909" w:author="Luo, Jia (J.)" w:date="2020-06-04T10:18:00Z"/>
        </w:rPr>
      </w:pPr>
      <w:moveToRangeStart w:id="910" w:author="Luo, Jia (J.)" w:date="2020-06-04T10:05:00Z" w:name="move42157532"/>
      <w:ins w:id="911" w:author="Luo, Jia (J.)" w:date="2020-06-04T10:05:00Z">
        <w:r>
          <w:rPr>
            <w:noProof/>
          </w:rPr>
          <w:drawing>
            <wp:anchor distT="0" distB="0" distL="114300" distR="114300" simplePos="0" relativeHeight="251697152" behindDoc="0" locked="0" layoutInCell="1" allowOverlap="1" wp14:anchorId="7E45F75F" wp14:editId="5C7E6BC5">
              <wp:simplePos x="0" y="0"/>
              <wp:positionH relativeFrom="margin">
                <wp:align>center</wp:align>
              </wp:positionH>
              <wp:positionV relativeFrom="paragraph">
                <wp:posOffset>426720</wp:posOffset>
              </wp:positionV>
              <wp:extent cx="3421380" cy="3288665"/>
              <wp:effectExtent l="0" t="0" r="7620" b="698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421380" cy="3288665"/>
                      </a:xfrm>
                      <a:prstGeom prst="rect">
                        <a:avLst/>
                      </a:prstGeom>
                    </pic:spPr>
                  </pic:pic>
                </a:graphicData>
              </a:graphic>
              <wp14:sizeRelH relativeFrom="page">
                <wp14:pctWidth>0</wp14:pctWidth>
              </wp14:sizeRelH>
              <wp14:sizeRelV relativeFrom="page">
                <wp14:pctHeight>0</wp14:pctHeight>
              </wp14:sizeRelV>
            </wp:anchor>
          </w:drawing>
        </w:r>
      </w:ins>
      <w:moveToRangeEnd w:id="910"/>
      <w:r w:rsidR="00AA7CC8">
        <w:t>Enter something in the ‘Saved Sessions’ text box (for example HPC Prod) and click Save. This way, you will not have to enter this information every time</w:t>
      </w:r>
      <w:ins w:id="912" w:author="Luo, Jia (J.)" w:date="2020-06-04T10:11:00Z">
        <w:r w:rsidR="004C2170">
          <w:t>.</w:t>
        </w:r>
      </w:ins>
    </w:p>
    <w:p w14:paraId="2EB61ABE" w14:textId="11564F0A" w:rsidR="00AA7CC8" w:rsidRDefault="008C52DF">
      <w:pPr>
        <w:pStyle w:val="ListParagraph"/>
        <w:numPr>
          <w:ilvl w:val="0"/>
          <w:numId w:val="48"/>
        </w:numPr>
        <w:spacing w:after="200" w:line="276" w:lineRule="auto"/>
        <w:contextualSpacing/>
      </w:pPr>
      <w:ins w:id="913" w:author="Luo, Jia (J.)" w:date="2020-06-04T10:11:00Z">
        <w:r>
          <w:t>Click “Open” to connect to the edge node.</w:t>
        </w:r>
      </w:ins>
    </w:p>
    <w:p w14:paraId="1B2CA41F" w14:textId="1377BAE2" w:rsidR="00AA7CC8" w:rsidRDefault="00AA7CC8" w:rsidP="00AA7CC8">
      <w:r>
        <w:t xml:space="preserve">See </w:t>
      </w:r>
      <w:hyperlink r:id="rId34" w:history="1">
        <w:r w:rsidRPr="00EC7BE7">
          <w:rPr>
            <w:rStyle w:val="Hyperlink"/>
          </w:rPr>
          <w:t>Putty-Help</w:t>
        </w:r>
      </w:hyperlink>
      <w:r>
        <w:rPr>
          <w:color w:val="4BACC6" w:themeColor="accent5"/>
          <w:u w:val="single"/>
        </w:rPr>
        <w:t xml:space="preserve"> </w:t>
      </w:r>
      <w:r>
        <w:t xml:space="preserve"> for more information.</w:t>
      </w:r>
    </w:p>
    <w:p w14:paraId="54BBD34F" w14:textId="46DB2078" w:rsidR="00AA7CC8" w:rsidDel="005951B3" w:rsidRDefault="009B12C9" w:rsidP="005951B3">
      <w:pPr>
        <w:rPr>
          <w:del w:id="914" w:author="Luo, Jia (J.)" w:date="2020-06-04T10:21:00Z"/>
        </w:rPr>
      </w:pPr>
      <w:moveToRangeStart w:id="915" w:author="Luo, Jia (J.)" w:date="2020-06-04T10:20:00Z" w:name="move42158447"/>
      <w:ins w:id="916" w:author="Luo, Jia (J.)" w:date="2020-06-04T10:20:00Z">
        <w:r>
          <w:rPr>
            <w:noProof/>
          </w:rPr>
          <w:drawing>
            <wp:anchor distT="0" distB="0" distL="114300" distR="114300" simplePos="0" relativeHeight="251698176" behindDoc="0" locked="0" layoutInCell="1" allowOverlap="1" wp14:anchorId="463881BC" wp14:editId="59754FBB">
              <wp:simplePos x="0" y="0"/>
              <wp:positionH relativeFrom="margin">
                <wp:align>center</wp:align>
              </wp:positionH>
              <wp:positionV relativeFrom="paragraph">
                <wp:posOffset>482600</wp:posOffset>
              </wp:positionV>
              <wp:extent cx="3629660" cy="2590800"/>
              <wp:effectExtent l="0" t="0" r="889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629660" cy="2590800"/>
                      </a:xfrm>
                      <a:prstGeom prst="rect">
                        <a:avLst/>
                      </a:prstGeom>
                    </pic:spPr>
                  </pic:pic>
                </a:graphicData>
              </a:graphic>
              <wp14:sizeRelH relativeFrom="page">
                <wp14:pctWidth>0</wp14:pctWidth>
              </wp14:sizeRelH>
              <wp14:sizeRelV relativeFrom="page">
                <wp14:pctHeight>0</wp14:pctHeight>
              </wp14:sizeRelV>
            </wp:anchor>
          </w:drawing>
        </w:r>
      </w:ins>
      <w:moveToRangeEnd w:id="915"/>
      <w:r w:rsidR="00AA7CC8">
        <w:t>Now you should be able to log in using your Kerberos credentials and type commands. When you open a session with a server, a security alert similar</w:t>
      </w:r>
      <w:ins w:id="917" w:author="Luo, Jia (J.)" w:date="2020-06-04T10:19:00Z">
        <w:r>
          <w:t xml:space="preserve"> </w:t>
        </w:r>
      </w:ins>
      <w:del w:id="918" w:author="Luo, Jia (J.)" w:date="2020-06-04T10:19:00Z">
        <w:r w:rsidR="00AA7CC8" w:rsidDel="009B12C9">
          <w:delText xml:space="preserve"> </w:delText>
        </w:r>
      </w:del>
      <w:r w:rsidR="00AA7CC8">
        <w:t xml:space="preserve">to the one below may appear. Click </w:t>
      </w:r>
      <w:r w:rsidR="00AA7CC8" w:rsidRPr="00AA7CC8">
        <w:rPr>
          <w:i/>
        </w:rPr>
        <w:t>Yes.</w:t>
      </w:r>
    </w:p>
    <w:p w14:paraId="05320764" w14:textId="77777777" w:rsidR="005951B3" w:rsidRDefault="005951B3" w:rsidP="00AA7CC8">
      <w:pPr>
        <w:rPr>
          <w:ins w:id="919" w:author="Luo, Jia (J.)" w:date="2020-06-04T10:21:00Z"/>
        </w:rPr>
      </w:pPr>
    </w:p>
    <w:p w14:paraId="7957DAB7" w14:textId="5D54AAFB" w:rsidR="00390583" w:rsidRDefault="00AA7CC8" w:rsidP="005951B3">
      <w:pPr>
        <w:rPr>
          <w:ins w:id="920" w:author="Jia Luo" w:date="2020-06-05T16:33:00Z"/>
        </w:rPr>
      </w:pPr>
      <w:del w:id="921" w:author="Luo, Jia (J.)" w:date="2020-06-04T10:20:00Z">
        <w:r w:rsidDel="009B12C9">
          <w:rPr>
            <w:noProof/>
          </w:rPr>
          <w:drawing>
            <wp:inline distT="0" distB="0" distL="0" distR="0" wp14:anchorId="62B54AB0" wp14:editId="00DF1F96">
              <wp:extent cx="3897543" cy="27813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926799" cy="2802177"/>
                      </a:xfrm>
                      <a:prstGeom prst="rect">
                        <a:avLst/>
                      </a:prstGeom>
                    </pic:spPr>
                  </pic:pic>
                </a:graphicData>
              </a:graphic>
            </wp:inline>
          </w:drawing>
        </w:r>
      </w:del>
    </w:p>
    <w:p w14:paraId="1822A172" w14:textId="4C52F896" w:rsidR="006B2F39" w:rsidDel="006B2F39" w:rsidRDefault="006B2F39">
      <w:pPr>
        <w:rPr>
          <w:del w:id="922" w:author="Jia Luo" w:date="2020-06-05T16:33:00Z"/>
        </w:rPr>
        <w:pPrChange w:id="923" w:author="Luo, Jia (J.)" w:date="2020-06-04T10:21:00Z">
          <w:pPr>
            <w:keepNext/>
            <w:jc w:val="center"/>
          </w:pPr>
        </w:pPrChange>
      </w:pPr>
    </w:p>
    <w:p w14:paraId="07264D16" w14:textId="14634253" w:rsidR="005F2103" w:rsidRPr="00390583" w:rsidDel="009B12C9" w:rsidRDefault="00390583" w:rsidP="00390583">
      <w:pPr>
        <w:pStyle w:val="Caption"/>
        <w:jc w:val="center"/>
        <w:rPr>
          <w:del w:id="924" w:author="Luo, Jia (J.)" w:date="2020-06-04T10:20:00Z"/>
          <w:color w:val="000000" w:themeColor="text1"/>
        </w:rPr>
      </w:pPr>
      <w:del w:id="925" w:author="Luo, Jia (J.)" w:date="2020-06-04T10:20:00Z">
        <w:r w:rsidRPr="00390583" w:rsidDel="009B12C9">
          <w:rPr>
            <w:color w:val="000000" w:themeColor="text1"/>
          </w:rPr>
          <w:delText xml:space="preserve">Figure </w:delText>
        </w:r>
        <w:r w:rsidDel="009B12C9">
          <w:rPr>
            <w:color w:val="000000" w:themeColor="text1"/>
          </w:rPr>
          <w:delText xml:space="preserve">8: </w:delText>
        </w:r>
        <w:r w:rsidRPr="00390583" w:rsidDel="009B12C9">
          <w:rPr>
            <w:color w:val="000000" w:themeColor="text1"/>
          </w:rPr>
          <w:delText>Putty Security alert pop-up</w:delText>
        </w:r>
      </w:del>
    </w:p>
    <w:p w14:paraId="62C5BA70" w14:textId="1B4B7505" w:rsidR="00C96AEE" w:rsidRPr="00F5470C" w:rsidDel="007C4F63" w:rsidRDefault="00C96AEE" w:rsidP="00C96AEE">
      <w:pPr>
        <w:pStyle w:val="Heading3"/>
        <w:rPr>
          <w:moveFrom w:id="926" w:author="Jia Luo" w:date="2020-06-05T16:36:00Z"/>
          <w:rFonts w:cs="Times New Roman"/>
        </w:rPr>
      </w:pPr>
      <w:bookmarkStart w:id="927" w:name="_Toc41922679"/>
      <w:moveFromRangeStart w:id="928" w:author="Jia Luo" w:date="2020-06-05T16:36:00Z" w:name="move42267430"/>
      <w:moveFrom w:id="929" w:author="Jia Luo" w:date="2020-06-05T16:36:00Z">
        <w:r w:rsidRPr="00F5470C" w:rsidDel="007C4F63">
          <w:rPr>
            <w:rFonts w:cs="Times New Roman"/>
          </w:rPr>
          <w:t>Getting Access to Slack</w:t>
        </w:r>
        <w:bookmarkEnd w:id="927"/>
      </w:moveFrom>
    </w:p>
    <w:p w14:paraId="02638789" w14:textId="5D2F3925" w:rsidR="00C96AEE" w:rsidDel="007C4F63" w:rsidRDefault="00C96AEE" w:rsidP="00C96AEE">
      <w:pPr>
        <w:spacing w:after="0"/>
        <w:rPr>
          <w:moveFrom w:id="930" w:author="Jia Luo" w:date="2020-06-05T16:36:00Z"/>
          <w:rFonts w:ascii="Times New Roman" w:hAnsi="Times New Roman" w:cs="Times New Roman"/>
        </w:rPr>
      </w:pPr>
      <w:moveFrom w:id="931" w:author="Jia Luo" w:date="2020-06-05T16:36:00Z">
        <w:r w:rsidRPr="00F5470C" w:rsidDel="007C4F63">
          <w:rPr>
            <w:rFonts w:ascii="Times New Roman" w:hAnsi="Times New Roman" w:cs="Times New Roman"/>
          </w:rPr>
          <w:t>You can get access to Slack by sending a request</w:t>
        </w:r>
        <w:r w:rsidR="0041236D" w:rsidDel="007C4F63">
          <w:rPr>
            <w:rFonts w:ascii="Times New Roman" w:hAnsi="Times New Roman" w:cs="Times New Roman"/>
          </w:rPr>
          <w:t xml:space="preserve"> form</w:t>
        </w:r>
        <w:r w:rsidR="006D2D65" w:rsidDel="007C4F63">
          <w:rPr>
            <w:rFonts w:ascii="Times New Roman" w:hAnsi="Times New Roman" w:cs="Times New Roman"/>
          </w:rPr>
          <w:t xml:space="preserve"> (which can be found in the </w:t>
        </w:r>
        <w:r w:rsidR="009F0061" w:rsidDel="007C4F63">
          <w:fldChar w:fldCharType="begin"/>
        </w:r>
        <w:r w:rsidR="009F0061" w:rsidDel="007C4F63">
          <w:instrText xml:space="preserve"> HYPERLINK \l "_Appendix" </w:instrText>
        </w:r>
        <w:r w:rsidR="009F0061" w:rsidDel="007C4F63">
          <w:fldChar w:fldCharType="separate"/>
        </w:r>
        <w:r w:rsidR="00C5741A" w:rsidRPr="00C5741A" w:rsidDel="007C4F63">
          <w:rPr>
            <w:rStyle w:val="Hyperlink"/>
            <w:rFonts w:ascii="Times New Roman" w:hAnsi="Times New Roman" w:cs="Times New Roman"/>
          </w:rPr>
          <w:t>A</w:t>
        </w:r>
        <w:r w:rsidR="006D2D65" w:rsidRPr="00C5741A" w:rsidDel="007C4F63">
          <w:rPr>
            <w:rStyle w:val="Hyperlink"/>
            <w:rFonts w:ascii="Times New Roman" w:hAnsi="Times New Roman" w:cs="Times New Roman"/>
          </w:rPr>
          <w:t>ppendix</w:t>
        </w:r>
        <w:r w:rsidR="009F0061" w:rsidDel="007C4F63">
          <w:rPr>
            <w:rStyle w:val="Hyperlink"/>
            <w:rFonts w:ascii="Times New Roman" w:hAnsi="Times New Roman" w:cs="Times New Roman"/>
          </w:rPr>
          <w:fldChar w:fldCharType="end"/>
        </w:r>
        <w:r w:rsidR="006D2D65" w:rsidDel="007C4F63">
          <w:rPr>
            <w:rFonts w:ascii="Times New Roman" w:hAnsi="Times New Roman" w:cs="Times New Roman"/>
          </w:rPr>
          <w:t>)</w:t>
        </w:r>
        <w:r w:rsidRPr="00F5470C" w:rsidDel="007C4F63">
          <w:rPr>
            <w:rFonts w:ascii="Times New Roman" w:hAnsi="Times New Roman" w:cs="Times New Roman"/>
          </w:rPr>
          <w:t xml:space="preserve"> </w:t>
        </w:r>
        <w:r w:rsidR="00730174" w:rsidDel="007C4F63">
          <w:rPr>
            <w:rFonts w:ascii="Times New Roman" w:hAnsi="Times New Roman" w:cs="Times New Roman"/>
          </w:rPr>
          <w:t>for access to Ford Mobility Analytics workspace (</w:t>
        </w:r>
        <w:r w:rsidR="00730174" w:rsidRPr="00730174" w:rsidDel="007C4F63">
          <w:rPr>
            <w:rFonts w:ascii="Times New Roman" w:hAnsi="Times New Roman" w:cs="Times New Roman"/>
          </w:rPr>
          <w:t>ford-mat.slack.</w:t>
        </w:r>
        <w:r w:rsidR="00730174" w:rsidDel="007C4F63">
          <w:rPr>
            <w:rFonts w:ascii="Times New Roman" w:hAnsi="Times New Roman" w:cs="Times New Roman"/>
          </w:rPr>
          <w:t xml:space="preserve">com) </w:t>
        </w:r>
        <w:r w:rsidRPr="00F5470C" w:rsidDel="007C4F63">
          <w:rPr>
            <w:rFonts w:ascii="Times New Roman" w:hAnsi="Times New Roman" w:cs="Times New Roman"/>
          </w:rPr>
          <w:t xml:space="preserve">to </w:t>
        </w:r>
        <w:r w:rsidR="009F0061" w:rsidDel="007C4F63">
          <w:fldChar w:fldCharType="begin"/>
        </w:r>
        <w:r w:rsidR="009F0061" w:rsidDel="007C4F63">
          <w:instrText xml:space="preserve"> HYPERLINK "mailto:ssomiset@ford.com" </w:instrText>
        </w:r>
        <w:r w:rsidR="009F0061" w:rsidDel="007C4F63">
          <w:fldChar w:fldCharType="separate"/>
        </w:r>
        <w:r w:rsidRPr="00F5470C" w:rsidDel="007C4F63">
          <w:rPr>
            <w:rStyle w:val="Hyperlink"/>
            <w:rFonts w:ascii="Times New Roman" w:hAnsi="Times New Roman" w:cs="Times New Roman"/>
          </w:rPr>
          <w:t>ssomiset@ford.com</w:t>
        </w:r>
        <w:r w:rsidR="009F0061" w:rsidDel="007C4F63">
          <w:rPr>
            <w:rStyle w:val="Hyperlink"/>
            <w:rFonts w:ascii="Times New Roman" w:hAnsi="Times New Roman" w:cs="Times New Roman"/>
          </w:rPr>
          <w:fldChar w:fldCharType="end"/>
        </w:r>
        <w:r w:rsidRPr="00F5470C" w:rsidDel="007C4F63">
          <w:rPr>
            <w:rFonts w:ascii="Times New Roman" w:hAnsi="Times New Roman" w:cs="Times New Roman"/>
          </w:rPr>
          <w:t>.</w:t>
        </w:r>
        <w:r w:rsidR="0020676A" w:rsidRPr="00F5470C" w:rsidDel="007C4F63">
          <w:rPr>
            <w:rFonts w:ascii="Times New Roman" w:hAnsi="Times New Roman" w:cs="Times New Roman"/>
          </w:rPr>
          <w:t xml:space="preserve"> Copy the email to your supervisor too.</w:t>
        </w:r>
        <w:r w:rsidR="00730174" w:rsidDel="007C4F63">
          <w:rPr>
            <w:rFonts w:ascii="Times New Roman" w:hAnsi="Times New Roman" w:cs="Times New Roman"/>
          </w:rPr>
          <w:t xml:space="preserve"> Once your access is granted ask one of team members to add you to our team’s channel (team_montgomery_analytics).</w:t>
        </w:r>
      </w:moveFrom>
    </w:p>
    <w:p w14:paraId="1E57E926" w14:textId="77B02D3C" w:rsidR="00191D38" w:rsidDel="007C4F63" w:rsidRDefault="00191D38" w:rsidP="00C96AEE">
      <w:pPr>
        <w:spacing w:after="0"/>
        <w:rPr>
          <w:moveFrom w:id="932" w:author="Jia Luo" w:date="2020-06-05T16:36:00Z"/>
          <w:rFonts w:ascii="Times New Roman" w:hAnsi="Times New Roman" w:cs="Times New Roman"/>
        </w:rPr>
      </w:pPr>
    </w:p>
    <w:p w14:paraId="3C596322" w14:textId="070D9613" w:rsidR="00191D38" w:rsidRPr="00A6780D" w:rsidRDefault="00191D38" w:rsidP="00A6780D">
      <w:pPr>
        <w:pStyle w:val="Heading3"/>
        <w:rPr>
          <w:rFonts w:cs="Times New Roman"/>
        </w:rPr>
      </w:pPr>
      <w:bookmarkStart w:id="933" w:name="_Toc41922680"/>
      <w:moveFromRangeEnd w:id="928"/>
      <w:r w:rsidRPr="00A6780D">
        <w:rPr>
          <w:rFonts w:cs="Times New Roman"/>
        </w:rPr>
        <w:t>Getting Access to GitHub</w:t>
      </w:r>
      <w:bookmarkEnd w:id="933"/>
    </w:p>
    <w:p w14:paraId="22712E26" w14:textId="096D9F08" w:rsidR="00191D38" w:rsidRPr="001526E1" w:rsidRDefault="00191D38" w:rsidP="00A6780D">
      <w:pPr>
        <w:pStyle w:val="ListParagraph"/>
        <w:numPr>
          <w:ilvl w:val="0"/>
          <w:numId w:val="44"/>
        </w:numPr>
        <w:rPr>
          <w:sz w:val="22"/>
          <w:szCs w:val="22"/>
        </w:rPr>
      </w:pPr>
      <w:r w:rsidRPr="001526E1">
        <w:rPr>
          <w:sz w:val="22"/>
          <w:szCs w:val="22"/>
        </w:rPr>
        <w:t xml:space="preserve">Navigate to </w:t>
      </w:r>
      <w:hyperlink r:id="rId36" w:history="1">
        <w:r w:rsidRPr="001526E1">
          <w:rPr>
            <w:rStyle w:val="Hyperlink"/>
            <w:sz w:val="22"/>
            <w:szCs w:val="22"/>
          </w:rPr>
          <w:t>Access Management Website</w:t>
        </w:r>
      </w:hyperlink>
      <w:r w:rsidRPr="001526E1">
        <w:rPr>
          <w:rStyle w:val="Hyperlink"/>
          <w:sz w:val="22"/>
          <w:szCs w:val="22"/>
        </w:rPr>
        <w:t xml:space="preserve"> (APS)</w:t>
      </w:r>
      <w:r w:rsidRPr="001526E1">
        <w:rPr>
          <w:sz w:val="22"/>
          <w:szCs w:val="22"/>
        </w:rPr>
        <w:t>.</w:t>
      </w:r>
    </w:p>
    <w:p w14:paraId="7411EAE9" w14:textId="0C7DE1BD" w:rsidR="00191D38" w:rsidRPr="001526E1" w:rsidRDefault="00191D38" w:rsidP="00A6780D">
      <w:pPr>
        <w:pStyle w:val="ListParagraph"/>
        <w:numPr>
          <w:ilvl w:val="0"/>
          <w:numId w:val="44"/>
        </w:numPr>
        <w:rPr>
          <w:sz w:val="22"/>
          <w:szCs w:val="22"/>
        </w:rPr>
      </w:pPr>
      <w:r w:rsidRPr="001526E1">
        <w:rPr>
          <w:sz w:val="22"/>
          <w:szCs w:val="22"/>
        </w:rPr>
        <w:t>Click the green Go button next to your name.</w:t>
      </w:r>
    </w:p>
    <w:p w14:paraId="3B601588" w14:textId="477417A8" w:rsidR="00CB68E1" w:rsidRPr="001526E1" w:rsidRDefault="00CB68E1" w:rsidP="00A6780D">
      <w:pPr>
        <w:pStyle w:val="ListParagraph"/>
        <w:numPr>
          <w:ilvl w:val="0"/>
          <w:numId w:val="44"/>
        </w:numPr>
        <w:rPr>
          <w:sz w:val="22"/>
          <w:szCs w:val="22"/>
        </w:rPr>
      </w:pPr>
      <w:r w:rsidRPr="001526E1">
        <w:rPr>
          <w:sz w:val="22"/>
          <w:szCs w:val="22"/>
        </w:rPr>
        <w:t>On the next screen, type “GitHub” into the blank field</w:t>
      </w:r>
      <w:r w:rsidR="00A6780D" w:rsidRPr="001526E1">
        <w:rPr>
          <w:sz w:val="22"/>
          <w:szCs w:val="22"/>
        </w:rPr>
        <w:t xml:space="preserve"> (</w:t>
      </w:r>
      <w:r w:rsidRPr="001526E1">
        <w:rPr>
          <w:sz w:val="22"/>
          <w:szCs w:val="22"/>
        </w:rPr>
        <w:t>next to the "All Application Domains" dropdown to the right of the search box</w:t>
      </w:r>
      <w:r w:rsidR="00A6780D" w:rsidRPr="001526E1">
        <w:rPr>
          <w:sz w:val="22"/>
          <w:szCs w:val="22"/>
        </w:rPr>
        <w:t xml:space="preserve">) and </w:t>
      </w:r>
      <w:r w:rsidRPr="001526E1">
        <w:rPr>
          <w:sz w:val="22"/>
          <w:szCs w:val="22"/>
        </w:rPr>
        <w:t>click Search button.</w:t>
      </w:r>
    </w:p>
    <w:p w14:paraId="1F99BA84" w14:textId="4AEEC97F" w:rsidR="00CB68E1" w:rsidRPr="001526E1" w:rsidRDefault="00CB68E1" w:rsidP="00A6780D">
      <w:pPr>
        <w:pStyle w:val="ListParagraph"/>
        <w:numPr>
          <w:ilvl w:val="0"/>
          <w:numId w:val="44"/>
        </w:numPr>
        <w:rPr>
          <w:sz w:val="22"/>
          <w:szCs w:val="22"/>
        </w:rPr>
      </w:pPr>
      <w:r w:rsidRPr="001526E1">
        <w:rPr>
          <w:sz w:val="22"/>
          <w:szCs w:val="22"/>
        </w:rPr>
        <w:t xml:space="preserve">This should show the GitHub application in the </w:t>
      </w:r>
      <w:r w:rsidR="00A6780D" w:rsidRPr="001526E1">
        <w:rPr>
          <w:sz w:val="22"/>
          <w:szCs w:val="22"/>
        </w:rPr>
        <w:t>“</w:t>
      </w:r>
      <w:r w:rsidRPr="001526E1">
        <w:rPr>
          <w:sz w:val="22"/>
          <w:szCs w:val="22"/>
        </w:rPr>
        <w:t>Applications</w:t>
      </w:r>
      <w:r w:rsidR="00A6780D" w:rsidRPr="001526E1">
        <w:rPr>
          <w:sz w:val="22"/>
          <w:szCs w:val="22"/>
        </w:rPr>
        <w:t>”</w:t>
      </w:r>
      <w:r w:rsidRPr="001526E1">
        <w:rPr>
          <w:sz w:val="22"/>
          <w:szCs w:val="22"/>
        </w:rPr>
        <w:t xml:space="preserve"> section towards the bottom of the screen, click the word GitHub to expand the list of roles.</w:t>
      </w:r>
    </w:p>
    <w:p w14:paraId="5E253021" w14:textId="2E8BDBF4" w:rsidR="00CB68E1" w:rsidRPr="001526E1" w:rsidRDefault="00CB68E1" w:rsidP="00A6780D">
      <w:pPr>
        <w:pStyle w:val="ListParagraph"/>
        <w:numPr>
          <w:ilvl w:val="0"/>
          <w:numId w:val="44"/>
        </w:numPr>
        <w:rPr>
          <w:sz w:val="22"/>
          <w:szCs w:val="22"/>
        </w:rPr>
      </w:pPr>
      <w:r w:rsidRPr="001526E1">
        <w:rPr>
          <w:sz w:val="22"/>
          <w:szCs w:val="22"/>
        </w:rPr>
        <w:t>Scroll down and find the “</w:t>
      </w:r>
      <w:proofErr w:type="spellStart"/>
      <w:r w:rsidRPr="001526E1">
        <w:rPr>
          <w:sz w:val="22"/>
          <w:szCs w:val="22"/>
        </w:rPr>
        <w:t>GitHubFordUser</w:t>
      </w:r>
      <w:proofErr w:type="spellEnd"/>
      <w:r w:rsidRPr="001526E1">
        <w:rPr>
          <w:sz w:val="22"/>
          <w:szCs w:val="22"/>
        </w:rPr>
        <w:t>” role and click on Request Access (Green button on the right side of the screen).</w:t>
      </w:r>
    </w:p>
    <w:p w14:paraId="07DB13D6" w14:textId="77777777" w:rsidR="00A6780D" w:rsidRPr="001526E1" w:rsidRDefault="00CB68E1" w:rsidP="00CB68E1">
      <w:pPr>
        <w:pStyle w:val="ListParagraph"/>
        <w:numPr>
          <w:ilvl w:val="0"/>
          <w:numId w:val="44"/>
        </w:numPr>
        <w:rPr>
          <w:sz w:val="22"/>
          <w:szCs w:val="22"/>
        </w:rPr>
      </w:pPr>
      <w:r w:rsidRPr="001526E1">
        <w:rPr>
          <w:sz w:val="22"/>
          <w:szCs w:val="22"/>
        </w:rPr>
        <w:t xml:space="preserve">Enter a “Note to Approvers” if applicable (i.e. the </w:t>
      </w:r>
      <w:r w:rsidR="00A6780D" w:rsidRPr="001526E1">
        <w:rPr>
          <w:sz w:val="22"/>
          <w:szCs w:val="22"/>
        </w:rPr>
        <w:t>s</w:t>
      </w:r>
      <w:r w:rsidRPr="001526E1">
        <w:rPr>
          <w:sz w:val="22"/>
          <w:szCs w:val="22"/>
        </w:rPr>
        <w:t xml:space="preserve">kill </w:t>
      </w:r>
      <w:r w:rsidR="00A6780D" w:rsidRPr="001526E1">
        <w:rPr>
          <w:sz w:val="22"/>
          <w:szCs w:val="22"/>
        </w:rPr>
        <w:t>t</w:t>
      </w:r>
      <w:r w:rsidRPr="001526E1">
        <w:rPr>
          <w:sz w:val="22"/>
          <w:szCs w:val="22"/>
        </w:rPr>
        <w:t>eam you are requesting access for) and click the “Submit Request” (Green button).</w:t>
      </w:r>
    </w:p>
    <w:p w14:paraId="28E0805C" w14:textId="3CC44D1C" w:rsidR="007C4F63" w:rsidRDefault="00CB68E1" w:rsidP="007C4F63">
      <w:pPr>
        <w:pStyle w:val="ListParagraph"/>
        <w:numPr>
          <w:ilvl w:val="0"/>
          <w:numId w:val="44"/>
        </w:numPr>
        <w:rPr>
          <w:ins w:id="934" w:author="Jia Luo" w:date="2020-06-05T16:36:00Z"/>
          <w:rStyle w:val="Hyperlink"/>
          <w:sz w:val="22"/>
          <w:szCs w:val="22"/>
        </w:rPr>
      </w:pPr>
      <w:r w:rsidRPr="001526E1">
        <w:rPr>
          <w:sz w:val="22"/>
          <w:szCs w:val="22"/>
        </w:rPr>
        <w:t xml:space="preserve">Once your access is approved you can use your Ford credentials to login to the production instance at </w:t>
      </w:r>
      <w:hyperlink r:id="rId37" w:history="1">
        <w:r w:rsidR="001526E1" w:rsidRPr="00E70E42">
          <w:rPr>
            <w:rStyle w:val="Hyperlink"/>
            <w:sz w:val="22"/>
            <w:szCs w:val="22"/>
          </w:rPr>
          <w:t>https://github.ford.com</w:t>
        </w:r>
      </w:hyperlink>
    </w:p>
    <w:p w14:paraId="33E3E6B6" w14:textId="77777777" w:rsidR="007C4F63" w:rsidRPr="00F5470C" w:rsidRDefault="007C4F63" w:rsidP="007C4F63">
      <w:pPr>
        <w:pStyle w:val="Heading3"/>
        <w:rPr>
          <w:moveTo w:id="935" w:author="Jia Luo" w:date="2020-06-05T16:36:00Z"/>
          <w:rFonts w:cs="Times New Roman"/>
        </w:rPr>
      </w:pPr>
      <w:moveToRangeStart w:id="936" w:author="Jia Luo" w:date="2020-06-05T16:36:00Z" w:name="move42267430"/>
      <w:moveTo w:id="937" w:author="Jia Luo" w:date="2020-06-05T16:36:00Z">
        <w:r w:rsidRPr="00F5470C">
          <w:rPr>
            <w:rFonts w:cs="Times New Roman"/>
          </w:rPr>
          <w:t>Getting Access to Slack</w:t>
        </w:r>
      </w:moveTo>
    </w:p>
    <w:p w14:paraId="4916AB09" w14:textId="190CBB79" w:rsidR="007C4F63" w:rsidDel="007C4F63" w:rsidRDefault="007C4F63" w:rsidP="007C4F63">
      <w:pPr>
        <w:spacing w:after="0"/>
        <w:rPr>
          <w:del w:id="938" w:author="Jia Luo" w:date="2020-06-05T16:37:00Z"/>
          <w:rStyle w:val="Hyperlink"/>
        </w:rPr>
      </w:pPr>
      <w:moveTo w:id="939" w:author="Jia Luo" w:date="2020-06-05T16:36:00Z">
        <w:r w:rsidRPr="00F5470C">
          <w:rPr>
            <w:rFonts w:ascii="Times New Roman" w:hAnsi="Times New Roman" w:cs="Times New Roman"/>
          </w:rPr>
          <w:t>You can get access to Slack by sending a request</w:t>
        </w:r>
        <w:r>
          <w:rPr>
            <w:rFonts w:ascii="Times New Roman" w:hAnsi="Times New Roman" w:cs="Times New Roman"/>
          </w:rPr>
          <w:t xml:space="preserve"> form (which can be found in the </w:t>
        </w:r>
        <w:r>
          <w:fldChar w:fldCharType="begin"/>
        </w:r>
        <w:r>
          <w:instrText xml:space="preserve"> HYPERLINK \l "_Appendix" </w:instrText>
        </w:r>
        <w:r>
          <w:fldChar w:fldCharType="separate"/>
        </w:r>
        <w:r w:rsidRPr="00C5741A">
          <w:rPr>
            <w:rStyle w:val="Hyperlink"/>
            <w:rFonts w:ascii="Times New Roman" w:hAnsi="Times New Roman" w:cs="Times New Roman"/>
          </w:rPr>
          <w:t>Appendix</w:t>
        </w:r>
        <w:r>
          <w:rPr>
            <w:rStyle w:val="Hyperlink"/>
            <w:rFonts w:ascii="Times New Roman" w:hAnsi="Times New Roman" w:cs="Times New Roman"/>
          </w:rPr>
          <w:fldChar w:fldCharType="end"/>
        </w:r>
        <w:r>
          <w:rPr>
            <w:rFonts w:ascii="Times New Roman" w:hAnsi="Times New Roman" w:cs="Times New Roman"/>
          </w:rPr>
          <w:t>)</w:t>
        </w:r>
        <w:r w:rsidRPr="00F5470C">
          <w:rPr>
            <w:rFonts w:ascii="Times New Roman" w:hAnsi="Times New Roman" w:cs="Times New Roman"/>
          </w:rPr>
          <w:t xml:space="preserve"> </w:t>
        </w:r>
        <w:r>
          <w:rPr>
            <w:rFonts w:ascii="Times New Roman" w:hAnsi="Times New Roman" w:cs="Times New Roman"/>
          </w:rPr>
          <w:t>for access to Ford Mobility Analytics workspace (</w:t>
        </w:r>
        <w:r w:rsidRPr="00730174">
          <w:rPr>
            <w:rFonts w:ascii="Times New Roman" w:hAnsi="Times New Roman" w:cs="Times New Roman"/>
          </w:rPr>
          <w:t>ford-mat.slack.</w:t>
        </w:r>
        <w:r>
          <w:rPr>
            <w:rFonts w:ascii="Times New Roman" w:hAnsi="Times New Roman" w:cs="Times New Roman"/>
          </w:rPr>
          <w:t xml:space="preserve">com) </w:t>
        </w:r>
        <w:r w:rsidRPr="00F5470C">
          <w:rPr>
            <w:rFonts w:ascii="Times New Roman" w:hAnsi="Times New Roman" w:cs="Times New Roman"/>
          </w:rPr>
          <w:t xml:space="preserve">to </w:t>
        </w:r>
        <w:r>
          <w:fldChar w:fldCharType="begin"/>
        </w:r>
        <w:r>
          <w:instrText xml:space="preserve"> HYPERLINK "mailto:ssomiset@ford.com" </w:instrText>
        </w:r>
        <w:r>
          <w:fldChar w:fldCharType="separate"/>
        </w:r>
        <w:r w:rsidRPr="00F5470C">
          <w:rPr>
            <w:rStyle w:val="Hyperlink"/>
            <w:rFonts w:ascii="Times New Roman" w:hAnsi="Times New Roman" w:cs="Times New Roman"/>
          </w:rPr>
          <w:t>ssomiset@ford.com</w:t>
        </w:r>
        <w:r>
          <w:rPr>
            <w:rStyle w:val="Hyperlink"/>
            <w:rFonts w:ascii="Times New Roman" w:hAnsi="Times New Roman" w:cs="Times New Roman"/>
          </w:rPr>
          <w:fldChar w:fldCharType="end"/>
        </w:r>
        <w:r w:rsidRPr="00F5470C">
          <w:rPr>
            <w:rFonts w:ascii="Times New Roman" w:hAnsi="Times New Roman" w:cs="Times New Roman"/>
          </w:rPr>
          <w:t>. Copy the email to your supervisor too.</w:t>
        </w:r>
        <w:r>
          <w:rPr>
            <w:rFonts w:ascii="Times New Roman" w:hAnsi="Times New Roman" w:cs="Times New Roman"/>
          </w:rPr>
          <w:t xml:space="preserve"> Once your access is granted ask one of team members to add you to our team’s channel (</w:t>
        </w:r>
        <w:proofErr w:type="spellStart"/>
        <w:r>
          <w:rPr>
            <w:rFonts w:ascii="Times New Roman" w:hAnsi="Times New Roman" w:cs="Times New Roman"/>
          </w:rPr>
          <w:t>team_montgomery_analytics</w:t>
        </w:r>
        <w:proofErr w:type="spellEnd"/>
        <w:r>
          <w:rPr>
            <w:rFonts w:ascii="Times New Roman" w:hAnsi="Times New Roman" w:cs="Times New Roman"/>
          </w:rPr>
          <w:t>).</w:t>
        </w:r>
      </w:moveTo>
    </w:p>
    <w:p w14:paraId="1880CF26" w14:textId="77777777" w:rsidR="007C4F63" w:rsidRDefault="007C4F63" w:rsidP="007C4F63">
      <w:pPr>
        <w:spacing w:after="0"/>
        <w:rPr>
          <w:ins w:id="940" w:author="Jia Luo" w:date="2020-06-05T16:37:00Z"/>
          <w:moveTo w:id="941" w:author="Jia Luo" w:date="2020-06-05T16:36:00Z"/>
          <w:rFonts w:ascii="Times New Roman" w:hAnsi="Times New Roman" w:cs="Times New Roman"/>
        </w:rPr>
      </w:pPr>
    </w:p>
    <w:p w14:paraId="05AC46B9" w14:textId="77777777" w:rsidR="007C4F63" w:rsidDel="007C4F63" w:rsidRDefault="007C4F63" w:rsidP="007C4F63">
      <w:pPr>
        <w:spacing w:after="0"/>
        <w:rPr>
          <w:del w:id="942" w:author="Jia Luo" w:date="2020-06-05T16:36:00Z"/>
          <w:moveTo w:id="943" w:author="Jia Luo" w:date="2020-06-05T16:36:00Z"/>
          <w:rFonts w:ascii="Times New Roman" w:hAnsi="Times New Roman" w:cs="Times New Roman"/>
        </w:rPr>
      </w:pPr>
    </w:p>
    <w:moveToRangeEnd w:id="936"/>
    <w:p w14:paraId="51CEFDD1" w14:textId="77777777" w:rsidR="007C4F63" w:rsidRPr="007C4F63" w:rsidRDefault="007C4F63">
      <w:pPr>
        <w:spacing w:after="0"/>
        <w:rPr>
          <w:ins w:id="944" w:author="Jia Luo" w:date="2020-06-05T16:36:00Z"/>
          <w:rStyle w:val="Hyperlink"/>
        </w:rPr>
        <w:pPrChange w:id="945" w:author="Jia Luo" w:date="2020-06-05T16:37:00Z">
          <w:pPr>
            <w:pStyle w:val="ListParagraph"/>
            <w:numPr>
              <w:numId w:val="44"/>
            </w:numPr>
            <w:ind w:hanging="360"/>
          </w:pPr>
        </w:pPrChange>
      </w:pPr>
    </w:p>
    <w:p w14:paraId="662371CF" w14:textId="77777777" w:rsidR="007C4F63" w:rsidRPr="00F5470C" w:rsidRDefault="007C4F63" w:rsidP="007C4F63">
      <w:pPr>
        <w:pStyle w:val="Heading3"/>
        <w:rPr>
          <w:moveTo w:id="946" w:author="Jia Luo" w:date="2020-06-05T16:36:00Z"/>
          <w:rFonts w:cs="Times New Roman"/>
        </w:rPr>
      </w:pPr>
      <w:moveToRangeStart w:id="947" w:author="Jia Luo" w:date="2020-06-05T16:36:00Z" w:name="move42267219"/>
      <w:moveTo w:id="948" w:author="Jia Luo" w:date="2020-06-05T16:36:00Z">
        <w:r w:rsidRPr="00F5470C">
          <w:rPr>
            <w:rFonts w:cs="Times New Roman"/>
          </w:rPr>
          <w:t>R-Project</w:t>
        </w:r>
      </w:moveTo>
    </w:p>
    <w:p w14:paraId="78D2080F" w14:textId="77777777" w:rsidR="007C4F63" w:rsidRPr="00F5470C" w:rsidRDefault="007C4F63" w:rsidP="007C4F63">
      <w:pPr>
        <w:rPr>
          <w:moveTo w:id="949" w:author="Jia Luo" w:date="2020-06-05T16:36:00Z"/>
          <w:rFonts w:ascii="Times New Roman" w:hAnsi="Times New Roman" w:cs="Times New Roman"/>
        </w:rPr>
      </w:pPr>
      <w:moveTo w:id="950" w:author="Jia Luo" w:date="2020-06-05T16:36:00Z">
        <w:r w:rsidRPr="00F5470C">
          <w:rPr>
            <w:rFonts w:ascii="Times New Roman" w:hAnsi="Times New Roman" w:cs="Times New Roman"/>
          </w:rPr>
          <w:t>Request from IT to download R-project and RStudio</w:t>
        </w:r>
      </w:moveTo>
    </w:p>
    <w:p w14:paraId="2C8C1CF0" w14:textId="77777777" w:rsidR="007C4F63" w:rsidRPr="00F5470C" w:rsidDel="00877143" w:rsidRDefault="007C4F63" w:rsidP="007C4F63">
      <w:pPr>
        <w:rPr>
          <w:del w:id="951" w:author="Jia Luo" w:date="2020-06-08T10:09:00Z"/>
          <w:moveTo w:id="952" w:author="Jia Luo" w:date="2020-06-05T16:36:00Z"/>
          <w:rFonts w:ascii="Times New Roman" w:hAnsi="Times New Roman" w:cs="Times New Roman"/>
        </w:rPr>
      </w:pPr>
      <w:moveTo w:id="953" w:author="Jia Luo" w:date="2020-06-05T16:36:00Z">
        <w:r w:rsidRPr="00F5470C">
          <w:rPr>
            <w:rFonts w:ascii="Times New Roman" w:hAnsi="Times New Roman" w:cs="Times New Roman"/>
          </w:rPr>
          <w:t>Note: make sure your request is approved before downloading the software.</w:t>
        </w:r>
      </w:moveTo>
    </w:p>
    <w:moveToRangeEnd w:id="947"/>
    <w:p w14:paraId="2A848BE2" w14:textId="77777777" w:rsidR="007C4F63" w:rsidRPr="007C4F63" w:rsidRDefault="007C4F63">
      <w:pPr>
        <w:rPr>
          <w:rStyle w:val="Hyperlink"/>
        </w:rPr>
        <w:pPrChange w:id="954" w:author="Jia Luo" w:date="2020-06-08T10:09:00Z">
          <w:pPr>
            <w:pStyle w:val="ListParagraph"/>
            <w:numPr>
              <w:numId w:val="44"/>
            </w:numPr>
            <w:ind w:hanging="360"/>
          </w:pPr>
        </w:pPrChange>
      </w:pPr>
    </w:p>
    <w:p w14:paraId="11079097" w14:textId="77777777" w:rsidR="007C4F63" w:rsidRPr="00F5470C" w:rsidRDefault="007C4F63" w:rsidP="007C4F63">
      <w:pPr>
        <w:pStyle w:val="Heading3"/>
        <w:rPr>
          <w:moveTo w:id="955" w:author="Jia Luo" w:date="2020-06-05T16:35:00Z"/>
          <w:rFonts w:cs="Times New Roman"/>
        </w:rPr>
      </w:pPr>
      <w:moveToRangeStart w:id="956" w:author="Jia Luo" w:date="2020-06-05T16:35:00Z" w:name="move42267369"/>
      <w:proofErr w:type="spellStart"/>
      <w:moveTo w:id="957" w:author="Jia Luo" w:date="2020-06-05T16:35:00Z">
        <w:r w:rsidRPr="00F5470C">
          <w:rPr>
            <w:rFonts w:cs="Times New Roman"/>
          </w:rPr>
          <w:t>Matlab</w:t>
        </w:r>
        <w:proofErr w:type="spellEnd"/>
      </w:moveTo>
    </w:p>
    <w:p w14:paraId="6A42B3C4" w14:textId="77777777" w:rsidR="007C4F63" w:rsidRPr="00F5470C" w:rsidRDefault="007C4F63" w:rsidP="007C4F63">
      <w:pPr>
        <w:pStyle w:val="ListParagraph"/>
        <w:numPr>
          <w:ilvl w:val="0"/>
          <w:numId w:val="22"/>
        </w:numPr>
        <w:rPr>
          <w:moveTo w:id="958" w:author="Jia Luo" w:date="2020-06-05T16:35:00Z"/>
          <w:sz w:val="22"/>
          <w:szCs w:val="22"/>
        </w:rPr>
      </w:pPr>
      <w:moveTo w:id="959" w:author="Jia Luo" w:date="2020-06-05T16:35:00Z">
        <w:r w:rsidRPr="00F5470C">
          <w:rPr>
            <w:sz w:val="22"/>
            <w:szCs w:val="22"/>
          </w:rPr>
          <w:t>Go to the request center at</w:t>
        </w:r>
        <w:r>
          <w:t xml:space="preserve"> </w:t>
        </w:r>
        <w:r>
          <w:fldChar w:fldCharType="begin"/>
        </w:r>
        <w:r>
          <w:instrText xml:space="preserve"> HYPERLINK "https://www.eassets.ford.com/eassetsWeb/sms/admin/fordselfservicetool/listofAppsAction.do" </w:instrText>
        </w:r>
        <w:r>
          <w:fldChar w:fldCharType="separate"/>
        </w:r>
        <w:r w:rsidRPr="00406A86">
          <w:rPr>
            <w:rStyle w:val="Hyperlink"/>
          </w:rPr>
          <w:t>this link</w:t>
        </w:r>
        <w:r>
          <w:rPr>
            <w:rStyle w:val="Hyperlink"/>
          </w:rPr>
          <w:fldChar w:fldCharType="end"/>
        </w:r>
        <w:r>
          <w:t xml:space="preserve">. </w:t>
        </w:r>
        <w:r w:rsidRPr="00F5470C">
          <w:rPr>
            <w:sz w:val="22"/>
            <w:szCs w:val="22"/>
          </w:rPr>
          <w:t xml:space="preserve">And submit a request for </w:t>
        </w:r>
        <w:proofErr w:type="spellStart"/>
        <w:r w:rsidRPr="00F5470C">
          <w:rPr>
            <w:sz w:val="22"/>
            <w:szCs w:val="22"/>
          </w:rPr>
          <w:t>Matlab</w:t>
        </w:r>
        <w:proofErr w:type="spellEnd"/>
        <w:r w:rsidRPr="00F5470C">
          <w:rPr>
            <w:sz w:val="22"/>
            <w:szCs w:val="22"/>
          </w:rPr>
          <w:t xml:space="preserve"> install with the version you want. Or use the newer site for IT:   www.itconnect.ford.com</w:t>
        </w:r>
      </w:moveTo>
    </w:p>
    <w:p w14:paraId="1BF747EA" w14:textId="77777777" w:rsidR="007C4F63" w:rsidRPr="00F5470C" w:rsidDel="00877143" w:rsidRDefault="007C4F63" w:rsidP="007C4F63">
      <w:pPr>
        <w:pStyle w:val="ListParagraph"/>
        <w:numPr>
          <w:ilvl w:val="0"/>
          <w:numId w:val="22"/>
        </w:numPr>
        <w:rPr>
          <w:del w:id="960" w:author="Jia Luo" w:date="2020-06-08T10:10:00Z"/>
          <w:moveTo w:id="961" w:author="Jia Luo" w:date="2020-06-05T16:35:00Z"/>
          <w:sz w:val="22"/>
          <w:szCs w:val="22"/>
        </w:rPr>
      </w:pPr>
      <w:proofErr w:type="spellStart"/>
      <w:moveTo w:id="962" w:author="Jia Luo" w:date="2020-06-05T16:35:00Z">
        <w:r w:rsidRPr="00F5470C">
          <w:rPr>
            <w:sz w:val="22"/>
            <w:szCs w:val="22"/>
          </w:rPr>
          <w:t>Matlab</w:t>
        </w:r>
        <w:proofErr w:type="spellEnd"/>
        <w:r w:rsidRPr="00F5470C">
          <w:rPr>
            <w:sz w:val="22"/>
            <w:szCs w:val="22"/>
          </w:rPr>
          <w:t xml:space="preserve"> install will be pushed to the computer while you are connected to the network. </w:t>
        </w:r>
      </w:moveTo>
    </w:p>
    <w:moveToRangeEnd w:id="956"/>
    <w:p w14:paraId="705C29DC" w14:textId="77777777" w:rsidR="001526E1" w:rsidRPr="001526E1" w:rsidRDefault="001526E1">
      <w:pPr>
        <w:pStyle w:val="ListParagraph"/>
        <w:numPr>
          <w:ilvl w:val="0"/>
          <w:numId w:val="22"/>
        </w:numPr>
        <w:rPr>
          <w:rStyle w:val="Hyperlink"/>
        </w:rPr>
        <w:pPrChange w:id="963" w:author="Jia Luo" w:date="2020-06-08T10:10:00Z">
          <w:pPr>
            <w:ind w:left="360"/>
          </w:pPr>
        </w:pPrChange>
      </w:pPr>
    </w:p>
    <w:p w14:paraId="218FA7F7" w14:textId="32E9D1BD" w:rsidR="00A52454" w:rsidRPr="00F5470C" w:rsidRDefault="0020676A" w:rsidP="00822B49">
      <w:pPr>
        <w:pStyle w:val="Heading2"/>
        <w:rPr>
          <w:rFonts w:cs="Times New Roman"/>
          <w:sz w:val="22"/>
          <w:szCs w:val="22"/>
        </w:rPr>
      </w:pPr>
      <w:bookmarkStart w:id="964" w:name="_Toc41922681"/>
      <w:r w:rsidRPr="00F5470C">
        <w:rPr>
          <w:rFonts w:cs="Times New Roman"/>
          <w:sz w:val="28"/>
          <w:szCs w:val="28"/>
        </w:rPr>
        <w:t>Drives</w:t>
      </w:r>
      <w:bookmarkEnd w:id="964"/>
    </w:p>
    <w:p w14:paraId="218FA7F8" w14:textId="702503EB" w:rsidR="00A52454" w:rsidRPr="00F5470C" w:rsidRDefault="00A52454" w:rsidP="00822B49">
      <w:pPr>
        <w:rPr>
          <w:rFonts w:ascii="Times New Roman" w:hAnsi="Times New Roman" w:cs="Times New Roman"/>
        </w:rPr>
      </w:pPr>
      <w:r w:rsidRPr="00F5470C">
        <w:rPr>
          <w:rFonts w:ascii="Times New Roman" w:hAnsi="Times New Roman" w:cs="Times New Roman"/>
        </w:rPr>
        <w:t xml:space="preserve">Please contact </w:t>
      </w:r>
      <w:r w:rsidR="002D2272" w:rsidRPr="00F5470C">
        <w:rPr>
          <w:rFonts w:ascii="Times New Roman" w:hAnsi="Times New Roman" w:cs="Times New Roman"/>
        </w:rPr>
        <w:t>your supervisor</w:t>
      </w:r>
      <w:r w:rsidRPr="00F5470C">
        <w:rPr>
          <w:rFonts w:ascii="Times New Roman" w:hAnsi="Times New Roman" w:cs="Times New Roman"/>
        </w:rPr>
        <w:t xml:space="preserve"> to get access to the </w:t>
      </w:r>
      <w:r w:rsidR="00A44D96" w:rsidRPr="00F5470C">
        <w:rPr>
          <w:rFonts w:ascii="Times New Roman" w:hAnsi="Times New Roman" w:cs="Times New Roman"/>
        </w:rPr>
        <w:t xml:space="preserve">Mobility Solutions </w:t>
      </w:r>
      <w:r w:rsidRPr="00F5470C">
        <w:rPr>
          <w:rFonts w:ascii="Times New Roman" w:hAnsi="Times New Roman" w:cs="Times New Roman"/>
        </w:rPr>
        <w:t>SharePoint site.</w:t>
      </w:r>
    </w:p>
    <w:p w14:paraId="5487E5E4" w14:textId="384E3A86" w:rsidR="0020676A" w:rsidRDefault="0020676A" w:rsidP="006F623F">
      <w:pPr>
        <w:pStyle w:val="Heading3"/>
        <w:numPr>
          <w:ilvl w:val="2"/>
          <w:numId w:val="32"/>
        </w:numPr>
        <w:rPr>
          <w:ins w:id="965" w:author="Luo, Jia (J.)" w:date="2020-06-03T23:09:00Z"/>
          <w:rFonts w:cs="Times New Roman"/>
        </w:rPr>
      </w:pPr>
      <w:bookmarkStart w:id="966" w:name="_Toc41922682"/>
      <w:r w:rsidRPr="00F5470C">
        <w:rPr>
          <w:rFonts w:cs="Times New Roman"/>
        </w:rPr>
        <w:t>Map Drive Y</w:t>
      </w:r>
      <w:bookmarkEnd w:id="966"/>
    </w:p>
    <w:p w14:paraId="2C27EBD7" w14:textId="72C4A563" w:rsidR="0066284B" w:rsidRPr="00E51E52" w:rsidDel="00E51E52" w:rsidRDefault="00860273">
      <w:pPr>
        <w:spacing w:after="0"/>
        <w:rPr>
          <w:del w:id="967" w:author="Jia Luo" w:date="2020-06-08T14:16:00Z"/>
          <w:rFonts w:ascii="Times New Roman" w:hAnsi="Times New Roman" w:cs="Times New Roman"/>
          <w:rPrChange w:id="968" w:author="Jia Luo" w:date="2020-06-08T14:17:00Z">
            <w:rPr>
              <w:del w:id="969" w:author="Jia Luo" w:date="2020-06-08T14:16:00Z"/>
            </w:rPr>
          </w:rPrChange>
        </w:rPr>
        <w:pPrChange w:id="970" w:author="Luo, Jia (J.)" w:date="2020-06-04T10:26:00Z">
          <w:pPr/>
        </w:pPrChange>
      </w:pPr>
      <w:del w:id="971" w:author="Jia Luo" w:date="2020-06-08T14:16:00Z">
        <w:r w:rsidRPr="00E51E52" w:rsidDel="00E51E52">
          <w:rPr>
            <w:rFonts w:ascii="Times New Roman" w:hAnsi="Times New Roman" w:cs="Times New Roman"/>
            <w:rPrChange w:id="972" w:author="Jia Luo" w:date="2020-06-08T14:17:00Z">
              <w:rPr/>
            </w:rPrChange>
          </w:rPr>
          <w:delText>Update on June 3, 2020</w:delText>
        </w:r>
      </w:del>
    </w:p>
    <w:p w14:paraId="1452121B" w14:textId="53458ED0" w:rsidR="00860273" w:rsidRPr="00E51E52" w:rsidDel="00E51E52" w:rsidRDefault="00860273" w:rsidP="00E51E52">
      <w:pPr>
        <w:spacing w:after="0"/>
        <w:rPr>
          <w:del w:id="973" w:author="Jia Luo" w:date="2020-06-08T14:18:00Z"/>
          <w:rFonts w:ascii="Times New Roman" w:hAnsi="Times New Roman" w:cs="Times New Roman"/>
          <w:rPrChange w:id="974" w:author="Jia Luo" w:date="2020-06-08T14:17:00Z">
            <w:rPr>
              <w:del w:id="975" w:author="Jia Luo" w:date="2020-06-08T14:18:00Z"/>
            </w:rPr>
          </w:rPrChange>
        </w:rPr>
      </w:pPr>
      <w:r w:rsidRPr="00E51E52">
        <w:rPr>
          <w:rFonts w:ascii="Times New Roman" w:hAnsi="Times New Roman" w:cs="Times New Roman"/>
          <w:rPrChange w:id="976" w:author="Jia Luo" w:date="2020-06-08T14:17:00Z">
            <w:rPr>
              <w:rStyle w:val="Strong"/>
              <w:b w:val="0"/>
              <w:bCs w:val="0"/>
              <w:color w:val="FF0000"/>
            </w:rPr>
          </w:rPrChange>
        </w:rPr>
        <w:t xml:space="preserve">Users </w:t>
      </w:r>
      <w:del w:id="977" w:author="Jia Luo" w:date="2020-06-08T13:28:00Z">
        <w:r w:rsidRPr="00E51E52" w:rsidDel="00B21D0D">
          <w:rPr>
            <w:rFonts w:ascii="Times New Roman" w:hAnsi="Times New Roman" w:cs="Times New Roman"/>
            <w:rPrChange w:id="978" w:author="Jia Luo" w:date="2020-06-08T14:17:00Z">
              <w:rPr>
                <w:rStyle w:val="Strong"/>
                <w:b w:val="0"/>
                <w:bCs w:val="0"/>
                <w:color w:val="FF0000"/>
              </w:rPr>
            </w:rPrChange>
          </w:rPr>
          <w:delText>are no longer able</w:delText>
        </w:r>
      </w:del>
      <w:ins w:id="979" w:author="Jia Luo" w:date="2020-06-08T13:28:00Z">
        <w:r w:rsidR="00B21D0D" w:rsidRPr="00E51E52">
          <w:rPr>
            <w:rFonts w:ascii="Times New Roman" w:hAnsi="Times New Roman" w:cs="Times New Roman"/>
            <w:rPrChange w:id="980" w:author="Jia Luo" w:date="2020-06-08T14:17:00Z">
              <w:rPr>
                <w:rStyle w:val="Strong"/>
                <w:b w:val="0"/>
                <w:bCs w:val="0"/>
                <w:color w:val="FF0000"/>
              </w:rPr>
            </w:rPrChange>
          </w:rPr>
          <w:t xml:space="preserve">can </w:t>
        </w:r>
      </w:ins>
      <w:del w:id="981" w:author="Jia Luo" w:date="2020-06-08T13:28:00Z">
        <w:r w:rsidRPr="00E51E52" w:rsidDel="00B21D0D">
          <w:rPr>
            <w:rFonts w:ascii="Times New Roman" w:hAnsi="Times New Roman" w:cs="Times New Roman"/>
            <w:rPrChange w:id="982" w:author="Jia Luo" w:date="2020-06-08T14:17:00Z">
              <w:rPr>
                <w:rStyle w:val="Strong"/>
                <w:b w:val="0"/>
                <w:bCs w:val="0"/>
                <w:color w:val="FF0000"/>
              </w:rPr>
            </w:rPrChange>
          </w:rPr>
          <w:delText xml:space="preserve"> to </w:delText>
        </w:r>
      </w:del>
      <w:r w:rsidRPr="00E51E52">
        <w:rPr>
          <w:rFonts w:ascii="Times New Roman" w:hAnsi="Times New Roman" w:cs="Times New Roman"/>
          <w:rPrChange w:id="983" w:author="Jia Luo" w:date="2020-06-08T14:17:00Z">
            <w:rPr>
              <w:rStyle w:val="Strong"/>
              <w:b w:val="0"/>
              <w:bCs w:val="0"/>
              <w:color w:val="FF0000"/>
            </w:rPr>
          </w:rPrChange>
        </w:rPr>
        <w:t>request Y-Drive</w:t>
      </w:r>
      <w:ins w:id="984" w:author="Jia Luo" w:date="2020-06-08T13:28:00Z">
        <w:r w:rsidR="00B21D0D" w:rsidRPr="00E51E52">
          <w:rPr>
            <w:rFonts w:ascii="Times New Roman" w:hAnsi="Times New Roman" w:cs="Times New Roman"/>
            <w:rPrChange w:id="985" w:author="Jia Luo" w:date="2020-06-08T14:17:00Z">
              <w:rPr>
                <w:rStyle w:val="Strong"/>
                <w:b w:val="0"/>
                <w:bCs w:val="0"/>
                <w:color w:val="FF0000"/>
              </w:rPr>
            </w:rPrChange>
          </w:rPr>
          <w:t xml:space="preserve"> </w:t>
        </w:r>
      </w:ins>
      <w:ins w:id="986" w:author="Jia Luo" w:date="2020-06-08T13:29:00Z">
        <w:r w:rsidR="00B21D0D" w:rsidRPr="00E51E52">
          <w:rPr>
            <w:rFonts w:ascii="Times New Roman" w:hAnsi="Times New Roman" w:cs="Times New Roman"/>
            <w:rPrChange w:id="987" w:author="Jia Luo" w:date="2020-06-08T14:17:00Z">
              <w:rPr>
                <w:rStyle w:val="Strong"/>
                <w:b w:val="0"/>
                <w:bCs w:val="0"/>
                <w:color w:val="FF0000"/>
              </w:rPr>
            </w:rPrChange>
          </w:rPr>
          <w:t xml:space="preserve">following </w:t>
        </w:r>
      </w:ins>
      <w:ins w:id="988" w:author="Jia Luo" w:date="2020-06-08T14:17:00Z">
        <w:r w:rsidR="00E51E52">
          <w:rPr>
            <w:rFonts w:ascii="Times New Roman" w:hAnsi="Times New Roman" w:cs="Times New Roman"/>
          </w:rPr>
          <w:fldChar w:fldCharType="begin"/>
        </w:r>
        <w:r w:rsidR="00E51E52">
          <w:rPr>
            <w:rFonts w:ascii="Times New Roman" w:hAnsi="Times New Roman" w:cs="Times New Roman"/>
          </w:rPr>
          <w:instrText xml:space="preserve"> HYPERLINK "https://www.fam.ford.com/apps/YDRIVE/" </w:instrText>
        </w:r>
        <w:r w:rsidR="00E51E52">
          <w:rPr>
            <w:rFonts w:ascii="Times New Roman" w:hAnsi="Times New Roman" w:cs="Times New Roman"/>
          </w:rPr>
          <w:fldChar w:fldCharType="separate"/>
        </w:r>
        <w:r w:rsidR="00E51E52" w:rsidRPr="00E51E52">
          <w:rPr>
            <w:rStyle w:val="Hyperlink"/>
            <w:rFonts w:ascii="Times New Roman" w:hAnsi="Times New Roman" w:cs="Times New Roman"/>
          </w:rPr>
          <w:t>this link</w:t>
        </w:r>
        <w:r w:rsidR="00E51E52">
          <w:rPr>
            <w:rFonts w:ascii="Times New Roman" w:hAnsi="Times New Roman" w:cs="Times New Roman"/>
          </w:rPr>
          <w:fldChar w:fldCharType="end"/>
        </w:r>
      </w:ins>
      <w:ins w:id="989" w:author="Jia Luo" w:date="2020-06-08T14:16:00Z">
        <w:r w:rsidR="00E51E52" w:rsidRPr="00E51E52">
          <w:rPr>
            <w:rFonts w:ascii="Times New Roman" w:hAnsi="Times New Roman" w:cs="Times New Roman"/>
            <w:rPrChange w:id="990" w:author="Jia Luo" w:date="2020-06-08T14:17:00Z">
              <w:rPr>
                <w:rStyle w:val="Strong"/>
                <w:b w:val="0"/>
                <w:bCs w:val="0"/>
              </w:rPr>
            </w:rPrChange>
          </w:rPr>
          <w:t>.</w:t>
        </w:r>
      </w:ins>
      <w:ins w:id="991" w:author="Jia Luo" w:date="2020-06-08T14:18:00Z">
        <w:r w:rsidR="00E51E52">
          <w:rPr>
            <w:rFonts w:ascii="Times New Roman" w:hAnsi="Times New Roman" w:cs="Times New Roman"/>
          </w:rPr>
          <w:t xml:space="preserve"> </w:t>
        </w:r>
      </w:ins>
      <w:del w:id="992" w:author="Jia Luo" w:date="2020-06-08T13:28:00Z">
        <w:r w:rsidRPr="00E51E52" w:rsidDel="00B21D0D">
          <w:rPr>
            <w:rFonts w:ascii="Times New Roman" w:hAnsi="Times New Roman" w:cs="Times New Roman"/>
            <w:rPrChange w:id="993" w:author="Jia Luo" w:date="2020-06-08T14:17:00Z">
              <w:rPr>
                <w:rStyle w:val="Strong"/>
                <w:b w:val="0"/>
                <w:bCs w:val="0"/>
                <w:color w:val="FF0000"/>
              </w:rPr>
            </w:rPrChange>
          </w:rPr>
          <w:delText>s</w:delText>
        </w:r>
      </w:del>
      <w:del w:id="994" w:author="Jia Luo" w:date="2020-06-08T14:15:00Z">
        <w:r w:rsidRPr="00E51E52" w:rsidDel="00A2021E">
          <w:rPr>
            <w:rFonts w:ascii="Times New Roman" w:hAnsi="Times New Roman" w:cs="Times New Roman"/>
            <w:rPrChange w:id="995" w:author="Jia Luo" w:date="2020-06-08T14:17:00Z">
              <w:rPr>
                <w:rStyle w:val="Strong"/>
                <w:b w:val="0"/>
                <w:bCs w:val="0"/>
                <w:color w:val="FF0000"/>
              </w:rPr>
            </w:rPrChange>
          </w:rPr>
          <w:delText>, and instead are</w:delText>
        </w:r>
        <w:r w:rsidRPr="00E51E52" w:rsidDel="00A2021E">
          <w:rPr>
            <w:rFonts w:ascii="Times New Roman" w:hAnsi="Times New Roman" w:cs="Times New Roman"/>
            <w:rPrChange w:id="996" w:author="Jia Luo" w:date="2020-06-08T14:17:00Z">
              <w:rPr>
                <w:rStyle w:val="Strong"/>
                <w:color w:val="FF0000"/>
              </w:rPr>
            </w:rPrChange>
          </w:rPr>
          <w:delText xml:space="preserve"> </w:delText>
        </w:r>
        <w:r w:rsidRPr="00E51E52" w:rsidDel="00A2021E">
          <w:rPr>
            <w:rFonts w:ascii="Times New Roman" w:hAnsi="Times New Roman" w:cs="Times New Roman"/>
            <w:rPrChange w:id="997" w:author="Jia Luo" w:date="2020-06-08T14:17:00Z">
              <w:rPr>
                <w:color w:val="FF0000"/>
              </w:rPr>
            </w:rPrChange>
          </w:rPr>
          <w:delText xml:space="preserve">encouraged to use </w:delText>
        </w:r>
        <w:r w:rsidRPr="00E51E52" w:rsidDel="00A2021E">
          <w:rPr>
            <w:rFonts w:ascii="Times New Roman" w:hAnsi="Times New Roman" w:cs="Times New Roman"/>
            <w:rPrChange w:id="998" w:author="Jia Luo" w:date="2020-06-08T14:17:00Z">
              <w:rPr>
                <w:color w:val="FF0000"/>
              </w:rPr>
            </w:rPrChange>
          </w:rPr>
          <w:fldChar w:fldCharType="begin"/>
        </w:r>
        <w:r w:rsidRPr="00E51E52" w:rsidDel="00A2021E">
          <w:rPr>
            <w:rFonts w:ascii="Times New Roman" w:hAnsi="Times New Roman" w:cs="Times New Roman"/>
            <w:rPrChange w:id="999" w:author="Jia Luo" w:date="2020-06-08T14:17:00Z">
              <w:rPr>
                <w:color w:val="FF0000"/>
              </w:rPr>
            </w:rPrChange>
          </w:rPr>
          <w:delInstrText xml:space="preserve"> HYPERLINK "https://www.digitalworker.ford.com/sites/O365/SitePages/OneDrive.aspx" \t "_blank" </w:delInstrText>
        </w:r>
        <w:r w:rsidRPr="00E51E52" w:rsidDel="00A2021E">
          <w:rPr>
            <w:rFonts w:ascii="Times New Roman" w:hAnsi="Times New Roman" w:cs="Times New Roman"/>
            <w:rPrChange w:id="1000" w:author="Jia Luo" w:date="2020-06-08T14:17:00Z">
              <w:rPr>
                <w:color w:val="FF0000"/>
              </w:rPr>
            </w:rPrChange>
          </w:rPr>
          <w:fldChar w:fldCharType="separate"/>
        </w:r>
        <w:r w:rsidRPr="00E51E52" w:rsidDel="00A2021E">
          <w:rPr>
            <w:rFonts w:ascii="Times New Roman" w:hAnsi="Times New Roman" w:cs="Times New Roman"/>
            <w:rPrChange w:id="1001" w:author="Jia Luo" w:date="2020-06-08T14:17:00Z">
              <w:rPr>
                <w:rStyle w:val="Strong"/>
                <w:i/>
                <w:iCs/>
                <w:color w:val="0000FF"/>
                <w:u w:val="single"/>
              </w:rPr>
            </w:rPrChange>
          </w:rPr>
          <w:delText>OneDrive</w:delText>
        </w:r>
        <w:r w:rsidRPr="00E51E52" w:rsidDel="00A2021E">
          <w:rPr>
            <w:rFonts w:ascii="Times New Roman" w:hAnsi="Times New Roman" w:cs="Times New Roman"/>
            <w:rPrChange w:id="1002" w:author="Jia Luo" w:date="2020-06-08T14:17:00Z">
              <w:rPr>
                <w:color w:val="FF0000"/>
              </w:rPr>
            </w:rPrChange>
          </w:rPr>
          <w:fldChar w:fldCharType="end"/>
        </w:r>
      </w:del>
    </w:p>
    <w:p w14:paraId="21EFFC7B" w14:textId="6B4632CA" w:rsidR="0066284B" w:rsidRPr="0066284B" w:rsidDel="0026257A" w:rsidRDefault="0066284B">
      <w:pPr>
        <w:spacing w:after="0"/>
        <w:rPr>
          <w:del w:id="1003" w:author="Luo, Jia (J.)" w:date="2020-06-04T10:23:00Z"/>
          <w:rPrChange w:id="1004" w:author="Luo, Jia (J.)" w:date="2020-06-03T23:09:00Z">
            <w:rPr>
              <w:del w:id="1005" w:author="Luo, Jia (J.)" w:date="2020-06-04T10:23:00Z"/>
              <w:rFonts w:cs="Times New Roman"/>
            </w:rPr>
          </w:rPrChange>
        </w:rPr>
        <w:pPrChange w:id="1006" w:author="Jia Luo" w:date="2020-06-08T14:18:00Z">
          <w:pPr>
            <w:pStyle w:val="Heading3"/>
            <w:numPr>
              <w:numId w:val="32"/>
            </w:numPr>
            <w:ind w:left="720" w:hanging="720"/>
          </w:pPr>
        </w:pPrChange>
      </w:pPr>
    </w:p>
    <w:p w14:paraId="49D94780" w14:textId="00E18201" w:rsidR="0020676A" w:rsidRPr="00F5470C" w:rsidRDefault="0020676A" w:rsidP="00822B49">
      <w:pPr>
        <w:rPr>
          <w:rFonts w:ascii="Times New Roman" w:hAnsi="Times New Roman" w:cs="Times New Roman"/>
        </w:rPr>
      </w:pPr>
      <w:r w:rsidRPr="00F5470C">
        <w:rPr>
          <w:rFonts w:ascii="Times New Roman" w:hAnsi="Times New Roman" w:cs="Times New Roman"/>
        </w:rPr>
        <w:t xml:space="preserve">You can have your personal shared drive and </w:t>
      </w:r>
      <w:del w:id="1007" w:author="Luo, Jia (J.)" w:date="2020-06-04T10:24:00Z">
        <w:r w:rsidRPr="00F5470C" w:rsidDel="00837455">
          <w:rPr>
            <w:rFonts w:ascii="Times New Roman" w:hAnsi="Times New Roman" w:cs="Times New Roman"/>
            <w:color w:val="000000"/>
          </w:rPr>
          <w:delText>Map </w:delText>
        </w:r>
      </w:del>
      <w:r w:rsidRPr="00F5470C">
        <w:rPr>
          <w:rFonts w:ascii="Times New Roman" w:hAnsi="Times New Roman" w:cs="Times New Roman"/>
          <w:color w:val="000000"/>
        </w:rPr>
        <w:t>your network drive</w:t>
      </w:r>
      <w:ins w:id="1008" w:author="Luo, Jia (J.)" w:date="2020-06-04T10:24:00Z">
        <w:r w:rsidR="00837455">
          <w:rPr>
            <w:rFonts w:ascii="Times New Roman" w:hAnsi="Times New Roman" w:cs="Times New Roman"/>
            <w:color w:val="000000"/>
          </w:rPr>
          <w:t xml:space="preserve"> mapped</w:t>
        </w:r>
      </w:ins>
      <w:r w:rsidRPr="00F5470C">
        <w:rPr>
          <w:rFonts w:ascii="Times New Roman" w:hAnsi="Times New Roman" w:cs="Times New Roman"/>
          <w:color w:val="000000"/>
        </w:rPr>
        <w:t xml:space="preserve"> to </w:t>
      </w:r>
      <w:ins w:id="1009" w:author="Luo, Jia (J.)" w:date="2020-06-04T10:24:00Z">
        <w:r w:rsidR="00837455">
          <w:rPr>
            <w:rFonts w:ascii="Times New Roman" w:hAnsi="Times New Roman" w:cs="Times New Roman"/>
            <w:color w:val="000000"/>
          </w:rPr>
          <w:t>“</w:t>
        </w:r>
      </w:ins>
      <w:del w:id="1010" w:author="Luo, Jia (J.)" w:date="2020-06-04T10:24:00Z">
        <w:r w:rsidRPr="00F5470C" w:rsidDel="00837455">
          <w:rPr>
            <w:rFonts w:ascii="Times New Roman" w:hAnsi="Times New Roman" w:cs="Times New Roman"/>
            <w:color w:val="000000"/>
          </w:rPr>
          <w:delText xml:space="preserve">get to it from </w:delText>
        </w:r>
      </w:del>
      <w:r w:rsidRPr="00F5470C">
        <w:rPr>
          <w:rFonts w:ascii="Times New Roman" w:hAnsi="Times New Roman" w:cs="Times New Roman"/>
          <w:color w:val="000000"/>
        </w:rPr>
        <w:t>File Explorer</w:t>
      </w:r>
      <w:ins w:id="1011" w:author="Luo, Jia (J.)" w:date="2020-06-04T10:24:00Z">
        <w:r w:rsidR="00837455">
          <w:rPr>
            <w:rFonts w:ascii="Times New Roman" w:hAnsi="Times New Roman" w:cs="Times New Roman"/>
            <w:color w:val="000000"/>
          </w:rPr>
          <w:t>”</w:t>
        </w:r>
      </w:ins>
      <w:r w:rsidRPr="00F5470C">
        <w:rPr>
          <w:rFonts w:ascii="Times New Roman" w:hAnsi="Times New Roman" w:cs="Times New Roman"/>
          <w:color w:val="000000"/>
        </w:rPr>
        <w:t xml:space="preserve"> in </w:t>
      </w:r>
      <w:ins w:id="1012" w:author="Luo, Jia (J.)" w:date="2020-06-04T10:24:00Z">
        <w:r w:rsidR="00837455">
          <w:rPr>
            <w:rFonts w:ascii="Times New Roman" w:hAnsi="Times New Roman" w:cs="Times New Roman"/>
            <w:color w:val="000000"/>
          </w:rPr>
          <w:t>local PC</w:t>
        </w:r>
      </w:ins>
      <w:del w:id="1013" w:author="Luo, Jia (J.)" w:date="2020-06-04T10:24:00Z">
        <w:r w:rsidRPr="00F5470C" w:rsidDel="00837455">
          <w:rPr>
            <w:rFonts w:ascii="Times New Roman" w:hAnsi="Times New Roman" w:cs="Times New Roman"/>
            <w:color w:val="000000"/>
          </w:rPr>
          <w:delText>Windows</w:delText>
        </w:r>
      </w:del>
      <w:r w:rsidRPr="00F5470C">
        <w:rPr>
          <w:rFonts w:ascii="Times New Roman" w:hAnsi="Times New Roman" w:cs="Times New Roman"/>
          <w:color w:val="000000"/>
        </w:rPr>
        <w:t xml:space="preserve"> without having to look for it or type its network address each time.</w:t>
      </w:r>
    </w:p>
    <w:p w14:paraId="2F98E027" w14:textId="503013CC" w:rsidR="0020676A" w:rsidRPr="00F5470C" w:rsidRDefault="0020676A">
      <w:pPr>
        <w:pStyle w:val="ng-scope"/>
        <w:spacing w:before="0" w:beforeAutospacing="0" w:after="0" w:afterAutospacing="0"/>
        <w:ind w:left="360"/>
        <w:rPr>
          <w:sz w:val="22"/>
          <w:szCs w:val="22"/>
        </w:rPr>
        <w:pPrChange w:id="1014" w:author="Luo, Jia (J.)" w:date="2020-06-04T10:25:00Z">
          <w:pPr>
            <w:pStyle w:val="ng-scope"/>
            <w:spacing w:before="0" w:beforeAutospacing="0" w:after="360" w:afterAutospacing="0"/>
            <w:ind w:left="360"/>
          </w:pPr>
        </w:pPrChange>
      </w:pPr>
      <w:r w:rsidRPr="00F5470C">
        <w:rPr>
          <w:sz w:val="22"/>
          <w:szCs w:val="22"/>
        </w:rPr>
        <w:t>1. Open </w:t>
      </w:r>
      <w:r w:rsidRPr="00F5470C">
        <w:rPr>
          <w:b/>
          <w:bCs/>
          <w:sz w:val="22"/>
          <w:szCs w:val="22"/>
        </w:rPr>
        <w:t>File Explorer </w:t>
      </w:r>
      <w:r w:rsidRPr="00F5470C">
        <w:rPr>
          <w:sz w:val="22"/>
          <w:szCs w:val="22"/>
        </w:rPr>
        <w:t>from the taskbar or the </w:t>
      </w:r>
      <w:r w:rsidR="00CD32D5" w:rsidRPr="00F5470C">
        <w:rPr>
          <w:b/>
          <w:bCs/>
          <w:sz w:val="22"/>
          <w:szCs w:val="22"/>
        </w:rPr>
        <w:t>Start</w:t>
      </w:r>
      <w:r w:rsidR="00CD32D5" w:rsidRPr="00F5470C">
        <w:rPr>
          <w:sz w:val="22"/>
          <w:szCs w:val="22"/>
        </w:rPr>
        <w:t> menu</w:t>
      </w:r>
      <w:r w:rsidRPr="00F5470C">
        <w:rPr>
          <w:sz w:val="22"/>
          <w:szCs w:val="22"/>
        </w:rPr>
        <w:t>, or press the </w:t>
      </w:r>
      <w:r w:rsidRPr="00F5470C">
        <w:rPr>
          <w:b/>
          <w:bCs/>
          <w:sz w:val="22"/>
          <w:szCs w:val="22"/>
        </w:rPr>
        <w:t xml:space="preserve">Windows logo </w:t>
      </w:r>
      <w:proofErr w:type="gramStart"/>
      <w:r w:rsidRPr="00F5470C">
        <w:rPr>
          <w:b/>
          <w:bCs/>
          <w:sz w:val="22"/>
          <w:szCs w:val="22"/>
        </w:rPr>
        <w:t>key</w:t>
      </w:r>
      <w:r w:rsidRPr="00F5470C">
        <w:rPr>
          <w:sz w:val="22"/>
          <w:szCs w:val="22"/>
        </w:rPr>
        <w:t>  +</w:t>
      </w:r>
      <w:proofErr w:type="gramEnd"/>
      <w:r w:rsidRPr="00F5470C">
        <w:rPr>
          <w:b/>
          <w:bCs/>
          <w:sz w:val="22"/>
          <w:szCs w:val="22"/>
        </w:rPr>
        <w:t> E.</w:t>
      </w:r>
    </w:p>
    <w:p w14:paraId="16DC0C2A" w14:textId="77777777" w:rsidR="0020676A" w:rsidRPr="00F5470C" w:rsidRDefault="0020676A">
      <w:pPr>
        <w:pStyle w:val="ng-scope"/>
        <w:spacing w:before="0" w:beforeAutospacing="0" w:after="0" w:afterAutospacing="0"/>
        <w:ind w:left="360"/>
        <w:rPr>
          <w:sz w:val="22"/>
          <w:szCs w:val="22"/>
        </w:rPr>
        <w:pPrChange w:id="1015" w:author="Luo, Jia (J.)" w:date="2020-06-04T10:25:00Z">
          <w:pPr>
            <w:pStyle w:val="ng-scope"/>
            <w:spacing w:before="0" w:beforeAutospacing="0" w:after="360" w:afterAutospacing="0"/>
            <w:ind w:left="360"/>
          </w:pPr>
        </w:pPrChange>
      </w:pPr>
      <w:r w:rsidRPr="00F5470C">
        <w:rPr>
          <w:sz w:val="22"/>
          <w:szCs w:val="22"/>
        </w:rPr>
        <w:t>2. Select </w:t>
      </w:r>
      <w:r w:rsidRPr="00F5470C">
        <w:rPr>
          <w:b/>
          <w:bCs/>
          <w:sz w:val="22"/>
          <w:szCs w:val="22"/>
        </w:rPr>
        <w:t>This PC </w:t>
      </w:r>
      <w:r w:rsidRPr="00F5470C">
        <w:rPr>
          <w:sz w:val="22"/>
          <w:szCs w:val="22"/>
        </w:rPr>
        <w:t>from the left pane. Then, on the </w:t>
      </w:r>
      <w:r w:rsidRPr="00F5470C">
        <w:rPr>
          <w:b/>
          <w:bCs/>
          <w:sz w:val="22"/>
          <w:szCs w:val="22"/>
        </w:rPr>
        <w:t>Computer</w:t>
      </w:r>
      <w:r w:rsidRPr="00F5470C">
        <w:rPr>
          <w:sz w:val="22"/>
          <w:szCs w:val="22"/>
        </w:rPr>
        <w:t> tab, select </w:t>
      </w:r>
      <w:r w:rsidRPr="00F5470C">
        <w:rPr>
          <w:b/>
          <w:bCs/>
          <w:sz w:val="22"/>
          <w:szCs w:val="22"/>
        </w:rPr>
        <w:t>Map network drive.</w:t>
      </w:r>
      <w:r w:rsidRPr="00F5470C">
        <w:rPr>
          <w:sz w:val="22"/>
          <w:szCs w:val="22"/>
        </w:rPr>
        <w:t> </w:t>
      </w:r>
    </w:p>
    <w:p w14:paraId="12CB727D" w14:textId="6EE7884F" w:rsidR="0020676A" w:rsidRPr="00F5470C" w:rsidRDefault="0020676A">
      <w:pPr>
        <w:pStyle w:val="ng-scope"/>
        <w:spacing w:before="0" w:beforeAutospacing="0" w:after="0" w:afterAutospacing="0"/>
        <w:ind w:left="1080"/>
        <w:jc w:val="center"/>
        <w:rPr>
          <w:sz w:val="22"/>
          <w:szCs w:val="22"/>
        </w:rPr>
      </w:pPr>
      <w:r w:rsidRPr="00F5470C">
        <w:rPr>
          <w:noProof/>
          <w:sz w:val="22"/>
          <w:szCs w:val="22"/>
        </w:rPr>
        <w:lastRenderedPageBreak/>
        <w:drawing>
          <wp:inline distT="0" distB="0" distL="0" distR="0" wp14:anchorId="66B85D1E" wp14:editId="3A7232FA">
            <wp:extent cx="3943350" cy="2218541"/>
            <wp:effectExtent l="19050" t="19050" r="19050" b="10795"/>
            <wp:docPr id="15" name="Picture 15" descr="Map a network drive in 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a network drive in File Explor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08039" cy="2254935"/>
                    </a:xfrm>
                    <a:prstGeom prst="rect">
                      <a:avLst/>
                    </a:prstGeom>
                    <a:noFill/>
                    <a:ln w="3175">
                      <a:solidFill>
                        <a:schemeClr val="tx1"/>
                      </a:solidFill>
                    </a:ln>
                  </pic:spPr>
                </pic:pic>
              </a:graphicData>
            </a:graphic>
          </wp:inline>
        </w:drawing>
      </w:r>
    </w:p>
    <w:p w14:paraId="43653AA1" w14:textId="7725B5EA" w:rsidR="00CD32D5" w:rsidRPr="00F5470C" w:rsidRDefault="00CD32D5">
      <w:pPr>
        <w:pStyle w:val="ng-scope"/>
        <w:spacing w:before="0" w:beforeAutospacing="0" w:after="0" w:afterAutospacing="0"/>
        <w:ind w:left="3240"/>
        <w:rPr>
          <w:i/>
          <w:sz w:val="18"/>
          <w:szCs w:val="22"/>
        </w:rPr>
        <w:pPrChange w:id="1016" w:author="Luo, Jia (J.)" w:date="2020-06-04T10:26:00Z">
          <w:pPr>
            <w:pStyle w:val="ng-scope"/>
            <w:spacing w:before="0" w:beforeAutospacing="0" w:after="0" w:afterAutospacing="0"/>
            <w:ind w:left="1080"/>
            <w:jc w:val="center"/>
          </w:pPr>
        </w:pPrChange>
      </w:pPr>
      <w:r w:rsidRPr="00F5470C">
        <w:rPr>
          <w:i/>
          <w:sz w:val="18"/>
          <w:szCs w:val="22"/>
        </w:rPr>
        <w:t xml:space="preserve">Figure </w:t>
      </w:r>
      <w:r w:rsidR="00D82036">
        <w:rPr>
          <w:i/>
          <w:sz w:val="18"/>
          <w:szCs w:val="22"/>
        </w:rPr>
        <w:t>9</w:t>
      </w:r>
      <w:r w:rsidRPr="00F5470C">
        <w:rPr>
          <w:i/>
          <w:sz w:val="18"/>
          <w:szCs w:val="22"/>
        </w:rPr>
        <w:t>: File explorer and map network drive</w:t>
      </w:r>
    </w:p>
    <w:p w14:paraId="0833CD36" w14:textId="77777777" w:rsidR="00CD32D5" w:rsidRPr="00F5470C" w:rsidRDefault="00CD32D5">
      <w:pPr>
        <w:pStyle w:val="ng-scope"/>
        <w:spacing w:before="0" w:beforeAutospacing="0" w:after="0" w:afterAutospacing="0"/>
        <w:ind w:left="1080"/>
        <w:rPr>
          <w:i/>
          <w:sz w:val="22"/>
          <w:szCs w:val="22"/>
        </w:rPr>
      </w:pPr>
    </w:p>
    <w:p w14:paraId="21F3E6F9" w14:textId="2195A4A9" w:rsidR="0020676A" w:rsidRPr="00F5470C" w:rsidRDefault="0020676A">
      <w:pPr>
        <w:pStyle w:val="ng-scope"/>
        <w:spacing w:before="0" w:beforeAutospacing="0" w:after="0" w:afterAutospacing="0"/>
        <w:ind w:left="360"/>
        <w:rPr>
          <w:sz w:val="22"/>
          <w:szCs w:val="22"/>
        </w:rPr>
        <w:pPrChange w:id="1017" w:author="Luo, Jia (J.)" w:date="2020-06-04T10:25:00Z">
          <w:pPr>
            <w:pStyle w:val="ng-scope"/>
            <w:spacing w:before="0" w:beforeAutospacing="0" w:after="360" w:afterAutospacing="0"/>
            <w:ind w:left="360"/>
          </w:pPr>
        </w:pPrChange>
      </w:pPr>
      <w:r w:rsidRPr="00F5470C">
        <w:rPr>
          <w:sz w:val="22"/>
          <w:szCs w:val="22"/>
        </w:rPr>
        <w:t>3. In the </w:t>
      </w:r>
      <w:r w:rsidRPr="00F5470C">
        <w:rPr>
          <w:b/>
          <w:bCs/>
          <w:sz w:val="22"/>
          <w:szCs w:val="22"/>
        </w:rPr>
        <w:t>Drive</w:t>
      </w:r>
      <w:r w:rsidRPr="00F5470C">
        <w:rPr>
          <w:sz w:val="22"/>
          <w:szCs w:val="22"/>
        </w:rPr>
        <w:t> list, select a drive letter. (preferably letter Y)</w:t>
      </w:r>
    </w:p>
    <w:p w14:paraId="1D19DB04" w14:textId="11A5B243" w:rsidR="00CD32D5" w:rsidRPr="00F5470C" w:rsidRDefault="0020676A">
      <w:pPr>
        <w:pStyle w:val="ng-scope"/>
        <w:spacing w:before="0" w:beforeAutospacing="0" w:after="0" w:afterAutospacing="0"/>
        <w:ind w:left="360"/>
        <w:rPr>
          <w:sz w:val="22"/>
          <w:szCs w:val="22"/>
        </w:rPr>
        <w:pPrChange w:id="1018" w:author="Luo, Jia (J.)" w:date="2020-06-04T10:25:00Z">
          <w:pPr>
            <w:pStyle w:val="ng-scope"/>
            <w:spacing w:before="0" w:beforeAutospacing="0" w:after="360" w:afterAutospacing="0"/>
            <w:ind w:left="360"/>
          </w:pPr>
        </w:pPrChange>
      </w:pPr>
      <w:r w:rsidRPr="00F5470C">
        <w:rPr>
          <w:sz w:val="22"/>
          <w:szCs w:val="22"/>
        </w:rPr>
        <w:t>4. In the </w:t>
      </w:r>
      <w:r w:rsidRPr="00F5470C">
        <w:rPr>
          <w:b/>
          <w:bCs/>
          <w:sz w:val="22"/>
          <w:szCs w:val="22"/>
        </w:rPr>
        <w:t>Folder</w:t>
      </w:r>
      <w:r w:rsidRPr="00F5470C">
        <w:rPr>
          <w:sz w:val="22"/>
          <w:szCs w:val="22"/>
        </w:rPr>
        <w:t> box, type the path of the folder or computer</w:t>
      </w:r>
      <w:r w:rsidR="00CD32D5" w:rsidRPr="00F5470C">
        <w:rPr>
          <w:sz w:val="22"/>
          <w:szCs w:val="22"/>
        </w:rPr>
        <w:t xml:space="preserve"> as below:</w:t>
      </w:r>
    </w:p>
    <w:p w14:paraId="520AB70F" w14:textId="3D563652" w:rsidR="00CD32D5" w:rsidRPr="00F5470C" w:rsidRDefault="00CD32D5">
      <w:pPr>
        <w:pStyle w:val="ListParagraph"/>
        <w:numPr>
          <w:ilvl w:val="0"/>
          <w:numId w:val="31"/>
        </w:numPr>
      </w:pPr>
      <w:proofErr w:type="gramStart"/>
      <w:r w:rsidRPr="00F5470C">
        <w:t>\\FMC9000201.MD2.FORD.COM\[</w:t>
      </w:r>
      <w:proofErr w:type="gramEnd"/>
      <w:r w:rsidRPr="00F5470C">
        <w:t>Your CDS]$</w:t>
      </w:r>
    </w:p>
    <w:p w14:paraId="1CB47574" w14:textId="77777777" w:rsidR="00CD32D5" w:rsidRPr="00F5470C" w:rsidRDefault="00CD32D5">
      <w:pPr>
        <w:pStyle w:val="ng-scope"/>
        <w:spacing w:before="0" w:beforeAutospacing="0" w:after="0" w:afterAutospacing="0"/>
        <w:ind w:left="360"/>
        <w:rPr>
          <w:sz w:val="22"/>
          <w:szCs w:val="22"/>
        </w:rPr>
        <w:pPrChange w:id="1019" w:author="Luo, Jia (J.)" w:date="2020-06-04T10:25:00Z">
          <w:pPr>
            <w:pStyle w:val="ng-scope"/>
            <w:spacing w:before="0" w:beforeAutospacing="0" w:after="360" w:afterAutospacing="0"/>
            <w:ind w:left="360"/>
          </w:pPr>
        </w:pPrChange>
      </w:pPr>
    </w:p>
    <w:p w14:paraId="3CC7B0F4" w14:textId="4654484A" w:rsidR="00CD32D5" w:rsidRPr="00F5470C" w:rsidRDefault="00CD32D5">
      <w:pPr>
        <w:pStyle w:val="ng-scope"/>
        <w:spacing w:before="0" w:beforeAutospacing="0" w:after="0" w:afterAutospacing="0"/>
        <w:ind w:left="360"/>
        <w:jc w:val="center"/>
        <w:rPr>
          <w:sz w:val="22"/>
          <w:szCs w:val="22"/>
        </w:rPr>
      </w:pPr>
      <w:r w:rsidRPr="00F5470C">
        <w:rPr>
          <w:noProof/>
          <w:sz w:val="22"/>
          <w:szCs w:val="22"/>
        </w:rPr>
        <w:drawing>
          <wp:inline distT="0" distB="0" distL="0" distR="0" wp14:anchorId="2B628047" wp14:editId="06C0DDA5">
            <wp:extent cx="4143375" cy="2868819"/>
            <wp:effectExtent l="19050" t="19050" r="9525" b="27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971" t="5012" b="1847"/>
                    <a:stretch/>
                  </pic:blipFill>
                  <pic:spPr bwMode="auto">
                    <a:xfrm>
                      <a:off x="0" y="0"/>
                      <a:ext cx="4170070" cy="2887302"/>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2A661726" w14:textId="712AF7CF" w:rsidR="00CD32D5" w:rsidRPr="00F5470C" w:rsidRDefault="00CD32D5">
      <w:pPr>
        <w:pStyle w:val="ng-scope"/>
        <w:spacing w:before="0" w:beforeAutospacing="0" w:after="0" w:afterAutospacing="0"/>
        <w:ind w:left="360"/>
        <w:jc w:val="center"/>
        <w:rPr>
          <w:i/>
          <w:sz w:val="18"/>
          <w:szCs w:val="22"/>
        </w:rPr>
        <w:pPrChange w:id="1020" w:author="Luo, Jia (J.)" w:date="2020-06-04T10:25:00Z">
          <w:pPr>
            <w:pStyle w:val="ng-scope"/>
            <w:spacing w:before="0" w:beforeAutospacing="0" w:after="360" w:afterAutospacing="0"/>
            <w:ind w:left="360"/>
            <w:jc w:val="center"/>
          </w:pPr>
        </w:pPrChange>
      </w:pPr>
      <w:r w:rsidRPr="00F5470C">
        <w:rPr>
          <w:i/>
          <w:sz w:val="18"/>
          <w:szCs w:val="22"/>
        </w:rPr>
        <w:t xml:space="preserve">Figure </w:t>
      </w:r>
      <w:r w:rsidR="00D82036">
        <w:rPr>
          <w:i/>
          <w:sz w:val="18"/>
          <w:szCs w:val="22"/>
        </w:rPr>
        <w:t>10</w:t>
      </w:r>
      <w:r w:rsidRPr="00F5470C">
        <w:rPr>
          <w:i/>
          <w:sz w:val="18"/>
          <w:szCs w:val="22"/>
        </w:rPr>
        <w:t>: Map Network Drive Settings</w:t>
      </w:r>
    </w:p>
    <w:p w14:paraId="24F0B5D3" w14:textId="03F3D890" w:rsidR="0020676A" w:rsidRPr="00F5470C" w:rsidRDefault="0020676A">
      <w:pPr>
        <w:pStyle w:val="ng-scope"/>
        <w:spacing w:before="0" w:beforeAutospacing="0" w:after="0" w:afterAutospacing="0"/>
        <w:ind w:left="360"/>
        <w:rPr>
          <w:sz w:val="22"/>
          <w:szCs w:val="22"/>
        </w:rPr>
        <w:pPrChange w:id="1021" w:author="Luo, Jia (J.)" w:date="2020-06-04T10:25:00Z">
          <w:pPr>
            <w:pStyle w:val="ng-scope"/>
            <w:spacing w:before="0" w:beforeAutospacing="0" w:after="360" w:afterAutospacing="0"/>
            <w:ind w:left="360"/>
          </w:pPr>
        </w:pPrChange>
      </w:pPr>
      <w:r w:rsidRPr="00F5470C">
        <w:rPr>
          <w:sz w:val="22"/>
          <w:szCs w:val="22"/>
        </w:rPr>
        <w:t>To connect every time, you log on to your PC, select the </w:t>
      </w:r>
      <w:r w:rsidRPr="00F5470C">
        <w:rPr>
          <w:b/>
          <w:bCs/>
          <w:sz w:val="22"/>
          <w:szCs w:val="22"/>
        </w:rPr>
        <w:t>Reconnect at sign-in</w:t>
      </w:r>
      <w:r w:rsidRPr="00F5470C">
        <w:rPr>
          <w:sz w:val="22"/>
          <w:szCs w:val="22"/>
        </w:rPr>
        <w:t> check box.</w:t>
      </w:r>
    </w:p>
    <w:p w14:paraId="417C318D" w14:textId="77777777" w:rsidR="0020676A" w:rsidRPr="00F5470C" w:rsidRDefault="0020676A">
      <w:pPr>
        <w:pStyle w:val="ng-scope"/>
        <w:spacing w:before="0" w:beforeAutospacing="0" w:after="0" w:afterAutospacing="0"/>
        <w:ind w:left="360"/>
        <w:rPr>
          <w:sz w:val="22"/>
          <w:szCs w:val="22"/>
        </w:rPr>
        <w:pPrChange w:id="1022" w:author="Luo, Jia (J.)" w:date="2020-06-04T10:25:00Z">
          <w:pPr>
            <w:pStyle w:val="ng-scope"/>
            <w:spacing w:before="0" w:beforeAutospacing="0" w:after="360" w:afterAutospacing="0"/>
            <w:ind w:left="360"/>
          </w:pPr>
        </w:pPrChange>
      </w:pPr>
      <w:r w:rsidRPr="00F5470C">
        <w:rPr>
          <w:sz w:val="22"/>
          <w:szCs w:val="22"/>
        </w:rPr>
        <w:t>5. Select </w:t>
      </w:r>
      <w:r w:rsidRPr="00F5470C">
        <w:rPr>
          <w:b/>
          <w:bCs/>
          <w:sz w:val="22"/>
          <w:szCs w:val="22"/>
        </w:rPr>
        <w:t>Finish.</w:t>
      </w:r>
    </w:p>
    <w:p w14:paraId="1B099A11" w14:textId="3479E051" w:rsidR="0020676A" w:rsidRPr="00F5470C" w:rsidRDefault="0020676A" w:rsidP="006F623F">
      <w:pPr>
        <w:pStyle w:val="Heading3"/>
        <w:numPr>
          <w:ilvl w:val="2"/>
          <w:numId w:val="32"/>
        </w:numPr>
        <w:rPr>
          <w:rFonts w:cs="Times New Roman"/>
        </w:rPr>
      </w:pPr>
      <w:bookmarkStart w:id="1023" w:name="_Map_Drive_S"/>
      <w:bookmarkStart w:id="1024" w:name="_Toc41922683"/>
      <w:bookmarkEnd w:id="1023"/>
      <w:r w:rsidRPr="00F5470C">
        <w:rPr>
          <w:rFonts w:cs="Times New Roman"/>
        </w:rPr>
        <w:t>Map Drive S</w:t>
      </w:r>
      <w:bookmarkEnd w:id="1024"/>
    </w:p>
    <w:p w14:paraId="5A6837B8" w14:textId="77777777" w:rsidR="0020676A" w:rsidRPr="00F5470C" w:rsidRDefault="0020676A" w:rsidP="00822B49">
      <w:pPr>
        <w:contextualSpacing/>
        <w:rPr>
          <w:rFonts w:ascii="Times New Roman" w:hAnsi="Times New Roman" w:cs="Times New Roman"/>
        </w:rPr>
      </w:pPr>
      <w:r w:rsidRPr="00F5470C">
        <w:rPr>
          <w:rFonts w:ascii="Times New Roman" w:hAnsi="Times New Roman" w:cs="Times New Roman"/>
        </w:rPr>
        <w:t xml:space="preserve">Follow the instructions under: </w:t>
      </w:r>
    </w:p>
    <w:bookmarkStart w:id="1025" w:name="_Hlk42158905"/>
    <w:p w14:paraId="6B2E7ADD" w14:textId="77777777" w:rsidR="0020676A" w:rsidRPr="00F5470C" w:rsidRDefault="009F0061" w:rsidP="00822B49">
      <w:pPr>
        <w:rPr>
          <w:rStyle w:val="Hyperlink"/>
          <w:rFonts w:ascii="Times New Roman" w:hAnsi="Times New Roman" w:cs="Times New Roman"/>
        </w:rPr>
      </w:pPr>
      <w:r>
        <w:fldChar w:fldCharType="begin"/>
      </w:r>
      <w:r>
        <w:instrText xml:space="preserve"> HYPERLINK "http://www.hpc.ford.com/help/filemanage/samba.html" </w:instrText>
      </w:r>
      <w:r>
        <w:fldChar w:fldCharType="separate"/>
      </w:r>
      <w:r w:rsidR="0020676A" w:rsidRPr="00F5470C">
        <w:rPr>
          <w:rStyle w:val="Hyperlink"/>
          <w:rFonts w:ascii="Times New Roman" w:hAnsi="Times New Roman" w:cs="Times New Roman"/>
        </w:rPr>
        <w:t>http://www.hpc.ford.com/help/filemanage/samba.html</w:t>
      </w:r>
      <w:r>
        <w:rPr>
          <w:rStyle w:val="Hyperlink"/>
          <w:rFonts w:ascii="Times New Roman" w:hAnsi="Times New Roman" w:cs="Times New Roman"/>
        </w:rPr>
        <w:fldChar w:fldCharType="end"/>
      </w:r>
    </w:p>
    <w:bookmarkEnd w:id="1025"/>
    <w:p w14:paraId="712C5523" w14:textId="77777777" w:rsidR="0020676A" w:rsidRPr="00F5470C" w:rsidRDefault="0020676A" w:rsidP="00822B49">
      <w:pPr>
        <w:rPr>
          <w:rFonts w:ascii="Times New Roman" w:hAnsi="Times New Roman" w:cs="Times New Roman"/>
          <w:b/>
          <w:sz w:val="24"/>
        </w:rPr>
      </w:pPr>
      <w:r w:rsidRPr="00F5470C">
        <w:rPr>
          <w:rFonts w:ascii="Times New Roman" w:hAnsi="Times New Roman" w:cs="Times New Roman"/>
        </w:rPr>
        <w:t xml:space="preserve">Drive S path: </w:t>
      </w:r>
      <w:hyperlink r:id="rId40" w:history="1">
        <w:r w:rsidRPr="00F5470C">
          <w:rPr>
            <w:rStyle w:val="Hyperlink"/>
            <w:rFonts w:ascii="Times New Roman" w:hAnsi="Times New Roman" w:cs="Times New Roman"/>
          </w:rPr>
          <w:t>\\hpcsmb.hpc.ford.com\scratch</w:t>
        </w:r>
      </w:hyperlink>
    </w:p>
    <w:p w14:paraId="4CCB0C6F" w14:textId="76F8466A" w:rsidR="0020676A" w:rsidRPr="00F5470C" w:rsidDel="00684053" w:rsidRDefault="0020676A" w:rsidP="00822B49">
      <w:pPr>
        <w:rPr>
          <w:del w:id="1026" w:author="Luo, Jia (J.)" w:date="2020-06-04T10:27:00Z"/>
          <w:rFonts w:ascii="Times New Roman" w:hAnsi="Times New Roman" w:cs="Times New Roman"/>
          <w:b/>
          <w:sz w:val="24"/>
        </w:rPr>
      </w:pPr>
    </w:p>
    <w:p w14:paraId="172FD07F" w14:textId="6119E1AD" w:rsidR="0020676A" w:rsidRDefault="0020676A" w:rsidP="006F623F">
      <w:pPr>
        <w:pStyle w:val="Heading3"/>
        <w:numPr>
          <w:ilvl w:val="2"/>
          <w:numId w:val="32"/>
        </w:numPr>
        <w:rPr>
          <w:ins w:id="1027" w:author="Luo, Jia (J.)" w:date="2020-06-03T23:13:00Z"/>
          <w:rFonts w:cs="Times New Roman"/>
        </w:rPr>
      </w:pPr>
      <w:bookmarkStart w:id="1028" w:name="_Toc41922684"/>
      <w:r w:rsidRPr="00F5470C">
        <w:rPr>
          <w:rFonts w:cs="Times New Roman"/>
        </w:rPr>
        <w:t>Shared Drive W</w:t>
      </w:r>
      <w:bookmarkEnd w:id="1028"/>
    </w:p>
    <w:p w14:paraId="38F3979E" w14:textId="23A8F950" w:rsidR="00176E97" w:rsidRDefault="00176E97">
      <w:pPr>
        <w:spacing w:after="0"/>
        <w:pPrChange w:id="1029" w:author="Luo, Jia (J.)" w:date="2020-06-04T10:28:00Z">
          <w:pPr/>
        </w:pPrChange>
      </w:pPr>
      <w:r>
        <w:t>Update on June 3, 2020</w:t>
      </w:r>
    </w:p>
    <w:p w14:paraId="2471393F" w14:textId="12837876" w:rsidR="00176E97" w:rsidRPr="00684053" w:rsidRDefault="00176E97">
      <w:pPr>
        <w:spacing w:after="0"/>
        <w:rPr>
          <w:color w:val="FF0000"/>
        </w:rPr>
        <w:pPrChange w:id="1030" w:author="Luo, Jia (J.)" w:date="2020-06-04T10:28:00Z">
          <w:pPr/>
        </w:pPrChange>
      </w:pPr>
      <w:r w:rsidRPr="00684053">
        <w:rPr>
          <w:color w:val="FF0000"/>
        </w:rPr>
        <w:t>Shared Drive W has been migrated to corporate datacenter and is no longer available</w:t>
      </w:r>
    </w:p>
    <w:p w14:paraId="205E5B93" w14:textId="49BCF44F" w:rsidR="0020676A" w:rsidRPr="00F5470C" w:rsidRDefault="0020676A" w:rsidP="0020676A">
      <w:pPr>
        <w:contextualSpacing/>
        <w:rPr>
          <w:rFonts w:ascii="Times New Roman" w:hAnsi="Times New Roman" w:cs="Times New Roman"/>
        </w:rPr>
      </w:pPr>
      <w:r w:rsidRPr="00F5470C">
        <w:rPr>
          <w:rFonts w:ascii="Times New Roman" w:hAnsi="Times New Roman" w:cs="Times New Roman"/>
          <w:noProof/>
        </w:rPr>
        <w:lastRenderedPageBreak/>
        <mc:AlternateContent>
          <mc:Choice Requires="wpg">
            <w:drawing>
              <wp:anchor distT="0" distB="0" distL="114300" distR="114300" simplePos="0" relativeHeight="251693056" behindDoc="0" locked="0" layoutInCell="1" allowOverlap="1" wp14:anchorId="028F94C8" wp14:editId="1E55BD24">
                <wp:simplePos x="0" y="0"/>
                <wp:positionH relativeFrom="margin">
                  <wp:align>left</wp:align>
                </wp:positionH>
                <wp:positionV relativeFrom="paragraph">
                  <wp:posOffset>332105</wp:posOffset>
                </wp:positionV>
                <wp:extent cx="5981700" cy="1576705"/>
                <wp:effectExtent l="0" t="0" r="0" b="4445"/>
                <wp:wrapTopAndBottom/>
                <wp:docPr id="9" name="Group 9"/>
                <wp:cNvGraphicFramePr/>
                <a:graphic xmlns:a="http://schemas.openxmlformats.org/drawingml/2006/main">
                  <a:graphicData uri="http://schemas.microsoft.com/office/word/2010/wordprocessingGroup">
                    <wpg:wgp>
                      <wpg:cNvGrpSpPr/>
                      <wpg:grpSpPr>
                        <a:xfrm>
                          <a:off x="0" y="0"/>
                          <a:ext cx="5981700" cy="1576705"/>
                          <a:chOff x="0" y="0"/>
                          <a:chExt cx="5981700" cy="1576705"/>
                        </a:xfrm>
                      </wpg:grpSpPr>
                      <pic:pic xmlns:pic="http://schemas.openxmlformats.org/drawingml/2006/picture">
                        <pic:nvPicPr>
                          <pic:cNvPr id="5" name="Picture 5"/>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38100" y="0"/>
                            <a:ext cx="5943600" cy="1270635"/>
                          </a:xfrm>
                          <a:prstGeom prst="rect">
                            <a:avLst/>
                          </a:prstGeom>
                        </pic:spPr>
                      </pic:pic>
                      <wps:wsp>
                        <wps:cNvPr id="2" name="Text Box 2"/>
                        <wps:cNvSpPr txBox="1"/>
                        <wps:spPr>
                          <a:xfrm>
                            <a:off x="0" y="1318260"/>
                            <a:ext cx="5943600" cy="258445"/>
                          </a:xfrm>
                          <a:prstGeom prst="rect">
                            <a:avLst/>
                          </a:prstGeom>
                          <a:solidFill>
                            <a:prstClr val="white"/>
                          </a:solidFill>
                          <a:ln>
                            <a:noFill/>
                          </a:ln>
                        </wps:spPr>
                        <wps:txbx>
                          <w:txbxContent>
                            <w:p w14:paraId="24EC456B" w14:textId="36186680" w:rsidR="00A2021E" w:rsidRPr="00F5470C" w:rsidRDefault="00A2021E" w:rsidP="00AA7CC8">
                              <w:pPr>
                                <w:pStyle w:val="Caption"/>
                                <w:jc w:val="center"/>
                                <w:rPr>
                                  <w:rFonts w:ascii="Times New Roman" w:hAnsi="Times New Roman" w:cs="Times New Roman"/>
                                  <w:noProof/>
                                  <w:color w:val="auto"/>
                                </w:rPr>
                              </w:pPr>
                              <w:bookmarkStart w:id="1031" w:name="_Ref457537465"/>
                              <w:r w:rsidRPr="00F5470C">
                                <w:rPr>
                                  <w:rFonts w:ascii="Times New Roman" w:hAnsi="Times New Roman" w:cs="Times New Roman"/>
                                  <w:color w:val="auto"/>
                                </w:rPr>
                                <w:t xml:space="preserve">Figure </w:t>
                              </w:r>
                              <w:bookmarkEnd w:id="1031"/>
                              <w:r>
                                <w:rPr>
                                  <w:rFonts w:ascii="Times New Roman" w:hAnsi="Times New Roman" w:cs="Times New Roman"/>
                                  <w:color w:val="auto"/>
                                </w:rPr>
                                <w:t>11</w:t>
                              </w:r>
                              <w:r w:rsidRPr="00F5470C">
                                <w:rPr>
                                  <w:rFonts w:ascii="Times New Roman" w:hAnsi="Times New Roman" w:cs="Times New Roman"/>
                                  <w:color w:val="auto"/>
                                </w:rPr>
                                <w:t>: Drive 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28F94C8" id="Group 9" o:spid="_x0000_s1031" style="position:absolute;margin-left:0;margin-top:26.15pt;width:471pt;height:124.15pt;z-index:251693056;mso-position-horizontal:left;mso-position-horizontal-relative:margin" coordsize="59817,15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">
                <v:shape id="Picture 5" o:spid="_x0000_s1032" type="#_x0000_t75" style="position:absolute;left:381;width:59436;height:12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">
                  <v:imagedata r:id="rId42" o:title=""/>
                </v:shape>
                <v:shape id="Text Box 2" o:spid="_x0000_s1033" type="#_x0000_t202" style="position:absolute;top:13182;width:59436;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24EC456B" w14:textId="36186680" w:rsidR="00A2021E" w:rsidRPr="00F5470C" w:rsidRDefault="00A2021E" w:rsidP="00AA7CC8">
                        <w:pPr>
                          <w:pStyle w:val="Caption"/>
                          <w:jc w:val="center"/>
                          <w:rPr>
                            <w:rFonts w:ascii="Times New Roman" w:hAnsi="Times New Roman" w:cs="Times New Roman"/>
                            <w:noProof/>
                            <w:color w:val="auto"/>
                          </w:rPr>
                        </w:pPr>
                        <w:bookmarkStart w:id="1032" w:name="_Ref457537465"/>
                        <w:r w:rsidRPr="00F5470C">
                          <w:rPr>
                            <w:rFonts w:ascii="Times New Roman" w:hAnsi="Times New Roman" w:cs="Times New Roman"/>
                            <w:color w:val="auto"/>
                          </w:rPr>
                          <w:t xml:space="preserve">Figure </w:t>
                        </w:r>
                        <w:bookmarkEnd w:id="1032"/>
                        <w:r>
                          <w:rPr>
                            <w:rFonts w:ascii="Times New Roman" w:hAnsi="Times New Roman" w:cs="Times New Roman"/>
                            <w:color w:val="auto"/>
                          </w:rPr>
                          <w:t>11</w:t>
                        </w:r>
                        <w:r w:rsidRPr="00F5470C">
                          <w:rPr>
                            <w:rFonts w:ascii="Times New Roman" w:hAnsi="Times New Roman" w:cs="Times New Roman"/>
                            <w:color w:val="auto"/>
                          </w:rPr>
                          <w:t>: Drive W:</w:t>
                        </w:r>
                      </w:p>
                    </w:txbxContent>
                  </v:textbox>
                </v:shape>
                <w10:wrap type="topAndBottom" anchorx="margin"/>
              </v:group>
            </w:pict>
          </mc:Fallback>
        </mc:AlternateContent>
      </w:r>
      <w:r w:rsidRPr="00F5470C">
        <w:rPr>
          <w:rFonts w:ascii="Times New Roman" w:hAnsi="Times New Roman" w:cs="Times New Roman"/>
        </w:rPr>
        <w:t xml:space="preserve">Send an e-mail to reshelp@ford.com and ask to have access to the drive shown in </w:t>
      </w:r>
      <w:r w:rsidRPr="00F5470C">
        <w:rPr>
          <w:rFonts w:ascii="Times New Roman" w:hAnsi="Times New Roman" w:cs="Times New Roman"/>
        </w:rPr>
        <w:fldChar w:fldCharType="begin"/>
      </w:r>
      <w:r w:rsidRPr="00F5470C">
        <w:rPr>
          <w:rFonts w:ascii="Times New Roman" w:hAnsi="Times New Roman" w:cs="Times New Roman"/>
        </w:rPr>
        <w:instrText xml:space="preserve"> REF _Ref457537465 \h  \* MERGEFORMAT </w:instrText>
      </w:r>
      <w:r w:rsidRPr="00F5470C">
        <w:rPr>
          <w:rFonts w:ascii="Times New Roman" w:hAnsi="Times New Roman" w:cs="Times New Roman"/>
        </w:rPr>
      </w:r>
      <w:r w:rsidRPr="00F5470C">
        <w:rPr>
          <w:rFonts w:ascii="Times New Roman" w:hAnsi="Times New Roman" w:cs="Times New Roman"/>
        </w:rPr>
        <w:fldChar w:fldCharType="separate"/>
      </w:r>
      <w:r w:rsidRPr="00F5470C">
        <w:rPr>
          <w:rFonts w:ascii="Times New Roman" w:hAnsi="Times New Roman" w:cs="Times New Roman"/>
        </w:rPr>
        <w:t xml:space="preserve">Figure </w:t>
      </w:r>
      <w:r w:rsidR="006D4195">
        <w:rPr>
          <w:rFonts w:ascii="Times New Roman" w:hAnsi="Times New Roman" w:cs="Times New Roman"/>
          <w:noProof/>
        </w:rPr>
        <w:t>8.</w:t>
      </w:r>
      <w:r w:rsidRPr="00F5470C">
        <w:rPr>
          <w:rFonts w:ascii="Times New Roman" w:hAnsi="Times New Roman" w:cs="Times New Roman"/>
        </w:rPr>
        <w:fldChar w:fldCharType="end"/>
      </w:r>
    </w:p>
    <w:p w14:paraId="5EEBDC29" w14:textId="77777777" w:rsidR="0020676A" w:rsidRPr="00F5470C" w:rsidRDefault="0020676A" w:rsidP="0020676A">
      <w:pPr>
        <w:contextualSpacing/>
        <w:rPr>
          <w:rFonts w:ascii="Times New Roman" w:hAnsi="Times New Roman" w:cs="Times New Roman"/>
        </w:rPr>
      </w:pPr>
    </w:p>
    <w:p w14:paraId="1969EEDB" w14:textId="1073BB5B" w:rsidR="0020676A" w:rsidRPr="00F5470C" w:rsidRDefault="0020676A" w:rsidP="0020676A">
      <w:pPr>
        <w:contextualSpacing/>
        <w:rPr>
          <w:rFonts w:ascii="Times New Roman" w:hAnsi="Times New Roman" w:cs="Times New Roman"/>
        </w:rPr>
      </w:pPr>
      <w:r w:rsidRPr="00F5470C">
        <w:rPr>
          <w:rFonts w:ascii="Times New Roman" w:hAnsi="Times New Roman" w:cs="Times New Roman"/>
        </w:rPr>
        <w:fldChar w:fldCharType="begin"/>
      </w:r>
      <w:r w:rsidRPr="00F5470C">
        <w:rPr>
          <w:rFonts w:ascii="Times New Roman" w:hAnsi="Times New Roman" w:cs="Times New Roman"/>
        </w:rPr>
        <w:instrText xml:space="preserve"> REF _Ref457537465 \h  \* MERGEFORMAT </w:instrText>
      </w:r>
      <w:r w:rsidRPr="00F5470C">
        <w:rPr>
          <w:rFonts w:ascii="Times New Roman" w:hAnsi="Times New Roman" w:cs="Times New Roman"/>
        </w:rPr>
      </w:r>
      <w:r w:rsidRPr="00F5470C">
        <w:rPr>
          <w:rFonts w:ascii="Times New Roman" w:hAnsi="Times New Roman" w:cs="Times New Roman"/>
        </w:rPr>
        <w:fldChar w:fldCharType="separate"/>
      </w:r>
      <w:r w:rsidRPr="00F5470C">
        <w:rPr>
          <w:rFonts w:ascii="Times New Roman" w:hAnsi="Times New Roman" w:cs="Times New Roman"/>
        </w:rPr>
        <w:t xml:space="preserve">Figure </w:t>
      </w:r>
      <w:r w:rsidR="006D4195">
        <w:rPr>
          <w:rFonts w:ascii="Times New Roman" w:hAnsi="Times New Roman" w:cs="Times New Roman"/>
          <w:noProof/>
        </w:rPr>
        <w:t>8</w:t>
      </w:r>
      <w:r w:rsidRPr="00F5470C">
        <w:rPr>
          <w:rFonts w:ascii="Times New Roman" w:hAnsi="Times New Roman" w:cs="Times New Roman"/>
        </w:rPr>
        <w:fldChar w:fldCharType="end"/>
      </w:r>
      <w:r w:rsidRPr="00F5470C">
        <w:rPr>
          <w:rFonts w:ascii="Times New Roman" w:hAnsi="Times New Roman" w:cs="Times New Roman"/>
        </w:rPr>
        <w:t xml:space="preserve"> shows how the W: drive address looks like when completed.  Provide this address: ricnas01.srl.ford.com\srlproj01 if the IT staff reaches out to you for more information regarding the shared drive.</w:t>
      </w:r>
    </w:p>
    <w:p w14:paraId="0FFD18DC" w14:textId="77777777" w:rsidR="0020676A" w:rsidRPr="00F5470C" w:rsidRDefault="0020676A" w:rsidP="0020676A">
      <w:pPr>
        <w:contextualSpacing/>
        <w:rPr>
          <w:rFonts w:ascii="Times New Roman" w:hAnsi="Times New Roman" w:cs="Times New Roman"/>
        </w:rPr>
      </w:pPr>
    </w:p>
    <w:p w14:paraId="7BAF6677" w14:textId="77777777" w:rsidR="0020676A" w:rsidRPr="00F5470C" w:rsidRDefault="0020676A" w:rsidP="0020676A">
      <w:pPr>
        <w:contextualSpacing/>
        <w:rPr>
          <w:rFonts w:ascii="Times New Roman" w:hAnsi="Times New Roman" w:cs="Times New Roman"/>
        </w:rPr>
      </w:pPr>
      <w:r w:rsidRPr="00F5470C">
        <w:rPr>
          <w:rFonts w:ascii="Times New Roman" w:hAnsi="Times New Roman" w:cs="Times New Roman"/>
        </w:rPr>
        <w:t>Note: Share a file with someone on your team through this drive to verify functionality.</w:t>
      </w:r>
    </w:p>
    <w:p w14:paraId="12FAEC6D" w14:textId="77777777" w:rsidR="0020676A" w:rsidRPr="00F5470C" w:rsidRDefault="0020676A" w:rsidP="0020676A">
      <w:pPr>
        <w:contextualSpacing/>
        <w:rPr>
          <w:rFonts w:ascii="Times New Roman" w:hAnsi="Times New Roman" w:cs="Times New Roman"/>
        </w:rPr>
      </w:pPr>
    </w:p>
    <w:p w14:paraId="3F4CDB8D" w14:textId="25D8E6B2" w:rsidR="0020676A" w:rsidRDefault="0020676A" w:rsidP="0020676A">
      <w:pPr>
        <w:contextualSpacing/>
        <w:rPr>
          <w:rFonts w:ascii="Times New Roman" w:hAnsi="Times New Roman" w:cs="Times New Roman"/>
          <w:u w:val="single"/>
        </w:rPr>
      </w:pPr>
      <w:r w:rsidRPr="00F5470C">
        <w:rPr>
          <w:rFonts w:ascii="Times New Roman" w:hAnsi="Times New Roman" w:cs="Times New Roman"/>
          <w:u w:val="single"/>
        </w:rPr>
        <w:t>Remember that drives S: and W: get cleaned frequently! So, make sure you have a backup from the files and folders you have on these drives.</w:t>
      </w:r>
    </w:p>
    <w:p w14:paraId="0D16F0D7" w14:textId="331569E9" w:rsidR="005B60BB" w:rsidDel="00C93BA7" w:rsidRDefault="005B60BB" w:rsidP="0020676A">
      <w:pPr>
        <w:contextualSpacing/>
        <w:rPr>
          <w:del w:id="1033" w:author="Luo, Jia (J.)" w:date="2020-06-04T10:22:00Z"/>
          <w:rFonts w:ascii="Times New Roman" w:hAnsi="Times New Roman" w:cs="Times New Roman"/>
          <w:u w:val="single"/>
        </w:rPr>
      </w:pPr>
    </w:p>
    <w:p w14:paraId="0E961FAD" w14:textId="4148ADF8" w:rsidR="00822B49" w:rsidRPr="00F5470C" w:rsidRDefault="00822B49" w:rsidP="00877D68">
      <w:pPr>
        <w:pStyle w:val="Heading1"/>
        <w:rPr>
          <w:rFonts w:cs="Times New Roman"/>
        </w:rPr>
      </w:pPr>
      <w:bookmarkStart w:id="1034" w:name="_Toc41922685"/>
      <w:r w:rsidRPr="00F5470C">
        <w:rPr>
          <w:rFonts w:cs="Times New Roman"/>
        </w:rPr>
        <w:t>Data and Access</w:t>
      </w:r>
      <w:bookmarkEnd w:id="1034"/>
    </w:p>
    <w:p w14:paraId="3BC6F14A" w14:textId="77777777" w:rsidR="00822B49" w:rsidRPr="00F5470C" w:rsidRDefault="00822B49" w:rsidP="006F623F">
      <w:pPr>
        <w:pStyle w:val="Heading2"/>
        <w:numPr>
          <w:ilvl w:val="1"/>
          <w:numId w:val="33"/>
        </w:numPr>
        <w:rPr>
          <w:rFonts w:cs="Times New Roman"/>
        </w:rPr>
      </w:pPr>
      <w:bookmarkStart w:id="1035" w:name="_Toc41922686"/>
      <w:r w:rsidRPr="00F5470C">
        <w:rPr>
          <w:rFonts w:cs="Times New Roman"/>
        </w:rPr>
        <w:t>Data Sources and Descriptions</w:t>
      </w:r>
      <w:bookmarkEnd w:id="1035"/>
      <w:r w:rsidRPr="00F5470C">
        <w:rPr>
          <w:rFonts w:cs="Times New Roman"/>
        </w:rPr>
        <w:t xml:space="preserve"> </w:t>
      </w:r>
    </w:p>
    <w:p w14:paraId="5A2374F4" w14:textId="178E9162" w:rsidR="00822B49" w:rsidRPr="00F5470C" w:rsidDel="00516BF2" w:rsidRDefault="00822B49" w:rsidP="00822B49">
      <w:pPr>
        <w:rPr>
          <w:del w:id="1036" w:author="Jia Luo" w:date="2020-06-05T15:24:00Z"/>
          <w:rFonts w:ascii="Times New Roman" w:hAnsi="Times New Roman" w:cs="Times New Roman"/>
        </w:rPr>
      </w:pPr>
      <w:r w:rsidRPr="00F5470C">
        <w:rPr>
          <w:rFonts w:ascii="Times New Roman" w:hAnsi="Times New Roman" w:cs="Times New Roman"/>
        </w:rPr>
        <w:t xml:space="preserve">SCA-V is a Hadoop data lake that hosts several mobility data sources. For instance, one of the data sources that we use frequently is TCU4% data that comes from vehicle models. Figure </w:t>
      </w:r>
      <w:r w:rsidR="00A51B99">
        <w:rPr>
          <w:rFonts w:ascii="Times New Roman" w:hAnsi="Times New Roman" w:cs="Times New Roman"/>
        </w:rPr>
        <w:t>12</w:t>
      </w:r>
      <w:r w:rsidRPr="00F5470C">
        <w:rPr>
          <w:rFonts w:ascii="Times New Roman" w:hAnsi="Times New Roman" w:cs="Times New Roman"/>
        </w:rPr>
        <w:t xml:space="preserve"> illustrates the landscape of TCU4G data. You can find the description of data sources in the following link</w:t>
      </w:r>
      <w:del w:id="1037" w:author="Jia Luo" w:date="2020-06-05T15:24:00Z">
        <w:r w:rsidRPr="00F5470C" w:rsidDel="00C83FC9">
          <w:rPr>
            <w:rFonts w:ascii="Times New Roman" w:hAnsi="Times New Roman" w:cs="Times New Roman"/>
          </w:rPr>
          <w:delText>s</w:delText>
        </w:r>
      </w:del>
      <w:r w:rsidRPr="00F5470C">
        <w:rPr>
          <w:rFonts w:ascii="Times New Roman" w:hAnsi="Times New Roman" w:cs="Times New Roman"/>
        </w:rPr>
        <w:t>.</w:t>
      </w:r>
    </w:p>
    <w:p w14:paraId="1D4AA303" w14:textId="7B354FB7" w:rsidR="00822B49" w:rsidRPr="00F5470C" w:rsidDel="00C83FC9" w:rsidRDefault="009F0061">
      <w:pPr>
        <w:rPr>
          <w:del w:id="1038" w:author="Jia Luo" w:date="2020-06-05T15:26:00Z"/>
        </w:rPr>
        <w:pPrChange w:id="1039" w:author="Jia Luo" w:date="2020-06-05T15:24:00Z">
          <w:pPr>
            <w:pStyle w:val="ListParagraph"/>
            <w:numPr>
              <w:numId w:val="30"/>
            </w:numPr>
            <w:ind w:hanging="360"/>
          </w:pPr>
        </w:pPrChange>
      </w:pPr>
      <w:del w:id="1040" w:author="Jia Luo" w:date="2020-06-05T15:24:00Z">
        <w:r w:rsidDel="00516BF2">
          <w:fldChar w:fldCharType="begin"/>
        </w:r>
        <w:r w:rsidDel="00516BF2">
          <w:delInstrText xml:space="preserve"> HYPERLINK "https://pd2.spt.ford.com/sites/ConnectedVehicle/Web%20Part%20Pages/Data%20and%20Transforms.aspx" </w:delInstrText>
        </w:r>
        <w:r w:rsidDel="00516BF2">
          <w:fldChar w:fldCharType="separate"/>
        </w:r>
        <w:r w:rsidR="00822B49" w:rsidRPr="00F5470C" w:rsidDel="00516BF2">
          <w:rPr>
            <w:rStyle w:val="Hyperlink"/>
          </w:rPr>
          <w:delText>https://pd2.spt.ford.com/sites/ConnectedVehicle/Web%20Part%20Pages/Data%20and%20Transforms.aspx</w:delText>
        </w:r>
        <w:r w:rsidDel="00516BF2">
          <w:rPr>
            <w:rStyle w:val="Hyperlink"/>
          </w:rPr>
          <w:fldChar w:fldCharType="end"/>
        </w:r>
      </w:del>
    </w:p>
    <w:p w14:paraId="535C72EB" w14:textId="77777777" w:rsidR="00822B49" w:rsidRPr="00F5470C" w:rsidRDefault="00822B49">
      <w:pPr>
        <w:pPrChange w:id="1041" w:author="Jia Luo" w:date="2020-06-05T15:26:00Z">
          <w:pPr>
            <w:pStyle w:val="ListParagraph"/>
          </w:pPr>
        </w:pPrChange>
      </w:pPr>
    </w:p>
    <w:p w14:paraId="1CB1907E" w14:textId="74AA3D22" w:rsidR="00822B49" w:rsidRPr="00F5470C" w:rsidRDefault="009F0061">
      <w:pPr>
        <w:pPrChange w:id="1042" w:author="Jia Luo" w:date="2020-06-05T15:26:00Z">
          <w:pPr>
            <w:pStyle w:val="ListParagraph"/>
            <w:numPr>
              <w:numId w:val="30"/>
            </w:numPr>
            <w:ind w:hanging="360"/>
          </w:pPr>
        </w:pPrChange>
      </w:pPr>
      <w:r>
        <w:fldChar w:fldCharType="begin"/>
      </w:r>
      <w:r>
        <w:instrText xml:space="preserve"> HYPERLINK "https://pd2.spt.ford.com/sites/ConnectedVehicle/Web%20Part%20Pages/Data%20and%20Transforms.aspx" </w:instrText>
      </w:r>
      <w:r>
        <w:fldChar w:fldCharType="separate"/>
      </w:r>
      <w:r w:rsidR="00822B49" w:rsidRPr="00F5470C">
        <w:rPr>
          <w:rStyle w:val="Hyperlink"/>
        </w:rPr>
        <w:t xml:space="preserve">Mobility Data </w:t>
      </w:r>
      <w:ins w:id="1043" w:author="Jia Luo" w:date="2020-06-05T15:25:00Z">
        <w:r w:rsidR="00C83FC9">
          <w:rPr>
            <w:rStyle w:val="Hyperlink"/>
          </w:rPr>
          <w:t>Sources and Tra</w:t>
        </w:r>
      </w:ins>
      <w:ins w:id="1044" w:author="Jia Luo" w:date="2020-06-05T15:26:00Z">
        <w:r w:rsidR="00C83FC9">
          <w:rPr>
            <w:rStyle w:val="Hyperlink"/>
          </w:rPr>
          <w:t>nsformations</w:t>
        </w:r>
      </w:ins>
      <w:del w:id="1045" w:author="Jia Luo" w:date="2020-06-05T15:26:00Z">
        <w:r w:rsidR="00822B49" w:rsidRPr="00F5470C" w:rsidDel="00C83FC9">
          <w:rPr>
            <w:rStyle w:val="Hyperlink"/>
          </w:rPr>
          <w:delText>Dictionary</w:delText>
        </w:r>
      </w:del>
      <w:r>
        <w:rPr>
          <w:rStyle w:val="Hyperlink"/>
        </w:rPr>
        <w:fldChar w:fldCharType="end"/>
      </w:r>
    </w:p>
    <w:p w14:paraId="6300F38F" w14:textId="77777777" w:rsidR="00822B49" w:rsidRPr="00F5470C" w:rsidRDefault="00822B49" w:rsidP="00822B49">
      <w:pPr>
        <w:pStyle w:val="ListParagraph"/>
      </w:pPr>
    </w:p>
    <w:p w14:paraId="368CA139" w14:textId="77777777" w:rsidR="00822B49" w:rsidRPr="00F5470C" w:rsidRDefault="00822B49" w:rsidP="005B60BB">
      <w:pPr>
        <w:pStyle w:val="ListParagraph"/>
        <w:jc w:val="center"/>
      </w:pPr>
      <w:r w:rsidRPr="00F5470C">
        <w:rPr>
          <w:noProof/>
        </w:rPr>
        <w:drawing>
          <wp:inline distT="0" distB="0" distL="0" distR="0" wp14:anchorId="0A4CE76E" wp14:editId="5A45D269">
            <wp:extent cx="3932634" cy="20280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8200"/>
                    <a:stretch/>
                  </pic:blipFill>
                  <pic:spPr bwMode="auto">
                    <a:xfrm>
                      <a:off x="0" y="0"/>
                      <a:ext cx="3949362" cy="2036637"/>
                    </a:xfrm>
                    <a:prstGeom prst="rect">
                      <a:avLst/>
                    </a:prstGeom>
                    <a:ln>
                      <a:noFill/>
                    </a:ln>
                    <a:extLst>
                      <a:ext uri="{53640926-AAD7-44D8-BBD7-CCE9431645EC}">
                        <a14:shadowObscured xmlns:a14="http://schemas.microsoft.com/office/drawing/2010/main"/>
                      </a:ext>
                    </a:extLst>
                  </pic:spPr>
                </pic:pic>
              </a:graphicData>
            </a:graphic>
          </wp:inline>
        </w:drawing>
      </w:r>
    </w:p>
    <w:p w14:paraId="4C11CD3D" w14:textId="7A5941F3" w:rsidR="00822B49" w:rsidRPr="00F5470C" w:rsidRDefault="00822B49" w:rsidP="00024091">
      <w:pPr>
        <w:pStyle w:val="ListParagraph"/>
        <w:jc w:val="center"/>
        <w:rPr>
          <w:i/>
        </w:rPr>
      </w:pPr>
      <w:r w:rsidRPr="00F5470C">
        <w:rPr>
          <w:i/>
        </w:rPr>
        <w:t xml:space="preserve">Figure </w:t>
      </w:r>
      <w:r w:rsidR="00D82036">
        <w:rPr>
          <w:i/>
        </w:rPr>
        <w:t>12</w:t>
      </w:r>
      <w:r w:rsidRPr="00F5470C">
        <w:rPr>
          <w:i/>
        </w:rPr>
        <w:t>: TCU4G data source landscape</w:t>
      </w:r>
    </w:p>
    <w:p w14:paraId="61FB8C94" w14:textId="77777777" w:rsidR="00822B49" w:rsidRPr="00F5470C" w:rsidRDefault="00822B49" w:rsidP="00822B49">
      <w:pPr>
        <w:pStyle w:val="ListParagraph"/>
      </w:pPr>
    </w:p>
    <w:p w14:paraId="6BCE21FA" w14:textId="3BFDED28" w:rsidR="00822B49" w:rsidRPr="00F5470C" w:rsidRDefault="00822B49" w:rsidP="006F623F">
      <w:pPr>
        <w:pStyle w:val="Heading2"/>
        <w:numPr>
          <w:ilvl w:val="1"/>
          <w:numId w:val="33"/>
        </w:numPr>
        <w:rPr>
          <w:rFonts w:cs="Times New Roman"/>
        </w:rPr>
      </w:pPr>
      <w:bookmarkStart w:id="1046" w:name="_Toc41922687"/>
      <w:r w:rsidRPr="00F5470C">
        <w:rPr>
          <w:rFonts w:cs="Times New Roman"/>
        </w:rPr>
        <w:lastRenderedPageBreak/>
        <w:t>Accessing Data Through SCA-V</w:t>
      </w:r>
      <w:bookmarkEnd w:id="1046"/>
    </w:p>
    <w:p w14:paraId="5DFA74C5" w14:textId="61A01C91" w:rsidR="00822B49" w:rsidRPr="00F5470C" w:rsidRDefault="00822B49" w:rsidP="00822B49">
      <w:pPr>
        <w:rPr>
          <w:rFonts w:ascii="Times New Roman" w:hAnsi="Times New Roman" w:cs="Times New Roman"/>
        </w:rPr>
      </w:pPr>
      <w:r w:rsidRPr="00F5470C">
        <w:rPr>
          <w:rFonts w:ascii="Times New Roman" w:hAnsi="Times New Roman" w:cs="Times New Roman"/>
        </w:rPr>
        <w:t xml:space="preserve">Put request through the </w:t>
      </w:r>
      <w:hyperlink r:id="rId44" w:history="1">
        <w:r w:rsidR="006F623F" w:rsidRPr="00F5470C">
          <w:rPr>
            <w:rStyle w:val="Hyperlink"/>
            <w:rFonts w:ascii="Times New Roman" w:hAnsi="Times New Roman" w:cs="Times New Roman"/>
          </w:rPr>
          <w:t>Access Management Website (APS)</w:t>
        </w:r>
      </w:hyperlink>
      <w:r w:rsidRPr="00F5470C">
        <w:rPr>
          <w:rFonts w:ascii="Times New Roman" w:hAnsi="Times New Roman" w:cs="Times New Roman"/>
        </w:rPr>
        <w:t xml:space="preserve">; follow the instruction under: </w:t>
      </w:r>
    </w:p>
    <w:p w14:paraId="6C5E9AA1" w14:textId="00873E39" w:rsidR="00822B49" w:rsidRPr="00F5470C" w:rsidRDefault="00822B49" w:rsidP="006F623F">
      <w:pPr>
        <w:pStyle w:val="ListParagraph"/>
        <w:numPr>
          <w:ilvl w:val="0"/>
          <w:numId w:val="29"/>
        </w:numPr>
        <w:rPr>
          <w:sz w:val="22"/>
          <w:szCs w:val="22"/>
        </w:rPr>
      </w:pPr>
      <w:r w:rsidRPr="00F5470C">
        <w:rPr>
          <w:sz w:val="22"/>
          <w:szCs w:val="22"/>
        </w:rPr>
        <w:t xml:space="preserve">Go to: </w:t>
      </w:r>
      <w:hyperlink r:id="rId45" w:history="1">
        <w:r w:rsidR="006F623F" w:rsidRPr="00F5470C">
          <w:rPr>
            <w:rStyle w:val="Hyperlink"/>
          </w:rPr>
          <w:t>https://pd2.spt.ford.com/sites/ConnectedVehicle/Web%20Part%20Pages/CONNECT%20TO%20MOBILITY.aspx</w:t>
        </w:r>
      </w:hyperlink>
    </w:p>
    <w:p w14:paraId="045F165E" w14:textId="41260670" w:rsidR="00822B49" w:rsidRPr="00F5470C" w:rsidRDefault="00822B49" w:rsidP="006F623F">
      <w:pPr>
        <w:pStyle w:val="ListParagraph"/>
        <w:numPr>
          <w:ilvl w:val="0"/>
          <w:numId w:val="29"/>
        </w:numPr>
        <w:rPr>
          <w:sz w:val="22"/>
          <w:szCs w:val="22"/>
        </w:rPr>
      </w:pPr>
      <w:r w:rsidRPr="00F5470C">
        <w:rPr>
          <w:sz w:val="22"/>
          <w:szCs w:val="22"/>
        </w:rPr>
        <w:t xml:space="preserve">Click on </w:t>
      </w:r>
      <w:hyperlink r:id="rId46" w:history="1">
        <w:r w:rsidRPr="00F5470C">
          <w:rPr>
            <w:rStyle w:val="Hyperlink"/>
            <w:sz w:val="22"/>
            <w:szCs w:val="22"/>
          </w:rPr>
          <w:t>APS</w:t>
        </w:r>
      </w:hyperlink>
      <w:r w:rsidRPr="00F5470C">
        <w:rPr>
          <w:sz w:val="22"/>
          <w:szCs w:val="22"/>
        </w:rPr>
        <w:t>,</w:t>
      </w:r>
    </w:p>
    <w:p w14:paraId="4EE9BBA3" w14:textId="77777777" w:rsidR="00822B49" w:rsidRPr="00F5470C" w:rsidRDefault="00822B49" w:rsidP="006F623F">
      <w:pPr>
        <w:pStyle w:val="ListParagraph"/>
        <w:numPr>
          <w:ilvl w:val="0"/>
          <w:numId w:val="29"/>
        </w:numPr>
        <w:rPr>
          <w:sz w:val="22"/>
          <w:szCs w:val="22"/>
        </w:rPr>
      </w:pPr>
      <w:r w:rsidRPr="00F5470C">
        <w:rPr>
          <w:sz w:val="22"/>
          <w:szCs w:val="22"/>
        </w:rPr>
        <w:t>Click on GO (green button)</w:t>
      </w:r>
    </w:p>
    <w:p w14:paraId="77D02B7C" w14:textId="048CB135" w:rsidR="00822B49" w:rsidRPr="00F5470C" w:rsidRDefault="00822B49" w:rsidP="006F623F">
      <w:pPr>
        <w:pStyle w:val="ListParagraph"/>
        <w:numPr>
          <w:ilvl w:val="0"/>
          <w:numId w:val="29"/>
        </w:numPr>
        <w:rPr>
          <w:sz w:val="22"/>
          <w:szCs w:val="22"/>
        </w:rPr>
      </w:pPr>
      <w:r w:rsidRPr="00F5470C">
        <w:rPr>
          <w:sz w:val="22"/>
          <w:szCs w:val="22"/>
        </w:rPr>
        <w:t>Type SCAV</w:t>
      </w:r>
    </w:p>
    <w:p w14:paraId="08213AFF" w14:textId="2476F34E" w:rsidR="00822B49" w:rsidRPr="00F5470C" w:rsidRDefault="00822B49" w:rsidP="006F623F">
      <w:pPr>
        <w:pStyle w:val="ListParagraph"/>
        <w:numPr>
          <w:ilvl w:val="0"/>
          <w:numId w:val="29"/>
        </w:numPr>
        <w:rPr>
          <w:sz w:val="22"/>
          <w:szCs w:val="22"/>
        </w:rPr>
      </w:pPr>
      <w:r w:rsidRPr="00F5470C">
        <w:rPr>
          <w:sz w:val="22"/>
          <w:szCs w:val="22"/>
        </w:rPr>
        <w:t>Click on the SCAV link</w:t>
      </w:r>
    </w:p>
    <w:p w14:paraId="7DE1015B" w14:textId="77777777" w:rsidR="00822B49" w:rsidRPr="00F5470C" w:rsidRDefault="00822B49" w:rsidP="006F623F">
      <w:pPr>
        <w:pStyle w:val="ListParagraph"/>
        <w:numPr>
          <w:ilvl w:val="0"/>
          <w:numId w:val="29"/>
        </w:numPr>
        <w:rPr>
          <w:sz w:val="22"/>
          <w:szCs w:val="22"/>
        </w:rPr>
      </w:pPr>
      <w:r w:rsidRPr="00F5470C">
        <w:rPr>
          <w:sz w:val="22"/>
          <w:szCs w:val="22"/>
        </w:rPr>
        <w:t xml:space="preserve">Choose the table that you need in the populated list. And click the green Request Access” button. Fill the description clearly. Name the project and your supervisor. </w:t>
      </w:r>
    </w:p>
    <w:p w14:paraId="159F5C01" w14:textId="71F63D2F" w:rsidR="00690FA3" w:rsidRPr="00F5470C" w:rsidRDefault="00690FA3" w:rsidP="00877D68">
      <w:pPr>
        <w:pStyle w:val="Heading1"/>
        <w:rPr>
          <w:rFonts w:cs="Times New Roman"/>
        </w:rPr>
      </w:pPr>
      <w:bookmarkStart w:id="1047" w:name="_Toc41922688"/>
      <w:r w:rsidRPr="00F5470C">
        <w:rPr>
          <w:rFonts w:cs="Times New Roman"/>
        </w:rPr>
        <w:t xml:space="preserve">Learning </w:t>
      </w:r>
      <w:r w:rsidR="00577ACA" w:rsidRPr="00F5470C">
        <w:rPr>
          <w:rFonts w:cs="Times New Roman"/>
        </w:rPr>
        <w:t>Opportunities</w:t>
      </w:r>
      <w:bookmarkEnd w:id="1047"/>
    </w:p>
    <w:p w14:paraId="4BE0C07B" w14:textId="49B337EB" w:rsidR="00A16215" w:rsidRPr="00F5470C" w:rsidRDefault="00690FA3" w:rsidP="00FE7C4F">
      <w:pPr>
        <w:contextualSpacing/>
        <w:rPr>
          <w:rStyle w:val="Hyperlink"/>
          <w:rFonts w:ascii="Times New Roman" w:eastAsia="Times New Roman" w:hAnsi="Times New Roman" w:cs="Times New Roman"/>
          <w:color w:val="auto"/>
        </w:rPr>
      </w:pPr>
      <w:r w:rsidRPr="00F5470C">
        <w:rPr>
          <w:rFonts w:ascii="Times New Roman" w:eastAsia="Times New Roman" w:hAnsi="Times New Roman" w:cs="Times New Roman"/>
        </w:rPr>
        <w:t xml:space="preserve">You can find learning opportunities at: </w:t>
      </w:r>
      <w:hyperlink r:id="rId47" w:history="1">
        <w:proofErr w:type="spellStart"/>
        <w:r w:rsidR="006763C8" w:rsidRPr="00F5470C">
          <w:rPr>
            <w:rStyle w:val="Hyperlink"/>
            <w:rFonts w:ascii="Times New Roman" w:eastAsia="Times New Roman" w:hAnsi="Times New Roman" w:cs="Times New Roman"/>
            <w:color w:val="auto"/>
          </w:rPr>
          <w:t>M</w:t>
        </w:r>
        <w:r w:rsidRPr="00F5470C">
          <w:rPr>
            <w:rStyle w:val="Hyperlink"/>
            <w:rFonts w:ascii="Times New Roman" w:eastAsia="Times New Roman" w:hAnsi="Times New Roman" w:cs="Times New Roman"/>
            <w:color w:val="auto"/>
          </w:rPr>
          <w:t>y</w:t>
        </w:r>
        <w:r w:rsidR="006763C8" w:rsidRPr="00F5470C">
          <w:rPr>
            <w:rStyle w:val="Hyperlink"/>
            <w:rFonts w:ascii="Times New Roman" w:eastAsia="Times New Roman" w:hAnsi="Times New Roman" w:cs="Times New Roman"/>
            <w:color w:val="auto"/>
          </w:rPr>
          <w:t>L</w:t>
        </w:r>
        <w:r w:rsidRPr="00F5470C">
          <w:rPr>
            <w:rStyle w:val="Hyperlink"/>
            <w:rFonts w:ascii="Times New Roman" w:eastAsia="Times New Roman" w:hAnsi="Times New Roman" w:cs="Times New Roman"/>
            <w:color w:val="auto"/>
          </w:rPr>
          <w:t>earning@</w:t>
        </w:r>
        <w:r w:rsidR="006763C8" w:rsidRPr="00F5470C">
          <w:rPr>
            <w:rStyle w:val="Hyperlink"/>
            <w:rFonts w:ascii="Times New Roman" w:eastAsia="Times New Roman" w:hAnsi="Times New Roman" w:cs="Times New Roman"/>
            <w:color w:val="auto"/>
          </w:rPr>
          <w:t>F</w:t>
        </w:r>
        <w:r w:rsidRPr="00F5470C">
          <w:rPr>
            <w:rStyle w:val="Hyperlink"/>
            <w:rFonts w:ascii="Times New Roman" w:eastAsia="Times New Roman" w:hAnsi="Times New Roman" w:cs="Times New Roman"/>
            <w:color w:val="auto"/>
          </w:rPr>
          <w:t>ord</w:t>
        </w:r>
        <w:proofErr w:type="spellEnd"/>
      </w:hyperlink>
    </w:p>
    <w:p w14:paraId="1AF012BE" w14:textId="77777777" w:rsidR="00A16215" w:rsidRPr="00F5470C" w:rsidRDefault="00A16215" w:rsidP="00A16215">
      <w:pPr>
        <w:pStyle w:val="Heading1"/>
        <w:rPr>
          <w:rFonts w:cs="Times New Roman"/>
          <w:color w:val="auto"/>
        </w:rPr>
      </w:pPr>
      <w:bookmarkStart w:id="1048" w:name="_Toc41922689"/>
      <w:r w:rsidRPr="00F5470C">
        <w:rPr>
          <w:rFonts w:cs="Times New Roman"/>
          <w:color w:val="auto"/>
        </w:rPr>
        <w:t>Corporate Training</w:t>
      </w:r>
      <w:bookmarkEnd w:id="1048"/>
    </w:p>
    <w:p w14:paraId="19126F79" w14:textId="0D95E3E2" w:rsidR="00A16215" w:rsidRPr="00044BE8" w:rsidRDefault="00A16215">
      <w:pPr>
        <w:contextualSpacing/>
        <w:rPr>
          <w:rFonts w:eastAsia="Times New Roman"/>
          <w:u w:val="single"/>
          <w:rPrChange w:id="1049" w:author="Jia Luo" w:date="2020-06-08T10:08:00Z">
            <w:rPr>
              <w:u w:val="single"/>
            </w:rPr>
          </w:rPrChange>
        </w:rPr>
        <w:pPrChange w:id="1050" w:author="Jia Luo" w:date="2020-06-08T10:08:00Z">
          <w:pPr>
            <w:pStyle w:val="ListParagraph"/>
            <w:ind w:left="360"/>
            <w:contextualSpacing/>
          </w:pPr>
        </w:pPrChange>
      </w:pPr>
      <w:r w:rsidRPr="00044BE8">
        <w:rPr>
          <w:rFonts w:ascii="Times New Roman" w:hAnsi="Times New Roman" w:cs="Times New Roman"/>
          <w:rPrChange w:id="1051" w:author="Jia Luo" w:date="2020-06-08T10:08:00Z">
            <w:rPr/>
          </w:rPrChange>
        </w:rPr>
        <w:t>You should</w:t>
      </w:r>
      <w:r w:rsidRPr="00044BE8">
        <w:rPr>
          <w:rFonts w:ascii="Times New Roman" w:eastAsia="Times New Roman" w:hAnsi="Times New Roman" w:cs="Times New Roman"/>
          <w:rPrChange w:id="1052" w:author="Jia Luo" w:date="2020-06-08T10:08:00Z">
            <w:rPr/>
          </w:rPrChange>
        </w:rPr>
        <w:t xml:space="preserve"> complete the corporate training within the first year. It is available on this website: </w:t>
      </w:r>
      <w:r w:rsidR="009F0061" w:rsidRPr="00044BE8">
        <w:rPr>
          <w:rFonts w:ascii="Times New Roman" w:hAnsi="Times New Roman" w:cs="Times New Roman"/>
          <w:rPrChange w:id="1053" w:author="Jia Luo" w:date="2020-06-08T10:08:00Z">
            <w:rPr/>
          </w:rPrChange>
        </w:rPr>
        <w:fldChar w:fldCharType="begin"/>
      </w:r>
      <w:r w:rsidR="009F0061" w:rsidRPr="00044BE8">
        <w:rPr>
          <w:rFonts w:ascii="Times New Roman" w:hAnsi="Times New Roman" w:cs="Times New Roman"/>
          <w:rPrChange w:id="1054" w:author="Jia Luo" w:date="2020-06-08T10:08:00Z">
            <w:rPr/>
          </w:rPrChange>
        </w:rPr>
        <w:instrText xml:space="preserve"> HYPERLINK "http://www.integrity.ford.com" </w:instrText>
      </w:r>
      <w:r w:rsidR="009F0061" w:rsidRPr="00044BE8">
        <w:rPr>
          <w:rPrChange w:id="1055" w:author="Jia Luo" w:date="2020-06-08T10:08:00Z">
            <w:rPr>
              <w:rStyle w:val="Hyperlink"/>
              <w:rFonts w:eastAsia="Times New Roman"/>
              <w:color w:val="auto"/>
            </w:rPr>
          </w:rPrChange>
        </w:rPr>
        <w:fldChar w:fldCharType="separate"/>
      </w:r>
      <w:r w:rsidRPr="00044BE8">
        <w:rPr>
          <w:rStyle w:val="Hyperlink"/>
          <w:rFonts w:ascii="Times New Roman" w:eastAsia="Times New Roman" w:hAnsi="Times New Roman" w:cs="Times New Roman"/>
          <w:color w:val="auto"/>
          <w:rPrChange w:id="1056" w:author="Jia Luo" w:date="2020-06-08T10:08:00Z">
            <w:rPr>
              <w:rStyle w:val="Hyperlink"/>
              <w:rFonts w:eastAsia="Times New Roman"/>
              <w:color w:val="auto"/>
            </w:rPr>
          </w:rPrChange>
        </w:rPr>
        <w:t>www.integrity.ford.com</w:t>
      </w:r>
      <w:r w:rsidR="009F0061" w:rsidRPr="00044BE8">
        <w:rPr>
          <w:rStyle w:val="Hyperlink"/>
          <w:rFonts w:ascii="Times New Roman" w:eastAsia="Times New Roman" w:hAnsi="Times New Roman" w:cs="Times New Roman"/>
          <w:color w:val="auto"/>
          <w:rPrChange w:id="1057" w:author="Jia Luo" w:date="2020-06-08T10:08:00Z">
            <w:rPr>
              <w:rStyle w:val="Hyperlink"/>
              <w:rFonts w:eastAsia="Times New Roman"/>
              <w:color w:val="auto"/>
            </w:rPr>
          </w:rPrChange>
        </w:rPr>
        <w:fldChar w:fldCharType="end"/>
      </w:r>
      <w:r w:rsidR="00391913" w:rsidRPr="00044BE8">
        <w:rPr>
          <w:rStyle w:val="Hyperlink"/>
          <w:rFonts w:ascii="Times New Roman" w:eastAsia="Times New Roman" w:hAnsi="Times New Roman" w:cs="Times New Roman"/>
          <w:color w:val="auto"/>
          <w:rPrChange w:id="1058" w:author="Jia Luo" w:date="2020-06-08T10:08:00Z">
            <w:rPr>
              <w:rStyle w:val="Hyperlink"/>
              <w:rFonts w:eastAsia="Times New Roman"/>
              <w:color w:val="auto"/>
            </w:rPr>
          </w:rPrChange>
        </w:rPr>
        <w:t xml:space="preserve">. </w:t>
      </w:r>
    </w:p>
    <w:p w14:paraId="218FA82A" w14:textId="77777777" w:rsidR="00256DF0" w:rsidRPr="00F5470C" w:rsidRDefault="00256DF0" w:rsidP="00877D68">
      <w:pPr>
        <w:pStyle w:val="Heading1"/>
        <w:rPr>
          <w:rFonts w:cs="Times New Roman"/>
          <w:color w:val="auto"/>
        </w:rPr>
      </w:pPr>
      <w:bookmarkStart w:id="1059" w:name="_Toc41922690"/>
      <w:r w:rsidRPr="00F5470C">
        <w:rPr>
          <w:rFonts w:cs="Times New Roman"/>
          <w:color w:val="auto"/>
        </w:rPr>
        <w:t>Travel Approval Website</w:t>
      </w:r>
      <w:bookmarkEnd w:id="1059"/>
    </w:p>
    <w:p w14:paraId="218FA82D" w14:textId="17445D00" w:rsidR="00AC2FBF" w:rsidRPr="00F5470C" w:rsidRDefault="00AC2FBF" w:rsidP="00FE7C4F">
      <w:pPr>
        <w:rPr>
          <w:rFonts w:ascii="Times New Roman" w:hAnsi="Times New Roman" w:cs="Times New Roman"/>
        </w:rPr>
      </w:pPr>
      <w:r w:rsidRPr="00F5470C">
        <w:rPr>
          <w:rFonts w:ascii="Times New Roman" w:hAnsi="Times New Roman" w:cs="Times New Roman"/>
        </w:rPr>
        <w:t xml:space="preserve">All business travel should be approved on this Ford Corporate Travel website. </w:t>
      </w:r>
      <w:hyperlink r:id="rId48" w:history="1">
        <w:r w:rsidR="00C40584" w:rsidRPr="00F5470C">
          <w:rPr>
            <w:rStyle w:val="Hyperlink"/>
            <w:rFonts w:ascii="Times New Roman" w:hAnsi="Times New Roman" w:cs="Times New Roman"/>
          </w:rPr>
          <w:t>https://www.ter.ford.com/BackOffice/home.html</w:t>
        </w:r>
      </w:hyperlink>
      <w:r w:rsidR="009F3B74" w:rsidRPr="00F5470C">
        <w:rPr>
          <w:rFonts w:ascii="Times New Roman" w:hAnsi="Times New Roman" w:cs="Times New Roman"/>
        </w:rPr>
        <w:t xml:space="preserve"> </w:t>
      </w:r>
      <w:r w:rsidRPr="00F5470C">
        <w:rPr>
          <w:rFonts w:ascii="Times New Roman" w:hAnsi="Times New Roman" w:cs="Times New Roman"/>
        </w:rPr>
        <w:t>You can find the following form</w:t>
      </w:r>
      <w:r w:rsidR="00196648" w:rsidRPr="00F5470C">
        <w:rPr>
          <w:rFonts w:ascii="Times New Roman" w:hAnsi="Times New Roman" w:cs="Times New Roman"/>
        </w:rPr>
        <w:t>s</w:t>
      </w:r>
      <w:r w:rsidRPr="00F5470C">
        <w:rPr>
          <w:rFonts w:ascii="Times New Roman" w:hAnsi="Times New Roman" w:cs="Times New Roman"/>
        </w:rPr>
        <w:t xml:space="preserve"> on this website:</w:t>
      </w:r>
    </w:p>
    <w:p w14:paraId="218FA82E" w14:textId="77777777" w:rsidR="00AC2FBF" w:rsidRPr="00F5470C" w:rsidRDefault="00AC2FBF" w:rsidP="006F623F">
      <w:pPr>
        <w:pStyle w:val="ListParagraph"/>
        <w:numPr>
          <w:ilvl w:val="0"/>
          <w:numId w:val="8"/>
        </w:numPr>
        <w:rPr>
          <w:sz w:val="22"/>
        </w:rPr>
      </w:pPr>
      <w:r w:rsidRPr="00F5470C">
        <w:rPr>
          <w:sz w:val="22"/>
        </w:rPr>
        <w:t>Concur Travel Online</w:t>
      </w:r>
    </w:p>
    <w:p w14:paraId="218FA82F" w14:textId="77777777" w:rsidR="00AC2FBF" w:rsidRPr="00F5470C" w:rsidRDefault="00AC2FBF" w:rsidP="006F623F">
      <w:pPr>
        <w:pStyle w:val="ListParagraph"/>
        <w:numPr>
          <w:ilvl w:val="0"/>
          <w:numId w:val="8"/>
        </w:numPr>
        <w:rPr>
          <w:sz w:val="22"/>
        </w:rPr>
      </w:pPr>
      <w:r w:rsidRPr="00F5470C">
        <w:rPr>
          <w:sz w:val="22"/>
        </w:rPr>
        <w:t>Pre-Trip Approval Request</w:t>
      </w:r>
    </w:p>
    <w:p w14:paraId="218FA830" w14:textId="77777777" w:rsidR="00AC2FBF" w:rsidRPr="00F5470C" w:rsidRDefault="00AC2FBF" w:rsidP="006F623F">
      <w:pPr>
        <w:pStyle w:val="ListParagraph"/>
        <w:numPr>
          <w:ilvl w:val="0"/>
          <w:numId w:val="8"/>
        </w:numPr>
        <w:rPr>
          <w:sz w:val="22"/>
        </w:rPr>
      </w:pPr>
      <w:r w:rsidRPr="00F5470C">
        <w:rPr>
          <w:sz w:val="22"/>
        </w:rPr>
        <w:t>Meeting and Event Registration</w:t>
      </w:r>
    </w:p>
    <w:p w14:paraId="218FA831" w14:textId="5474D461" w:rsidR="00AC2FBF" w:rsidRPr="00F5470C" w:rsidRDefault="00AC2FBF" w:rsidP="006F623F">
      <w:pPr>
        <w:pStyle w:val="ListParagraph"/>
        <w:numPr>
          <w:ilvl w:val="0"/>
          <w:numId w:val="8"/>
        </w:numPr>
        <w:rPr>
          <w:sz w:val="22"/>
        </w:rPr>
      </w:pPr>
      <w:r w:rsidRPr="00F5470C">
        <w:rPr>
          <w:sz w:val="22"/>
        </w:rPr>
        <w:t>Launch Registration</w:t>
      </w:r>
    </w:p>
    <w:p w14:paraId="21047611" w14:textId="679E2028" w:rsidR="006F738A" w:rsidRPr="00F5470C" w:rsidDel="00044BE8" w:rsidRDefault="006F738A" w:rsidP="006F623F">
      <w:pPr>
        <w:pStyle w:val="ListParagraph"/>
        <w:numPr>
          <w:ilvl w:val="0"/>
          <w:numId w:val="8"/>
        </w:numPr>
        <w:rPr>
          <w:del w:id="1060" w:author="Jia Luo" w:date="2020-06-08T10:08:00Z"/>
          <w:sz w:val="22"/>
        </w:rPr>
      </w:pPr>
      <w:r w:rsidRPr="00F5470C">
        <w:rPr>
          <w:sz w:val="22"/>
        </w:rPr>
        <w:t>Information regarding corporate credit cards</w:t>
      </w:r>
    </w:p>
    <w:p w14:paraId="218FA832" w14:textId="77777777" w:rsidR="00AC2FBF" w:rsidRPr="00044BE8" w:rsidRDefault="00AC2FBF">
      <w:pPr>
        <w:pStyle w:val="ListParagraph"/>
        <w:numPr>
          <w:ilvl w:val="0"/>
          <w:numId w:val="8"/>
        </w:numPr>
        <w:pPrChange w:id="1061" w:author="Jia Luo" w:date="2020-06-08T10:08:00Z">
          <w:pPr>
            <w:pStyle w:val="ListParagraph"/>
          </w:pPr>
        </w:pPrChange>
      </w:pPr>
    </w:p>
    <w:p w14:paraId="218FA836" w14:textId="22444D5D" w:rsidR="00196648" w:rsidRPr="00F5470C" w:rsidRDefault="00E368A0" w:rsidP="00877D68">
      <w:pPr>
        <w:pStyle w:val="Heading1"/>
        <w:rPr>
          <w:rFonts w:cs="Times New Roman"/>
          <w:color w:val="auto"/>
        </w:rPr>
      </w:pPr>
      <w:bookmarkStart w:id="1062" w:name="_Toc41922691"/>
      <w:r w:rsidRPr="00F5470C">
        <w:rPr>
          <w:rFonts w:cs="Times New Roman"/>
          <w:color w:val="auto"/>
        </w:rPr>
        <w:t>Ford Global Technologies (FGTL)</w:t>
      </w:r>
      <w:r w:rsidR="00196648" w:rsidRPr="00F5470C">
        <w:rPr>
          <w:rFonts w:cs="Times New Roman"/>
          <w:color w:val="auto"/>
        </w:rPr>
        <w:t xml:space="preserve"> Website</w:t>
      </w:r>
      <w:bookmarkEnd w:id="1062"/>
    </w:p>
    <w:p w14:paraId="218FA837" w14:textId="77777777" w:rsidR="00196648" w:rsidRPr="00F5470C" w:rsidRDefault="00196648" w:rsidP="00FE7C4F">
      <w:pPr>
        <w:rPr>
          <w:rFonts w:ascii="Times New Roman" w:hAnsi="Times New Roman" w:cs="Times New Roman"/>
        </w:rPr>
      </w:pPr>
      <w:r w:rsidRPr="00F5470C">
        <w:rPr>
          <w:rFonts w:ascii="Times New Roman" w:hAnsi="Times New Roman" w:cs="Times New Roman"/>
        </w:rPr>
        <w:t>All the intellectual-related properties</w:t>
      </w:r>
      <w:r w:rsidR="00E368A0" w:rsidRPr="00F5470C">
        <w:rPr>
          <w:rFonts w:ascii="Times New Roman" w:hAnsi="Times New Roman" w:cs="Times New Roman"/>
        </w:rPr>
        <w:t xml:space="preserve"> (patents and publications, etc.)</w:t>
      </w:r>
      <w:r w:rsidRPr="00F5470C">
        <w:rPr>
          <w:rFonts w:ascii="Times New Roman" w:hAnsi="Times New Roman" w:cs="Times New Roman"/>
        </w:rPr>
        <w:t xml:space="preserve"> should be submitted and reviewed on the FGTL website before publishing. FGTL is a wholly-owned subsidiary of Ford Motor Company. As a member of the Office of the General Counsel, we are responsible for managing intellectual property matters for Ford Motor Company and its affiliate companies. FGTL manages patents, trademarks, copyrights, licensing matters, research and development contracts and trade secrets.</w:t>
      </w:r>
      <w:del w:id="1063" w:author="Jia Luo" w:date="2020-06-08T10:07:00Z">
        <w:r w:rsidRPr="00F5470C" w:rsidDel="00044BE8">
          <w:rPr>
            <w:rFonts w:ascii="Times New Roman" w:hAnsi="Times New Roman" w:cs="Times New Roman"/>
          </w:rPr>
          <w:br/>
        </w:r>
      </w:del>
    </w:p>
    <w:p w14:paraId="218FA839" w14:textId="0162BE88" w:rsidR="00196648" w:rsidRPr="00F5470C" w:rsidRDefault="00196648" w:rsidP="00FE7C4F">
      <w:pPr>
        <w:rPr>
          <w:rFonts w:ascii="Times New Roman" w:hAnsi="Times New Roman" w:cs="Times New Roman"/>
        </w:rPr>
      </w:pPr>
      <w:r w:rsidRPr="00F5470C">
        <w:rPr>
          <w:rFonts w:ascii="Times New Roman" w:hAnsi="Times New Roman" w:cs="Times New Roman"/>
        </w:rPr>
        <w:t xml:space="preserve">You can follow the instruction on this website to submit your approval request: </w:t>
      </w:r>
      <w:hyperlink r:id="rId49" w:history="1">
        <w:r w:rsidRPr="00F5470C">
          <w:rPr>
            <w:rStyle w:val="Hyperlink"/>
            <w:rFonts w:ascii="Times New Roman" w:hAnsi="Times New Roman" w:cs="Times New Roman"/>
            <w:color w:val="auto"/>
          </w:rPr>
          <w:t>http://www.fgti.ford.com/client/NewFGTI/index.html</w:t>
        </w:r>
      </w:hyperlink>
    </w:p>
    <w:p w14:paraId="218FA83A" w14:textId="404EF029" w:rsidR="00FD23AC" w:rsidRPr="00F5470C" w:rsidRDefault="008D3E0A" w:rsidP="00877D68">
      <w:pPr>
        <w:pStyle w:val="Heading1"/>
        <w:rPr>
          <w:rFonts w:cs="Times New Roman"/>
          <w:color w:val="auto"/>
        </w:rPr>
      </w:pPr>
      <w:r w:rsidRPr="00F5470C">
        <w:rPr>
          <w:rFonts w:cs="Times New Roman"/>
          <w:color w:val="auto"/>
        </w:rPr>
        <w:t xml:space="preserve"> </w:t>
      </w:r>
      <w:bookmarkStart w:id="1064" w:name="_Toc41922692"/>
      <w:r w:rsidR="00DE0EED" w:rsidRPr="00F5470C">
        <w:rPr>
          <w:rFonts w:cs="Times New Roman"/>
          <w:color w:val="auto"/>
        </w:rPr>
        <w:t xml:space="preserve">Other </w:t>
      </w:r>
      <w:r w:rsidR="00FD23AC" w:rsidRPr="00F5470C">
        <w:rPr>
          <w:rFonts w:cs="Times New Roman"/>
          <w:color w:val="auto"/>
        </w:rPr>
        <w:t>Useful Links</w:t>
      </w:r>
      <w:r w:rsidR="00817AE7">
        <w:rPr>
          <w:rFonts w:cs="Times New Roman"/>
          <w:color w:val="auto"/>
        </w:rPr>
        <w:t xml:space="preserve"> and Information</w:t>
      </w:r>
      <w:bookmarkEnd w:id="1064"/>
    </w:p>
    <w:p w14:paraId="218FA83B" w14:textId="77777777" w:rsidR="00024D70" w:rsidRPr="00F5470C" w:rsidRDefault="009711BC" w:rsidP="00FE7C4F">
      <w:pPr>
        <w:rPr>
          <w:rFonts w:ascii="Times New Roman" w:hAnsi="Times New Roman" w:cs="Times New Roman"/>
        </w:rPr>
      </w:pPr>
      <w:r w:rsidRPr="00F5470C">
        <w:rPr>
          <w:rFonts w:ascii="Times New Roman" w:hAnsi="Times New Roman" w:cs="Times New Roman"/>
        </w:rPr>
        <w:t xml:space="preserve">This section contains other useful information. </w:t>
      </w:r>
    </w:p>
    <w:p w14:paraId="7F307904" w14:textId="16BCDB4C" w:rsidR="00D226EA" w:rsidRPr="00F5470C" w:rsidRDefault="00222D4C" w:rsidP="006F623F">
      <w:pPr>
        <w:pStyle w:val="Heading2"/>
        <w:numPr>
          <w:ilvl w:val="1"/>
          <w:numId w:val="27"/>
        </w:numPr>
        <w:spacing w:after="240"/>
        <w:rPr>
          <w:rFonts w:cs="Times New Roman"/>
        </w:rPr>
      </w:pPr>
      <w:r w:rsidRPr="00F5470C">
        <w:rPr>
          <w:rFonts w:cs="Times New Roman"/>
        </w:rPr>
        <w:lastRenderedPageBreak/>
        <w:t xml:space="preserve"> </w:t>
      </w:r>
      <w:bookmarkStart w:id="1065" w:name="_Toc41922693"/>
      <w:r w:rsidR="00D461D2" w:rsidRPr="00F5470C">
        <w:rPr>
          <w:rFonts w:cs="Times New Roman"/>
        </w:rPr>
        <w:t>GDIA Analytics SharePoint</w:t>
      </w:r>
      <w:bookmarkEnd w:id="1065"/>
    </w:p>
    <w:p w14:paraId="79F2C0D8" w14:textId="33DA0B5E" w:rsidR="00D226EA" w:rsidRPr="00F5470C" w:rsidRDefault="00D226EA" w:rsidP="005F2103">
      <w:pPr>
        <w:pStyle w:val="Heading3"/>
        <w:numPr>
          <w:ilvl w:val="2"/>
          <w:numId w:val="25"/>
        </w:numPr>
        <w:rPr>
          <w:rFonts w:cs="Times New Roman"/>
        </w:rPr>
      </w:pPr>
      <w:bookmarkStart w:id="1066" w:name="_Toc41922694"/>
      <w:r w:rsidRPr="00F5470C">
        <w:rPr>
          <w:rFonts w:cs="Times New Roman"/>
        </w:rPr>
        <w:t>GDI&amp;A SharePoint</w:t>
      </w:r>
      <w:bookmarkEnd w:id="1066"/>
    </w:p>
    <w:p w14:paraId="4394551D" w14:textId="77777777" w:rsidR="00D226EA" w:rsidRPr="00F5470C" w:rsidRDefault="00AD2241" w:rsidP="00D226EA">
      <w:pPr>
        <w:spacing w:after="0"/>
        <w:rPr>
          <w:rFonts w:ascii="Times New Roman" w:hAnsi="Times New Roman" w:cs="Times New Roman"/>
        </w:rPr>
      </w:pPr>
      <w:r w:rsidRPr="00F5470C">
        <w:rPr>
          <w:rFonts w:ascii="Times New Roman" w:hAnsi="Times New Roman" w:cs="Times New Roman"/>
        </w:rPr>
        <w:t xml:space="preserve">You can find </w:t>
      </w:r>
      <w:r w:rsidR="00D226EA" w:rsidRPr="00F5470C">
        <w:rPr>
          <w:rFonts w:ascii="Times New Roman" w:hAnsi="Times New Roman" w:cs="Times New Roman"/>
        </w:rPr>
        <w:t xml:space="preserve">latest news and </w:t>
      </w:r>
      <w:r w:rsidRPr="00F5470C">
        <w:rPr>
          <w:rFonts w:ascii="Times New Roman" w:hAnsi="Times New Roman" w:cs="Times New Roman"/>
        </w:rPr>
        <w:t xml:space="preserve">information about GDI&amp;A </w:t>
      </w:r>
      <w:r w:rsidR="00D226EA" w:rsidRPr="00F5470C">
        <w:rPr>
          <w:rFonts w:ascii="Times New Roman" w:hAnsi="Times New Roman" w:cs="Times New Roman"/>
        </w:rPr>
        <w:t>on</w:t>
      </w:r>
      <w:r w:rsidRPr="00F5470C">
        <w:rPr>
          <w:rFonts w:ascii="Times New Roman" w:hAnsi="Times New Roman" w:cs="Times New Roman"/>
        </w:rPr>
        <w:t xml:space="preserve"> </w:t>
      </w:r>
      <w:hyperlink r:id="rId50" w:history="1">
        <w:r w:rsidRPr="00F5470C">
          <w:rPr>
            <w:rStyle w:val="Hyperlink"/>
            <w:rFonts w:ascii="Times New Roman" w:hAnsi="Times New Roman" w:cs="Times New Roman"/>
          </w:rPr>
          <w:t>GDI&amp;A SharePoint</w:t>
        </w:r>
      </w:hyperlink>
      <w:r w:rsidRPr="00F5470C">
        <w:rPr>
          <w:rFonts w:ascii="Times New Roman" w:hAnsi="Times New Roman" w:cs="Times New Roman"/>
        </w:rPr>
        <w:t xml:space="preserve">. </w:t>
      </w:r>
    </w:p>
    <w:p w14:paraId="1B87B900" w14:textId="3117BBEB" w:rsidR="00D226EA" w:rsidRPr="00F5470C" w:rsidDel="00044BE8" w:rsidRDefault="00D226EA" w:rsidP="00D226EA">
      <w:pPr>
        <w:spacing w:after="0"/>
        <w:rPr>
          <w:del w:id="1067" w:author="Jia Luo" w:date="2020-06-08T10:05:00Z"/>
          <w:rFonts w:ascii="Times New Roman" w:hAnsi="Times New Roman" w:cs="Times New Roman"/>
        </w:rPr>
      </w:pPr>
      <w:r w:rsidRPr="00F5470C">
        <w:rPr>
          <w:rFonts w:ascii="Times New Roman" w:hAnsi="Times New Roman" w:cs="Times New Roman"/>
        </w:rPr>
        <w:t xml:space="preserve">Click on Smart Mobility to find out more about our team. </w:t>
      </w:r>
    </w:p>
    <w:p w14:paraId="7690FFE8" w14:textId="77777777" w:rsidR="00D226EA" w:rsidRPr="00F5470C" w:rsidRDefault="00D226EA" w:rsidP="00D226EA">
      <w:pPr>
        <w:spacing w:after="0"/>
        <w:rPr>
          <w:rFonts w:ascii="Times New Roman" w:hAnsi="Times New Roman" w:cs="Times New Roman"/>
        </w:rPr>
      </w:pPr>
    </w:p>
    <w:p w14:paraId="6CD74001" w14:textId="71DAB30A" w:rsidR="00D226EA" w:rsidRPr="00F5470C" w:rsidRDefault="00D226EA" w:rsidP="005F2103">
      <w:pPr>
        <w:pStyle w:val="Heading3"/>
        <w:numPr>
          <w:ilvl w:val="2"/>
          <w:numId w:val="25"/>
        </w:numPr>
        <w:rPr>
          <w:rFonts w:cs="Times New Roman"/>
        </w:rPr>
      </w:pPr>
      <w:bookmarkStart w:id="1068" w:name="_Toc41922695"/>
      <w:r w:rsidRPr="00F5470C">
        <w:rPr>
          <w:rFonts w:cs="Times New Roman"/>
        </w:rPr>
        <w:t>GDI&amp;A Mobility portal</w:t>
      </w:r>
      <w:bookmarkEnd w:id="1068"/>
    </w:p>
    <w:p w14:paraId="2732C3B1" w14:textId="37FCA436" w:rsidR="00D226EA" w:rsidRPr="00F5470C" w:rsidRDefault="00D226EA" w:rsidP="00D226EA">
      <w:pPr>
        <w:spacing w:after="0"/>
        <w:rPr>
          <w:rFonts w:ascii="Times New Roman" w:hAnsi="Times New Roman" w:cs="Times New Roman"/>
        </w:rPr>
      </w:pPr>
      <w:r w:rsidRPr="00F5470C">
        <w:rPr>
          <w:rFonts w:ascii="Times New Roman" w:hAnsi="Times New Roman" w:cs="Times New Roman"/>
        </w:rPr>
        <w:t xml:space="preserve">If you would like to explore and gain an understanding of the available Mobility data, </w:t>
      </w:r>
      <w:hyperlink r:id="rId51" w:history="1">
        <w:r w:rsidRPr="00F5470C">
          <w:rPr>
            <w:rStyle w:val="Hyperlink"/>
            <w:rFonts w:ascii="Times New Roman" w:hAnsi="Times New Roman" w:cs="Times New Roman"/>
          </w:rPr>
          <w:t>GDI&amp;A mobility portal</w:t>
        </w:r>
      </w:hyperlink>
      <w:r w:rsidRPr="00F5470C">
        <w:rPr>
          <w:rFonts w:ascii="Times New Roman" w:hAnsi="Times New Roman" w:cs="Times New Roman"/>
        </w:rPr>
        <w:t xml:space="preserve"> consolidates high level information about many of our data sources and provides detailed access instructions. </w:t>
      </w:r>
    </w:p>
    <w:p w14:paraId="723474D2" w14:textId="06EC7C84" w:rsidR="005578A1" w:rsidRPr="00F5470C" w:rsidRDefault="005578A1" w:rsidP="006F623F">
      <w:pPr>
        <w:pStyle w:val="Heading2"/>
        <w:numPr>
          <w:ilvl w:val="1"/>
          <w:numId w:val="27"/>
        </w:numPr>
        <w:rPr>
          <w:rFonts w:cs="Times New Roman"/>
        </w:rPr>
      </w:pPr>
      <w:bookmarkStart w:id="1069" w:name="_Toc41922696"/>
      <w:r w:rsidRPr="00F5470C">
        <w:rPr>
          <w:rFonts w:cs="Times New Roman"/>
        </w:rPr>
        <w:t>Onboarding Wiki</w:t>
      </w:r>
      <w:bookmarkEnd w:id="1069"/>
    </w:p>
    <w:p w14:paraId="5E73E64D" w14:textId="175B72DD" w:rsidR="0045075D" w:rsidRDefault="005578A1" w:rsidP="0045075D">
      <w:pPr>
        <w:spacing w:after="0"/>
        <w:rPr>
          <w:rFonts w:ascii="Times New Roman" w:hAnsi="Times New Roman" w:cs="Times New Roman"/>
        </w:rPr>
      </w:pPr>
      <w:r w:rsidRPr="00F5470C">
        <w:rPr>
          <w:rFonts w:ascii="Times New Roman" w:hAnsi="Times New Roman" w:cs="Times New Roman"/>
        </w:rPr>
        <w:t xml:space="preserve">If you are new to data science you may find the </w:t>
      </w:r>
      <w:hyperlink r:id="rId52" w:history="1">
        <w:r w:rsidRPr="00F5470C">
          <w:rPr>
            <w:rStyle w:val="Hyperlink"/>
            <w:rFonts w:ascii="Times New Roman" w:hAnsi="Times New Roman" w:cs="Times New Roman"/>
          </w:rPr>
          <w:t>on-boarding Wiki</w:t>
        </w:r>
      </w:hyperlink>
      <w:r w:rsidRPr="00F5470C">
        <w:rPr>
          <w:rFonts w:ascii="Times New Roman" w:hAnsi="Times New Roman" w:cs="Times New Roman"/>
        </w:rPr>
        <w:t xml:space="preserve"> page useful. </w:t>
      </w:r>
    </w:p>
    <w:p w14:paraId="5E279B92" w14:textId="77777777" w:rsidR="004A1D7D" w:rsidRDefault="004A1D7D" w:rsidP="0045075D">
      <w:pPr>
        <w:spacing w:after="0"/>
        <w:rPr>
          <w:rFonts w:ascii="Times New Roman" w:hAnsi="Times New Roman" w:cs="Times New Roman"/>
        </w:rPr>
      </w:pPr>
    </w:p>
    <w:p w14:paraId="3CD11F51" w14:textId="1D5C96CD" w:rsidR="0045075D" w:rsidRPr="0045075D" w:rsidRDefault="002B5674" w:rsidP="0045075D">
      <w:pPr>
        <w:spacing w:after="0"/>
        <w:rPr>
          <w:rFonts w:ascii="Times New Roman" w:hAnsi="Times New Roman" w:cs="Times New Roman"/>
        </w:rPr>
      </w:pPr>
      <w:r>
        <w:rPr>
          <w:rFonts w:ascii="Times New Roman" w:hAnsi="Times New Roman" w:cs="Times New Roman"/>
        </w:rPr>
        <w:t xml:space="preserve">Here is the link for </w:t>
      </w:r>
      <w:hyperlink r:id="rId53" w:history="1">
        <w:r w:rsidR="0045075D" w:rsidRPr="0045075D">
          <w:rPr>
            <w:rFonts w:ascii="Times New Roman" w:hAnsi="Times New Roman" w:cs="Times New Roman"/>
          </w:rPr>
          <w:t xml:space="preserve">Connecting </w:t>
        </w:r>
        <w:proofErr w:type="spellStart"/>
        <w:r w:rsidR="0045075D" w:rsidRPr="0045075D">
          <w:rPr>
            <w:rFonts w:ascii="Times New Roman" w:hAnsi="Times New Roman" w:cs="Times New Roman"/>
          </w:rPr>
          <w:t>Jupyter</w:t>
        </w:r>
        <w:proofErr w:type="spellEnd"/>
        <w:r w:rsidR="0045075D" w:rsidRPr="0045075D">
          <w:rPr>
            <w:rFonts w:ascii="Times New Roman" w:hAnsi="Times New Roman" w:cs="Times New Roman"/>
          </w:rPr>
          <w:t xml:space="preserve"> notebook to</w:t>
        </w:r>
        <w:r w:rsidR="0045075D">
          <w:rPr>
            <w:rFonts w:ascii="Times New Roman" w:hAnsi="Times New Roman" w:cs="Times New Roman"/>
          </w:rPr>
          <w:t xml:space="preserve"> </w:t>
        </w:r>
      </w:hyperlink>
      <w:r w:rsidR="0045075D" w:rsidRPr="0045075D">
        <w:rPr>
          <w:rFonts w:ascii="Times New Roman" w:hAnsi="Times New Roman" w:cs="Times New Roman"/>
        </w:rPr>
        <w:t>Spark2</w:t>
      </w:r>
    </w:p>
    <w:p w14:paraId="65B67FF1" w14:textId="77777777" w:rsidR="004A1D7D" w:rsidRDefault="000D5A64" w:rsidP="004A1D7D">
      <w:pPr>
        <w:spacing w:after="0"/>
      </w:pPr>
      <w:hyperlink r:id="rId54" w:history="1">
        <w:r w:rsidR="0045075D" w:rsidRPr="005426F9">
          <w:rPr>
            <w:rStyle w:val="Hyperlink"/>
          </w:rPr>
          <w:t>http://wiki.ford.com/display/DZ/Connecting+Jupyter+notebook+to+Spark2</w:t>
        </w:r>
      </w:hyperlink>
    </w:p>
    <w:p w14:paraId="1CEF19B9" w14:textId="77777777" w:rsidR="004A1D7D" w:rsidRDefault="004A1D7D" w:rsidP="004A1D7D">
      <w:pPr>
        <w:spacing w:after="0"/>
      </w:pPr>
    </w:p>
    <w:p w14:paraId="31E6FE62" w14:textId="30881B90" w:rsidR="0045075D" w:rsidRPr="004A1D7D" w:rsidRDefault="000D5A64" w:rsidP="0045075D">
      <w:pPr>
        <w:spacing w:after="0"/>
      </w:pPr>
      <w:hyperlink r:id="rId55" w:history="1">
        <w:r w:rsidR="004A1D7D" w:rsidRPr="004A1D7D">
          <w:rPr>
            <w:rFonts w:ascii="Times New Roman" w:hAnsi="Times New Roman" w:cs="Times New Roman"/>
          </w:rPr>
          <w:t>Hadoop COE Training</w:t>
        </w:r>
      </w:hyperlink>
    </w:p>
    <w:p w14:paraId="4152F5D6" w14:textId="70962FE3" w:rsidR="0045075D" w:rsidRPr="004A1D7D" w:rsidRDefault="000D5A64" w:rsidP="004A1D7D">
      <w:hyperlink r:id="rId56" w:history="1">
        <w:r w:rsidR="0045075D">
          <w:rPr>
            <w:rStyle w:val="Hyperlink"/>
          </w:rPr>
          <w:t>http://wiki.ford.com/display/HA/Hadoop+COE+Training</w:t>
        </w:r>
      </w:hyperlink>
    </w:p>
    <w:p w14:paraId="0BABDFDF" w14:textId="4C59AC05" w:rsidR="0045075D" w:rsidRPr="00F5470C" w:rsidRDefault="0045075D" w:rsidP="0045075D">
      <w:pPr>
        <w:pStyle w:val="Heading2"/>
        <w:numPr>
          <w:ilvl w:val="1"/>
          <w:numId w:val="27"/>
        </w:numPr>
        <w:rPr>
          <w:rFonts w:cs="Times New Roman"/>
        </w:rPr>
      </w:pPr>
      <w:bookmarkStart w:id="1070" w:name="_Toc41922697"/>
      <w:r>
        <w:rPr>
          <w:rFonts w:cs="Times New Roman"/>
        </w:rPr>
        <w:t>Ford SPEAK</w:t>
      </w:r>
      <w:bookmarkEnd w:id="1070"/>
    </w:p>
    <w:p w14:paraId="5018B10F" w14:textId="4E532556" w:rsidR="0045075D" w:rsidRPr="0045075D" w:rsidDel="00684E43" w:rsidRDefault="0045075D" w:rsidP="0045075D">
      <w:pPr>
        <w:spacing w:after="0"/>
        <w:rPr>
          <w:del w:id="1071" w:author="Jia Luo" w:date="2020-06-08T10:02:00Z"/>
          <w:rFonts w:ascii="Times New Roman" w:hAnsi="Times New Roman" w:cs="Times New Roman"/>
        </w:rPr>
      </w:pPr>
      <w:r w:rsidRPr="0045075D">
        <w:rPr>
          <w:rFonts w:ascii="Times New Roman" w:hAnsi="Times New Roman" w:cs="Times New Roman"/>
        </w:rPr>
        <w:t>for finding abbreviations</w:t>
      </w:r>
      <w:r>
        <w:rPr>
          <w:rFonts w:ascii="Times New Roman" w:hAnsi="Times New Roman" w:cs="Times New Roman"/>
        </w:rPr>
        <w:t xml:space="preserve"> </w:t>
      </w:r>
      <w:hyperlink r:id="rId57" w:history="1">
        <w:r w:rsidRPr="005426F9">
          <w:rPr>
            <w:rStyle w:val="Hyperlink"/>
          </w:rPr>
          <w:t>http://www.rlis.ford.com/fordspeak/</w:t>
        </w:r>
      </w:hyperlink>
    </w:p>
    <w:p w14:paraId="5E5FD172" w14:textId="77777777" w:rsidR="0045075D" w:rsidRPr="00F5470C" w:rsidRDefault="0045075D" w:rsidP="00D226EA">
      <w:pPr>
        <w:spacing w:after="0"/>
        <w:rPr>
          <w:rFonts w:ascii="Times New Roman" w:hAnsi="Times New Roman" w:cs="Times New Roman"/>
        </w:rPr>
      </w:pPr>
    </w:p>
    <w:p w14:paraId="218FA83C" w14:textId="43F78760" w:rsidR="00C76EAE" w:rsidRPr="00F5470C" w:rsidRDefault="00C76EAE" w:rsidP="00877D68">
      <w:pPr>
        <w:pStyle w:val="Heading2"/>
        <w:ind w:left="0" w:firstLine="0"/>
        <w:rPr>
          <w:rFonts w:cs="Times New Roman"/>
        </w:rPr>
      </w:pPr>
      <w:bookmarkStart w:id="1072" w:name="_Toc41922698"/>
      <w:r w:rsidRPr="00F5470C">
        <w:rPr>
          <w:rFonts w:cs="Times New Roman"/>
        </w:rPr>
        <w:t xml:space="preserve">Ford </w:t>
      </w:r>
      <w:r w:rsidR="00AD2925" w:rsidRPr="00F5470C">
        <w:rPr>
          <w:rFonts w:cs="Times New Roman"/>
        </w:rPr>
        <w:t xml:space="preserve">Dearborn </w:t>
      </w:r>
      <w:r w:rsidR="005E2AEF" w:rsidRPr="00F5470C">
        <w:rPr>
          <w:rFonts w:cs="Times New Roman"/>
        </w:rPr>
        <w:t>building</w:t>
      </w:r>
      <w:r w:rsidRPr="00F5470C">
        <w:rPr>
          <w:rFonts w:cs="Times New Roman"/>
        </w:rPr>
        <w:t xml:space="preserve"> </w:t>
      </w:r>
      <w:r w:rsidR="001F4A5E" w:rsidRPr="00F5470C">
        <w:rPr>
          <w:rFonts w:cs="Times New Roman"/>
        </w:rPr>
        <w:t>m</w:t>
      </w:r>
      <w:r w:rsidRPr="00F5470C">
        <w:rPr>
          <w:rFonts w:cs="Times New Roman"/>
        </w:rPr>
        <w:t>ap</w:t>
      </w:r>
      <w:bookmarkEnd w:id="1072"/>
    </w:p>
    <w:p w14:paraId="218FA83D" w14:textId="05812CD9" w:rsidR="00C76EAE" w:rsidRPr="00F5470C" w:rsidRDefault="00C76EAE" w:rsidP="00FE7C4F">
      <w:pPr>
        <w:rPr>
          <w:rFonts w:ascii="Times New Roman" w:hAnsi="Times New Roman" w:cs="Times New Roman"/>
        </w:rPr>
      </w:pPr>
      <w:r w:rsidRPr="00F5470C">
        <w:rPr>
          <w:rFonts w:ascii="Times New Roman" w:hAnsi="Times New Roman" w:cs="Times New Roman"/>
        </w:rPr>
        <w:t>Please use the following link to identify the Ford campus map. You should open this link with IE explorer.</w:t>
      </w:r>
    </w:p>
    <w:p w14:paraId="47A24039" w14:textId="461E2261" w:rsidR="00691E60" w:rsidRPr="00F5470C" w:rsidRDefault="000D5A64" w:rsidP="00FE7C4F">
      <w:pPr>
        <w:rPr>
          <w:rFonts w:ascii="Times New Roman" w:hAnsi="Times New Roman" w:cs="Times New Roman"/>
        </w:rPr>
      </w:pPr>
      <w:hyperlink r:id="rId58" w:history="1">
        <w:r w:rsidR="00A3537D" w:rsidRPr="00F5470C">
          <w:rPr>
            <w:rStyle w:val="Hyperlink"/>
            <w:rFonts w:ascii="Times New Roman" w:hAnsi="Times New Roman" w:cs="Times New Roman"/>
          </w:rPr>
          <w:t>https://hr.spt.ford.com/sites/FordInterfaithNetwork/NDoP/NDoP%20Information/Forms/AllItems.aspx?RootFolder=%2fsites%2fFordInterfaithNetwork%2fNDoP%2fNDoP%20Information%2fBuilding%20Maps&amp;FolderCTID=0x01200073874BF230BB2F4D84B95F2AB51F97D2</w:t>
        </w:r>
      </w:hyperlink>
    </w:p>
    <w:p w14:paraId="218FA840" w14:textId="04E8E516" w:rsidR="00C76EAE" w:rsidRPr="00F5470C" w:rsidRDefault="00977EB1" w:rsidP="00A16215">
      <w:pPr>
        <w:pStyle w:val="Heading2"/>
        <w:ind w:left="0" w:firstLine="0"/>
        <w:rPr>
          <w:rFonts w:cs="Times New Roman"/>
        </w:rPr>
      </w:pPr>
      <w:r w:rsidRPr="00F5470C">
        <w:rPr>
          <w:rFonts w:cs="Times New Roman"/>
        </w:rPr>
        <w:t xml:space="preserve"> </w:t>
      </w:r>
      <w:bookmarkStart w:id="1073" w:name="_Toc41922699"/>
      <w:r w:rsidR="00C76EAE" w:rsidRPr="00F5470C">
        <w:rPr>
          <w:rFonts w:cs="Times New Roman"/>
        </w:rPr>
        <w:t xml:space="preserve">Introduction to </w:t>
      </w:r>
      <w:r w:rsidR="00527B8C" w:rsidRPr="00F5470C">
        <w:rPr>
          <w:rFonts w:cs="Times New Roman"/>
        </w:rPr>
        <w:t>F</w:t>
      </w:r>
      <w:r w:rsidR="00C76EAE" w:rsidRPr="00F5470C">
        <w:rPr>
          <w:rFonts w:cs="Times New Roman"/>
        </w:rPr>
        <w:t xml:space="preserve">ord </w:t>
      </w:r>
      <w:r w:rsidR="002D6525" w:rsidRPr="00F5470C">
        <w:rPr>
          <w:rFonts w:cs="Times New Roman"/>
        </w:rPr>
        <w:t>S</w:t>
      </w:r>
      <w:r w:rsidR="00C76EAE" w:rsidRPr="00F5470C">
        <w:rPr>
          <w:rFonts w:cs="Times New Roman"/>
        </w:rPr>
        <w:t xml:space="preserve">mart </w:t>
      </w:r>
      <w:r w:rsidR="002D6525" w:rsidRPr="00F5470C">
        <w:rPr>
          <w:rFonts w:cs="Times New Roman"/>
        </w:rPr>
        <w:t>M</w:t>
      </w:r>
      <w:r w:rsidR="00C76EAE" w:rsidRPr="00F5470C">
        <w:rPr>
          <w:rFonts w:cs="Times New Roman"/>
        </w:rPr>
        <w:t xml:space="preserve">obility </w:t>
      </w:r>
      <w:r w:rsidR="001F4A5E" w:rsidRPr="00F5470C">
        <w:rPr>
          <w:rFonts w:cs="Times New Roman"/>
        </w:rPr>
        <w:t>p</w:t>
      </w:r>
      <w:r w:rsidR="00C76EAE" w:rsidRPr="00F5470C">
        <w:rPr>
          <w:rFonts w:cs="Times New Roman"/>
        </w:rPr>
        <w:t>rogram (</w:t>
      </w:r>
      <w:r w:rsidR="00CF56B2" w:rsidRPr="00F5470C">
        <w:rPr>
          <w:rFonts w:cs="Times New Roman"/>
        </w:rPr>
        <w:t>YouTube</w:t>
      </w:r>
      <w:r w:rsidR="00C76EAE" w:rsidRPr="00F5470C">
        <w:rPr>
          <w:rFonts w:cs="Times New Roman"/>
        </w:rPr>
        <w:t>)</w:t>
      </w:r>
      <w:bookmarkEnd w:id="1073"/>
    </w:p>
    <w:p w14:paraId="218FA841" w14:textId="0D0261A6" w:rsidR="00C76EAE" w:rsidRDefault="000D5A64" w:rsidP="00FE7C4F">
      <w:pPr>
        <w:rPr>
          <w:rStyle w:val="Hyperlink"/>
          <w:rFonts w:ascii="Times New Roman" w:hAnsi="Times New Roman" w:cs="Times New Roman"/>
        </w:rPr>
      </w:pPr>
      <w:hyperlink r:id="rId59" w:history="1">
        <w:r w:rsidR="00C76EAE" w:rsidRPr="00F5470C">
          <w:rPr>
            <w:rStyle w:val="Hyperlink"/>
            <w:rFonts w:ascii="Times New Roman" w:hAnsi="Times New Roman" w:cs="Times New Roman"/>
          </w:rPr>
          <w:t>https://www.youtube.com/playlist?list=PLMv38wXUwPqhULl3Ww38eS6VvcPP0o17U</w:t>
        </w:r>
      </w:hyperlink>
    </w:p>
    <w:p w14:paraId="14CFCB90" w14:textId="3D750C3F" w:rsidR="00C07F65" w:rsidRDefault="00C07F65" w:rsidP="00C07F65">
      <w:pPr>
        <w:pStyle w:val="Heading2"/>
        <w:ind w:left="0" w:firstLine="0"/>
        <w:rPr>
          <w:rFonts w:cs="Times New Roman"/>
        </w:rPr>
      </w:pPr>
      <w:bookmarkStart w:id="1074" w:name="_Toc41922700"/>
      <w:r w:rsidRPr="00F5470C">
        <w:rPr>
          <w:rFonts w:cs="Times New Roman"/>
        </w:rPr>
        <w:t xml:space="preserve">Introduction </w:t>
      </w:r>
      <w:r>
        <w:rPr>
          <w:rFonts w:cs="Times New Roman"/>
        </w:rPr>
        <w:t>to Getting Started with Spark Training</w:t>
      </w:r>
      <w:bookmarkEnd w:id="1074"/>
    </w:p>
    <w:p w14:paraId="2F68C34B" w14:textId="1662ABE4" w:rsidR="00C07F65" w:rsidRPr="00C07F65" w:rsidRDefault="000D5A64" w:rsidP="00FE7C4F">
      <w:pPr>
        <w:rPr>
          <w:rStyle w:val="Hyperlink"/>
          <w:rFonts w:ascii="Times New Roman" w:hAnsi="Times New Roman" w:cs="Times New Roman"/>
        </w:rPr>
      </w:pPr>
      <w:hyperlink r:id="rId60" w:history="1">
        <w:r w:rsidR="00C07F65" w:rsidRPr="00C07F65">
          <w:rPr>
            <w:rStyle w:val="Hyperlink"/>
            <w:rFonts w:ascii="Times New Roman" w:hAnsi="Times New Roman" w:cs="Times New Roman"/>
          </w:rPr>
          <w:t>https://github.ford.com/HadoopArchitecture/GettingStartedWithSparkTraining</w:t>
        </w:r>
      </w:hyperlink>
    </w:p>
    <w:p w14:paraId="218FA843" w14:textId="4CD40552" w:rsidR="00F57515" w:rsidRPr="00F5470C" w:rsidRDefault="00222D4C" w:rsidP="00A16215">
      <w:pPr>
        <w:pStyle w:val="Heading2"/>
        <w:ind w:left="0" w:firstLine="0"/>
        <w:rPr>
          <w:rFonts w:cs="Times New Roman"/>
        </w:rPr>
      </w:pPr>
      <w:r w:rsidRPr="00F5470C">
        <w:rPr>
          <w:rFonts w:cs="Times New Roman"/>
        </w:rPr>
        <w:t xml:space="preserve"> </w:t>
      </w:r>
      <w:bookmarkStart w:id="1075" w:name="_Toc41922701"/>
      <w:r w:rsidR="00C76EAE" w:rsidRPr="00F5470C">
        <w:rPr>
          <w:rFonts w:cs="Times New Roman"/>
        </w:rPr>
        <w:t>How to r</w:t>
      </w:r>
      <w:r w:rsidR="00F57515" w:rsidRPr="00F5470C">
        <w:rPr>
          <w:rFonts w:cs="Times New Roman"/>
        </w:rPr>
        <w:t>eset your Fordna1/Outlook password</w:t>
      </w:r>
      <w:bookmarkEnd w:id="1075"/>
    </w:p>
    <w:p w14:paraId="218FA844" w14:textId="77777777" w:rsidR="00F57515" w:rsidRPr="00F5470C" w:rsidRDefault="00F57515" w:rsidP="00FE7C4F">
      <w:pPr>
        <w:numPr>
          <w:ilvl w:val="0"/>
          <w:numId w:val="2"/>
        </w:numPr>
        <w:spacing w:after="0" w:line="240" w:lineRule="auto"/>
        <w:rPr>
          <w:rFonts w:ascii="Times New Roman" w:eastAsia="Times New Roman" w:hAnsi="Times New Roman" w:cs="Times New Roman"/>
        </w:rPr>
      </w:pPr>
      <w:r w:rsidRPr="00F5470C">
        <w:rPr>
          <w:rFonts w:ascii="Times New Roman" w:eastAsia="Times New Roman" w:hAnsi="Times New Roman" w:cs="Times New Roman"/>
        </w:rPr>
        <w:t>Open Internet Explorer (if prompted for ID and Password, do not try to log on)</w:t>
      </w:r>
    </w:p>
    <w:p w14:paraId="218FA845" w14:textId="77777777" w:rsidR="00F57515" w:rsidRPr="00F5470C" w:rsidRDefault="00F57515" w:rsidP="00FE7C4F">
      <w:pPr>
        <w:numPr>
          <w:ilvl w:val="0"/>
          <w:numId w:val="2"/>
        </w:numPr>
        <w:spacing w:after="0" w:line="240" w:lineRule="auto"/>
        <w:rPr>
          <w:rFonts w:ascii="Times New Roman" w:eastAsia="Times New Roman" w:hAnsi="Times New Roman" w:cs="Times New Roman"/>
        </w:rPr>
      </w:pPr>
      <w:r w:rsidRPr="00F5470C">
        <w:rPr>
          <w:rFonts w:ascii="Times New Roman" w:eastAsia="Times New Roman" w:hAnsi="Times New Roman" w:cs="Times New Roman"/>
        </w:rPr>
        <w:t xml:space="preserve">Go the Ford default home page </w:t>
      </w:r>
      <w:hyperlink r:id="rId61" w:history="1">
        <w:r w:rsidRPr="00F5470C">
          <w:rPr>
            <w:rStyle w:val="Hyperlink"/>
            <w:rFonts w:ascii="Times New Roman" w:hAnsi="Times New Roman" w:cs="Times New Roman"/>
          </w:rPr>
          <w:t>http://www.at.ford.com</w:t>
        </w:r>
      </w:hyperlink>
    </w:p>
    <w:p w14:paraId="218FA846" w14:textId="1D52883F" w:rsidR="00F57515" w:rsidRPr="00F5470C" w:rsidRDefault="00F57515" w:rsidP="00FE7C4F">
      <w:pPr>
        <w:numPr>
          <w:ilvl w:val="0"/>
          <w:numId w:val="2"/>
        </w:numPr>
        <w:spacing w:after="0" w:line="240" w:lineRule="auto"/>
        <w:rPr>
          <w:rFonts w:ascii="Times New Roman" w:eastAsia="Times New Roman" w:hAnsi="Times New Roman" w:cs="Times New Roman"/>
        </w:rPr>
      </w:pPr>
      <w:r w:rsidRPr="00F5470C">
        <w:rPr>
          <w:rFonts w:ascii="Times New Roman" w:eastAsia="Times New Roman" w:hAnsi="Times New Roman" w:cs="Times New Roman"/>
        </w:rPr>
        <w:t>Click on the</w:t>
      </w:r>
      <w:r w:rsidR="00222D4C" w:rsidRPr="00F5470C">
        <w:rPr>
          <w:rFonts w:ascii="Times New Roman" w:eastAsia="Times New Roman" w:hAnsi="Times New Roman" w:cs="Times New Roman"/>
        </w:rPr>
        <w:t xml:space="preserve"> Resources,</w:t>
      </w:r>
      <w:r w:rsidRPr="00F5470C">
        <w:rPr>
          <w:rFonts w:ascii="Times New Roman" w:eastAsia="Times New Roman" w:hAnsi="Times New Roman" w:cs="Times New Roman"/>
        </w:rPr>
        <w:t xml:space="preserve"> Tools then Job-Related Tools</w:t>
      </w:r>
    </w:p>
    <w:p w14:paraId="218FA847" w14:textId="77777777" w:rsidR="00F57515" w:rsidRPr="00F5470C" w:rsidRDefault="00F57515" w:rsidP="00FE7C4F">
      <w:pPr>
        <w:numPr>
          <w:ilvl w:val="0"/>
          <w:numId w:val="2"/>
        </w:numPr>
        <w:spacing w:after="0" w:line="240" w:lineRule="auto"/>
        <w:rPr>
          <w:rFonts w:ascii="Times New Roman" w:eastAsia="Times New Roman" w:hAnsi="Times New Roman" w:cs="Times New Roman"/>
        </w:rPr>
      </w:pPr>
      <w:r w:rsidRPr="00F5470C">
        <w:rPr>
          <w:rFonts w:ascii="Times New Roman" w:eastAsia="Times New Roman" w:hAnsi="Times New Roman" w:cs="Times New Roman"/>
        </w:rPr>
        <w:t>Click on Reset My Password and follow the instructions to reset password</w:t>
      </w:r>
    </w:p>
    <w:p w14:paraId="218FA848" w14:textId="77777777" w:rsidR="00B272A3" w:rsidRPr="00F5470C" w:rsidRDefault="00F57515" w:rsidP="00502D64">
      <w:pPr>
        <w:spacing w:before="100" w:beforeAutospacing="1" w:after="100" w:afterAutospacing="1"/>
        <w:rPr>
          <w:rFonts w:ascii="Times New Roman" w:hAnsi="Times New Roman" w:cs="Times New Roman"/>
        </w:rPr>
      </w:pPr>
      <w:r w:rsidRPr="00F5470C">
        <w:rPr>
          <w:rFonts w:ascii="Times New Roman" w:hAnsi="Times New Roman" w:cs="Times New Roman"/>
        </w:rPr>
        <w:t xml:space="preserve">Note: Your password will expire every 90 days. You will be notified 17 days in advance of expiration, along with the procedure for resetting. If password expiration does occur, or you get locked out, and are </w:t>
      </w:r>
      <w:r w:rsidRPr="00F5470C">
        <w:rPr>
          <w:rFonts w:ascii="Times New Roman" w:hAnsi="Times New Roman" w:cs="Times New Roman"/>
        </w:rPr>
        <w:lastRenderedPageBreak/>
        <w:t xml:space="preserve">unable to answer correctly the (2) security questions, you must contact corporate at x74957 to reset your password for you. </w:t>
      </w:r>
    </w:p>
    <w:p w14:paraId="7335F0D5" w14:textId="401FB3AF" w:rsidR="001B1E36" w:rsidRPr="00F5470C" w:rsidRDefault="001B1E36" w:rsidP="00A16215">
      <w:pPr>
        <w:pStyle w:val="Heading2"/>
        <w:ind w:left="0" w:firstLine="0"/>
        <w:rPr>
          <w:rFonts w:cs="Times New Roman"/>
        </w:rPr>
      </w:pPr>
      <w:bookmarkStart w:id="1076" w:name="_Toc41922702"/>
      <w:r w:rsidRPr="00F5470C">
        <w:rPr>
          <w:rFonts w:cs="Times New Roman"/>
        </w:rPr>
        <w:t>Adding Photo to Outlook</w:t>
      </w:r>
      <w:bookmarkEnd w:id="1076"/>
    </w:p>
    <w:p w14:paraId="78115886" w14:textId="1731EA80" w:rsidR="00174300" w:rsidRPr="00F5470C" w:rsidRDefault="00174300" w:rsidP="00174300">
      <w:pPr>
        <w:pStyle w:val="ListParagraph"/>
        <w:numPr>
          <w:ilvl w:val="3"/>
          <w:numId w:val="2"/>
        </w:numPr>
        <w:tabs>
          <w:tab w:val="clear" w:pos="2880"/>
        </w:tabs>
        <w:ind w:left="720"/>
        <w:rPr>
          <w:rFonts w:eastAsia="Times New Roman"/>
          <w:sz w:val="22"/>
        </w:rPr>
      </w:pPr>
      <w:r w:rsidRPr="00F5470C">
        <w:rPr>
          <w:rFonts w:eastAsia="Times New Roman"/>
          <w:sz w:val="22"/>
        </w:rPr>
        <w:t xml:space="preserve">Go to </w:t>
      </w:r>
      <w:hyperlink r:id="rId62" w:history="1">
        <w:r w:rsidRPr="00F5470C">
          <w:rPr>
            <w:rFonts w:eastAsia="Times New Roman"/>
            <w:color w:val="0000FF"/>
            <w:sz w:val="22"/>
            <w:u w:val="single"/>
          </w:rPr>
          <w:t>https://www.office.com</w:t>
        </w:r>
      </w:hyperlink>
      <w:r w:rsidR="00D9009C" w:rsidRPr="00F5470C">
        <w:rPr>
          <w:rFonts w:eastAsia="Times New Roman"/>
          <w:sz w:val="22"/>
        </w:rPr>
        <w:t xml:space="preserve">. </w:t>
      </w:r>
    </w:p>
    <w:p w14:paraId="50B64C22" w14:textId="12EE0846" w:rsidR="00AE4FE8" w:rsidRPr="00F5470C" w:rsidRDefault="00AE4FE8" w:rsidP="00174300">
      <w:pPr>
        <w:pStyle w:val="ListParagraph"/>
        <w:numPr>
          <w:ilvl w:val="3"/>
          <w:numId w:val="2"/>
        </w:numPr>
        <w:tabs>
          <w:tab w:val="clear" w:pos="2880"/>
        </w:tabs>
        <w:ind w:left="720"/>
        <w:rPr>
          <w:rFonts w:eastAsia="Times New Roman"/>
          <w:sz w:val="22"/>
        </w:rPr>
      </w:pPr>
      <w:r w:rsidRPr="00F5470C">
        <w:rPr>
          <w:rFonts w:eastAsia="Times New Roman"/>
          <w:sz w:val="22"/>
        </w:rPr>
        <w:t xml:space="preserve">Log into your account with your Ford credentials. </w:t>
      </w:r>
    </w:p>
    <w:p w14:paraId="15A70859" w14:textId="7125C2FD" w:rsidR="00174300" w:rsidRPr="00F5470C" w:rsidRDefault="00174300" w:rsidP="00174300">
      <w:pPr>
        <w:pStyle w:val="ListParagraph"/>
        <w:numPr>
          <w:ilvl w:val="3"/>
          <w:numId w:val="2"/>
        </w:numPr>
        <w:tabs>
          <w:tab w:val="clear" w:pos="2880"/>
        </w:tabs>
        <w:ind w:left="720"/>
        <w:rPr>
          <w:rFonts w:eastAsia="Times New Roman"/>
          <w:sz w:val="22"/>
        </w:rPr>
      </w:pPr>
      <w:r w:rsidRPr="00F5470C">
        <w:rPr>
          <w:rFonts w:eastAsia="Times New Roman"/>
          <w:sz w:val="22"/>
        </w:rPr>
        <w:t>At the top of the page, select your name or profile picture</w:t>
      </w:r>
    </w:p>
    <w:p w14:paraId="43F7FBEC" w14:textId="77777777" w:rsidR="00174300" w:rsidRPr="00F5470C" w:rsidRDefault="00174300" w:rsidP="00174300">
      <w:pPr>
        <w:pStyle w:val="ListParagraph"/>
        <w:numPr>
          <w:ilvl w:val="3"/>
          <w:numId w:val="2"/>
        </w:numPr>
        <w:tabs>
          <w:tab w:val="clear" w:pos="2880"/>
        </w:tabs>
        <w:ind w:left="720"/>
        <w:rPr>
          <w:rFonts w:eastAsia="Times New Roman"/>
          <w:sz w:val="22"/>
        </w:rPr>
      </w:pPr>
      <w:r w:rsidRPr="00F5470C">
        <w:rPr>
          <w:rFonts w:eastAsia="Times New Roman"/>
          <w:sz w:val="22"/>
        </w:rPr>
        <w:t>In the My account pane, select your profile picture.</w:t>
      </w:r>
    </w:p>
    <w:p w14:paraId="1B88726A" w14:textId="77777777" w:rsidR="00174300" w:rsidRPr="00F5470C" w:rsidRDefault="00174300" w:rsidP="00174300">
      <w:pPr>
        <w:pStyle w:val="ListParagraph"/>
        <w:numPr>
          <w:ilvl w:val="3"/>
          <w:numId w:val="2"/>
        </w:numPr>
        <w:tabs>
          <w:tab w:val="clear" w:pos="2880"/>
        </w:tabs>
        <w:ind w:left="720"/>
        <w:rPr>
          <w:rFonts w:eastAsia="Times New Roman"/>
          <w:sz w:val="22"/>
        </w:rPr>
      </w:pPr>
      <w:r w:rsidRPr="00F5470C">
        <w:rPr>
          <w:rFonts w:eastAsia="Times New Roman"/>
          <w:sz w:val="22"/>
        </w:rPr>
        <w:t>In the Change your photo dialog, select Upload a new photo.</w:t>
      </w:r>
    </w:p>
    <w:p w14:paraId="5C9A12A4" w14:textId="77777777" w:rsidR="00174300" w:rsidRPr="00F5470C" w:rsidRDefault="00174300" w:rsidP="00174300">
      <w:pPr>
        <w:pStyle w:val="ListParagraph"/>
        <w:numPr>
          <w:ilvl w:val="3"/>
          <w:numId w:val="2"/>
        </w:numPr>
        <w:tabs>
          <w:tab w:val="clear" w:pos="2880"/>
        </w:tabs>
        <w:ind w:left="720"/>
        <w:rPr>
          <w:rFonts w:eastAsia="Times New Roman"/>
          <w:sz w:val="22"/>
        </w:rPr>
      </w:pPr>
      <w:r w:rsidRPr="00F5470C">
        <w:rPr>
          <w:rFonts w:eastAsia="Times New Roman"/>
          <w:sz w:val="22"/>
        </w:rPr>
        <w:t>Choose a photo to upload and select Apply.</w:t>
      </w:r>
    </w:p>
    <w:p w14:paraId="0E3E1701" w14:textId="1DC9F805" w:rsidR="00174300" w:rsidRPr="00F5470C" w:rsidDel="00BF52C6" w:rsidRDefault="00174300" w:rsidP="00174300">
      <w:pPr>
        <w:pStyle w:val="ListParagraph"/>
        <w:rPr>
          <w:del w:id="1077" w:author="Jia Luo" w:date="2020-06-08T10:00:00Z"/>
          <w:rFonts w:eastAsia="Times New Roman"/>
          <w:sz w:val="22"/>
        </w:rPr>
      </w:pPr>
      <w:r w:rsidRPr="00F5470C">
        <w:rPr>
          <w:rFonts w:eastAsia="Times New Roman"/>
          <w:sz w:val="22"/>
        </w:rPr>
        <w:t>Note: Your new photo will appear the next time you sign in to Office 365.</w:t>
      </w:r>
    </w:p>
    <w:p w14:paraId="46C13A3D" w14:textId="77777777" w:rsidR="00EB6C5E" w:rsidRPr="00F5470C" w:rsidRDefault="00EB6C5E">
      <w:pPr>
        <w:pStyle w:val="ListParagraph"/>
        <w:pPrChange w:id="1078" w:author="Jia Luo" w:date="2020-06-08T10:00:00Z">
          <w:pPr>
            <w:spacing w:line="240" w:lineRule="auto"/>
          </w:pPr>
        </w:pPrChange>
      </w:pPr>
    </w:p>
    <w:p w14:paraId="218FA84A" w14:textId="1B1E447B" w:rsidR="00DE0EED" w:rsidRPr="00F5470C" w:rsidRDefault="009307EE" w:rsidP="00A16215">
      <w:pPr>
        <w:pStyle w:val="Heading2"/>
        <w:ind w:left="0" w:firstLine="0"/>
        <w:rPr>
          <w:rFonts w:cs="Times New Roman"/>
        </w:rPr>
      </w:pPr>
      <w:r w:rsidRPr="00F5470C">
        <w:rPr>
          <w:rFonts w:eastAsiaTheme="minorHAnsi" w:cs="Times New Roman"/>
          <w:b w:val="0"/>
          <w:bCs w:val="0"/>
          <w:sz w:val="22"/>
          <w:szCs w:val="22"/>
        </w:rPr>
        <w:t xml:space="preserve"> </w:t>
      </w:r>
      <w:bookmarkStart w:id="1079" w:name="_Toc41922703"/>
      <w:r w:rsidR="00F57515" w:rsidRPr="00F5470C">
        <w:rPr>
          <w:rFonts w:cs="Times New Roman"/>
        </w:rPr>
        <w:t xml:space="preserve">Corporate </w:t>
      </w:r>
      <w:r w:rsidR="001F4A5E" w:rsidRPr="00F5470C">
        <w:rPr>
          <w:rFonts w:cs="Times New Roman"/>
        </w:rPr>
        <w:t>d</w:t>
      </w:r>
      <w:r w:rsidR="00F57515" w:rsidRPr="00F5470C">
        <w:rPr>
          <w:rFonts w:cs="Times New Roman"/>
        </w:rPr>
        <w:t>irectory (CDS)</w:t>
      </w:r>
      <w:bookmarkEnd w:id="1079"/>
    </w:p>
    <w:p w14:paraId="218FA84B" w14:textId="015527CC" w:rsidR="00F57515" w:rsidRPr="00F5470C" w:rsidRDefault="00F57515" w:rsidP="00FE7C4F">
      <w:pPr>
        <w:rPr>
          <w:rFonts w:ascii="Times New Roman" w:hAnsi="Times New Roman" w:cs="Times New Roman"/>
        </w:rPr>
      </w:pPr>
      <w:r w:rsidRPr="00F5470C">
        <w:rPr>
          <w:rFonts w:ascii="Times New Roman" w:hAnsi="Times New Roman" w:cs="Times New Roman"/>
        </w:rPr>
        <w:t>Location:</w:t>
      </w:r>
      <w:r w:rsidR="00174300" w:rsidRPr="00F5470C">
        <w:rPr>
          <w:rFonts w:ascii="Times New Roman" w:hAnsi="Times New Roman" w:cs="Times New Roman"/>
        </w:rPr>
        <w:t xml:space="preserve"> </w:t>
      </w:r>
      <w:hyperlink r:id="rId63" w:history="1">
        <w:r w:rsidR="00174300" w:rsidRPr="00F5470C">
          <w:rPr>
            <w:rStyle w:val="Hyperlink"/>
            <w:rFonts w:ascii="Times New Roman" w:hAnsi="Times New Roman" w:cs="Times New Roman"/>
          </w:rPr>
          <w:t>https://www.sdcds.ford.com/</w:t>
        </w:r>
      </w:hyperlink>
      <w:r w:rsidR="00174300" w:rsidRPr="00F5470C">
        <w:rPr>
          <w:rFonts w:ascii="Times New Roman" w:hAnsi="Times New Roman" w:cs="Times New Roman"/>
        </w:rPr>
        <w:t>.</w:t>
      </w:r>
      <w:r w:rsidRPr="00F5470C">
        <w:rPr>
          <w:rFonts w:ascii="Times New Roman" w:hAnsi="Times New Roman" w:cs="Times New Roman"/>
        </w:rPr>
        <w:t xml:space="preserve"> To search: Type in the CDSID, or last name of a person, then the first initial to locate a specific person. </w:t>
      </w:r>
    </w:p>
    <w:p w14:paraId="218FA84C" w14:textId="77777777" w:rsidR="00F57515" w:rsidRPr="00F5470C" w:rsidRDefault="00F57515" w:rsidP="00FE7C4F">
      <w:pPr>
        <w:rPr>
          <w:rFonts w:ascii="Times New Roman" w:hAnsi="Times New Roman" w:cs="Times New Roman"/>
        </w:rPr>
      </w:pPr>
      <w:r w:rsidRPr="00F5470C">
        <w:rPr>
          <w:rFonts w:ascii="Times New Roman" w:hAnsi="Times New Roman" w:cs="Times New Roman"/>
        </w:rPr>
        <w:t xml:space="preserve">Note: The last 5 numbers of a phone number are to be used when dialing a Ford Cisco IP phone. This does not hold true for the cell phones that are being utilized by many employees. </w:t>
      </w:r>
    </w:p>
    <w:p w14:paraId="218FA84D" w14:textId="77777777" w:rsidR="00A6595E" w:rsidRPr="00F5470C" w:rsidDel="00BF52C6" w:rsidRDefault="00F57515" w:rsidP="00FE7C4F">
      <w:pPr>
        <w:pStyle w:val="BodyText"/>
        <w:rPr>
          <w:del w:id="1080" w:author="Jia Luo" w:date="2020-06-08T09:57:00Z"/>
          <w:color w:val="auto"/>
          <w:sz w:val="22"/>
          <w:szCs w:val="22"/>
        </w:rPr>
      </w:pPr>
      <w:r w:rsidRPr="00F5470C">
        <w:rPr>
          <w:color w:val="auto"/>
          <w:sz w:val="22"/>
          <w:szCs w:val="22"/>
        </w:rPr>
        <w:t xml:space="preserve">We have also added you to the </w:t>
      </w:r>
      <w:r w:rsidRPr="00F5470C">
        <w:rPr>
          <w:b/>
          <w:bCs/>
          <w:color w:val="auto"/>
          <w:sz w:val="22"/>
          <w:szCs w:val="22"/>
        </w:rPr>
        <w:t>R&amp;A distribution list</w:t>
      </w:r>
      <w:r w:rsidRPr="00F5470C">
        <w:rPr>
          <w:color w:val="auto"/>
          <w:sz w:val="22"/>
          <w:szCs w:val="22"/>
        </w:rPr>
        <w:t xml:space="preserve"> so that you will receive email announcements regarding seminars and other building events.  These will come from:  Research Computer Systems Help Desk.  If you aren't getting these announcements, </w:t>
      </w:r>
      <w:r w:rsidR="00DE0EED" w:rsidRPr="00F5470C">
        <w:rPr>
          <w:color w:val="auto"/>
          <w:sz w:val="22"/>
          <w:szCs w:val="22"/>
        </w:rPr>
        <w:t>check your Junk E-mail folder.</w:t>
      </w:r>
    </w:p>
    <w:p w14:paraId="218FA84E" w14:textId="77777777" w:rsidR="00CD130A" w:rsidRPr="00F5470C" w:rsidRDefault="00CD130A" w:rsidP="00FE7C4F">
      <w:pPr>
        <w:pStyle w:val="BodyText"/>
        <w:rPr>
          <w:color w:val="auto"/>
          <w:sz w:val="22"/>
          <w:szCs w:val="22"/>
        </w:rPr>
      </w:pPr>
    </w:p>
    <w:p w14:paraId="218FA84F" w14:textId="38C54537" w:rsidR="00A52454" w:rsidRPr="00F5470C" w:rsidRDefault="001E42F4" w:rsidP="00A16215">
      <w:pPr>
        <w:pStyle w:val="Heading2"/>
        <w:ind w:left="0" w:firstLine="0"/>
        <w:rPr>
          <w:rFonts w:cs="Times New Roman"/>
        </w:rPr>
      </w:pPr>
      <w:r w:rsidRPr="00F5470C">
        <w:rPr>
          <w:rFonts w:cs="Times New Roman"/>
        </w:rPr>
        <w:t xml:space="preserve"> </w:t>
      </w:r>
      <w:bookmarkStart w:id="1081" w:name="_Toc41922704"/>
      <w:r w:rsidR="00A52454" w:rsidRPr="00F5470C">
        <w:rPr>
          <w:rFonts w:cs="Times New Roman"/>
        </w:rPr>
        <w:t xml:space="preserve">Update </w:t>
      </w:r>
      <w:r w:rsidR="001F4A5E" w:rsidRPr="00F5470C">
        <w:rPr>
          <w:rFonts w:cs="Times New Roman"/>
        </w:rPr>
        <w:t>y</w:t>
      </w:r>
      <w:r w:rsidR="00A52454" w:rsidRPr="00F5470C">
        <w:rPr>
          <w:rFonts w:cs="Times New Roman"/>
        </w:rPr>
        <w:t xml:space="preserve">our CDS </w:t>
      </w:r>
      <w:r w:rsidR="001F4A5E" w:rsidRPr="00F5470C">
        <w:rPr>
          <w:rFonts w:cs="Times New Roman"/>
        </w:rPr>
        <w:t>r</w:t>
      </w:r>
      <w:r w:rsidR="00A52454" w:rsidRPr="00F5470C">
        <w:rPr>
          <w:rFonts w:cs="Times New Roman"/>
        </w:rPr>
        <w:t>ecord</w:t>
      </w:r>
      <w:bookmarkEnd w:id="1081"/>
    </w:p>
    <w:p w14:paraId="15E9A542" w14:textId="3D5DCE5A" w:rsidR="00447CF2" w:rsidRPr="00F5470C" w:rsidRDefault="00933D70" w:rsidP="00FE7C4F">
      <w:pPr>
        <w:contextualSpacing/>
        <w:rPr>
          <w:rFonts w:ascii="Times New Roman" w:hAnsi="Times New Roman" w:cs="Times New Roman"/>
          <w:u w:val="single"/>
        </w:rPr>
      </w:pPr>
      <w:r w:rsidRPr="00F5470C">
        <w:rPr>
          <w:rFonts w:ascii="Times New Roman" w:hAnsi="Times New Roman" w:cs="Times New Roman"/>
        </w:rPr>
        <w:t xml:space="preserve">It is important to make sure your CDS record is up-to-date. You can update your record at </w:t>
      </w:r>
      <w:hyperlink r:id="rId64" w:history="1">
        <w:r w:rsidR="000D4152" w:rsidRPr="00F5470C">
          <w:rPr>
            <w:rStyle w:val="Hyperlink"/>
            <w:rFonts w:ascii="Times New Roman" w:hAnsi="Times New Roman" w:cs="Times New Roman"/>
          </w:rPr>
          <w:t>https://www.silas.ford.com/silas/updtcds.cgi?ID=node3</w:t>
        </w:r>
      </w:hyperlink>
      <w:del w:id="1082" w:author="Jia Luo" w:date="2020-06-08T09:57:00Z">
        <w:r w:rsidR="00447CF2" w:rsidRPr="00F5470C" w:rsidDel="00BF52C6">
          <w:rPr>
            <w:rFonts w:ascii="Times New Roman" w:hAnsi="Times New Roman" w:cs="Times New Roman"/>
          </w:rPr>
          <w:br/>
        </w:r>
      </w:del>
    </w:p>
    <w:p w14:paraId="42B6B9CC" w14:textId="1AFB6FE7" w:rsidR="00B95749" w:rsidRPr="005F2103" w:rsidRDefault="00B95749" w:rsidP="00A16215">
      <w:pPr>
        <w:pStyle w:val="Heading2"/>
        <w:ind w:left="0" w:firstLine="0"/>
        <w:rPr>
          <w:rFonts w:cs="Times New Roman"/>
        </w:rPr>
      </w:pPr>
      <w:bookmarkStart w:id="1083" w:name="_Toc41922705"/>
      <w:r w:rsidRPr="005F2103">
        <w:rPr>
          <w:rFonts w:cs="Times New Roman"/>
        </w:rPr>
        <w:t xml:space="preserve">GDI&amp;A </w:t>
      </w:r>
      <w:proofErr w:type="spellStart"/>
      <w:r w:rsidRPr="005F2103">
        <w:rPr>
          <w:rFonts w:cs="Times New Roman"/>
        </w:rPr>
        <w:t>BulkMail</w:t>
      </w:r>
      <w:proofErr w:type="spellEnd"/>
      <w:r w:rsidRPr="005F2103">
        <w:rPr>
          <w:rFonts w:cs="Times New Roman"/>
        </w:rPr>
        <w:t xml:space="preserve"> Subscription Request</w:t>
      </w:r>
      <w:bookmarkEnd w:id="1083"/>
    </w:p>
    <w:p w14:paraId="711454F0" w14:textId="2CC8ED96" w:rsidR="00B95749" w:rsidRPr="005F2103" w:rsidRDefault="00B95749" w:rsidP="00FE7C4F">
      <w:pPr>
        <w:spacing w:after="0" w:line="240" w:lineRule="auto"/>
        <w:contextualSpacing/>
        <w:rPr>
          <w:rFonts w:ascii="Times New Roman" w:eastAsia="Calibri" w:hAnsi="Times New Roman" w:cs="Times New Roman"/>
        </w:rPr>
      </w:pPr>
    </w:p>
    <w:p w14:paraId="210CB48C" w14:textId="2AF3FEB1" w:rsidR="00204C1B" w:rsidRPr="005F2103" w:rsidRDefault="00204C1B" w:rsidP="00FE7C4F">
      <w:pPr>
        <w:spacing w:after="0" w:line="240" w:lineRule="auto"/>
        <w:contextualSpacing/>
        <w:rPr>
          <w:rFonts w:ascii="Times New Roman" w:hAnsi="Times New Roman" w:cs="Times New Roman"/>
        </w:rPr>
      </w:pPr>
      <w:r w:rsidRPr="005F2103">
        <w:rPr>
          <w:rFonts w:ascii="Times New Roman" w:hAnsi="Times New Roman" w:cs="Times New Roman"/>
        </w:rPr>
        <w:t xml:space="preserve">You can </w:t>
      </w:r>
      <w:r w:rsidR="00433E4D" w:rsidRPr="005F2103">
        <w:rPr>
          <w:rFonts w:ascii="Times New Roman" w:hAnsi="Times New Roman" w:cs="Times New Roman"/>
        </w:rPr>
        <w:t xml:space="preserve">request to be a member of the </w:t>
      </w:r>
      <w:proofErr w:type="spellStart"/>
      <w:r w:rsidR="00433E4D" w:rsidRPr="005F2103">
        <w:rPr>
          <w:rFonts w:ascii="Times New Roman" w:hAnsi="Times New Roman" w:cs="Times New Roman"/>
        </w:rPr>
        <w:t>BulkMail</w:t>
      </w:r>
      <w:proofErr w:type="spellEnd"/>
      <w:r w:rsidR="00433E4D" w:rsidRPr="005F2103">
        <w:rPr>
          <w:rFonts w:ascii="Times New Roman" w:hAnsi="Times New Roman" w:cs="Times New Roman"/>
        </w:rPr>
        <w:t xml:space="preserve"> subscription list to receive meeting notices about All Hands Meetings and Knowledge Share </w:t>
      </w:r>
      <w:r w:rsidR="00A020BB" w:rsidRPr="005F2103">
        <w:rPr>
          <w:rFonts w:ascii="Times New Roman" w:hAnsi="Times New Roman" w:cs="Times New Roman"/>
        </w:rPr>
        <w:t xml:space="preserve">Meetings </w:t>
      </w:r>
      <w:r w:rsidR="00433E4D" w:rsidRPr="005F2103">
        <w:rPr>
          <w:rFonts w:ascii="Times New Roman" w:hAnsi="Times New Roman" w:cs="Times New Roman"/>
        </w:rPr>
        <w:t>etc. Follow the steps below</w:t>
      </w:r>
      <w:r w:rsidR="00A020BB" w:rsidRPr="005F2103">
        <w:rPr>
          <w:rFonts w:ascii="Times New Roman" w:hAnsi="Times New Roman" w:cs="Times New Roman"/>
        </w:rPr>
        <w:t xml:space="preserve"> to subscribe to GDI&amp;A </w:t>
      </w:r>
      <w:proofErr w:type="spellStart"/>
      <w:r w:rsidR="00A020BB" w:rsidRPr="005F2103">
        <w:rPr>
          <w:rFonts w:ascii="Times New Roman" w:hAnsi="Times New Roman" w:cs="Times New Roman"/>
        </w:rPr>
        <w:t>BulkMail</w:t>
      </w:r>
      <w:proofErr w:type="spellEnd"/>
      <w:r w:rsidR="00A020BB" w:rsidRPr="005F2103">
        <w:rPr>
          <w:rFonts w:ascii="Times New Roman" w:hAnsi="Times New Roman" w:cs="Times New Roman"/>
        </w:rPr>
        <w:t>:</w:t>
      </w:r>
      <w:r w:rsidR="00433E4D" w:rsidRPr="005F2103">
        <w:rPr>
          <w:rFonts w:ascii="Times New Roman" w:hAnsi="Times New Roman" w:cs="Times New Roman"/>
        </w:rPr>
        <w:t xml:space="preserve"> </w:t>
      </w:r>
    </w:p>
    <w:p w14:paraId="6305880E" w14:textId="14928B91" w:rsidR="00204C1B" w:rsidRPr="005F2103" w:rsidRDefault="00433E4D" w:rsidP="006F623F">
      <w:pPr>
        <w:pStyle w:val="ListParagraph"/>
        <w:numPr>
          <w:ilvl w:val="0"/>
          <w:numId w:val="10"/>
        </w:numPr>
      </w:pPr>
      <w:r w:rsidRPr="005F2103">
        <w:t xml:space="preserve">Go to link: </w:t>
      </w:r>
      <w:hyperlink r:id="rId65" w:history="1">
        <w:r w:rsidR="00204C1B" w:rsidRPr="005F2103">
          <w:rPr>
            <w:rStyle w:val="Hyperlink"/>
            <w:sz w:val="22"/>
            <w:szCs w:val="22"/>
          </w:rPr>
          <w:t>http://bulkmail.ford.com</w:t>
        </w:r>
      </w:hyperlink>
    </w:p>
    <w:p w14:paraId="36EFEC22" w14:textId="63E4268A" w:rsidR="00204C1B" w:rsidRPr="005F2103" w:rsidRDefault="00204C1B" w:rsidP="006F623F">
      <w:pPr>
        <w:pStyle w:val="ListParagraph"/>
        <w:numPr>
          <w:ilvl w:val="0"/>
          <w:numId w:val="10"/>
        </w:numPr>
      </w:pPr>
      <w:r w:rsidRPr="005F2103">
        <w:t>Login with your CDSID and Password</w:t>
      </w:r>
    </w:p>
    <w:p w14:paraId="42A75BE4" w14:textId="71F062FC" w:rsidR="00204C1B" w:rsidRPr="005F2103" w:rsidRDefault="00433E4D" w:rsidP="006F623F">
      <w:pPr>
        <w:pStyle w:val="ListParagraph"/>
        <w:numPr>
          <w:ilvl w:val="0"/>
          <w:numId w:val="10"/>
        </w:numPr>
      </w:pPr>
      <w:r w:rsidRPr="005F2103">
        <w:t>Click on “</w:t>
      </w:r>
      <w:r w:rsidR="00204C1B" w:rsidRPr="005F2103">
        <w:t>Search Advertised Subscription Lists</w:t>
      </w:r>
      <w:r w:rsidRPr="005F2103">
        <w:t>” or “List Advertised Lists I'm NOT a member of”</w:t>
      </w:r>
    </w:p>
    <w:p w14:paraId="17D32A3A" w14:textId="7497932E" w:rsidR="00204C1B" w:rsidRPr="005F2103" w:rsidRDefault="005F628B" w:rsidP="006F623F">
      <w:pPr>
        <w:pStyle w:val="ListParagraph"/>
        <w:numPr>
          <w:ilvl w:val="0"/>
          <w:numId w:val="10"/>
        </w:numPr>
      </w:pPr>
      <w:ins w:id="1084" w:author="Luo, Jia (J.)" w:date="2020-06-08T17:27:00Z">
        <w:r>
          <w:t xml:space="preserve">For example, </w:t>
        </w:r>
      </w:ins>
      <w:del w:id="1085" w:author="Luo, Jia (J.)" w:date="2020-06-08T17:28:00Z">
        <w:r w:rsidR="00204C1B" w:rsidRPr="005F2103" w:rsidDel="005F628B">
          <w:delText>Find</w:delText>
        </w:r>
      </w:del>
      <w:ins w:id="1086" w:author="Luo, Jia (J.)" w:date="2020-06-08T17:28:00Z">
        <w:r>
          <w:t>search for</w:t>
        </w:r>
      </w:ins>
      <w:r w:rsidR="00204C1B" w:rsidRPr="005F2103">
        <w:t xml:space="preserve"> “</w:t>
      </w:r>
      <w:del w:id="1087" w:author="Luo, Jia (J.)" w:date="2020-06-08T17:28:00Z">
        <w:r w:rsidR="00204C1B" w:rsidRPr="005F2103" w:rsidDel="005F628B">
          <w:delText>GDI&amp;A_MEMBERS</w:delText>
        </w:r>
      </w:del>
      <w:ins w:id="1088" w:author="Luo, Jia (J.)" w:date="2020-06-08T17:28:00Z">
        <w:r>
          <w:t>ITIO</w:t>
        </w:r>
      </w:ins>
      <w:ins w:id="1089" w:author="Luo, Jia (J.)" w:date="2020-06-08T17:29:00Z">
        <w:r>
          <w:t>_HPC_HADOOP</w:t>
        </w:r>
      </w:ins>
      <w:r w:rsidR="00204C1B" w:rsidRPr="005F2103">
        <w:t xml:space="preserve">” </w:t>
      </w:r>
    </w:p>
    <w:p w14:paraId="29D03F73" w14:textId="77777777" w:rsidR="00433E4D" w:rsidRPr="005F2103" w:rsidRDefault="00204C1B" w:rsidP="006F623F">
      <w:pPr>
        <w:pStyle w:val="ListParagraph"/>
        <w:numPr>
          <w:ilvl w:val="0"/>
          <w:numId w:val="10"/>
        </w:numPr>
      </w:pPr>
      <w:r w:rsidRPr="005F2103">
        <w:t>Click on “Details”</w:t>
      </w:r>
    </w:p>
    <w:p w14:paraId="0E6DA778" w14:textId="175EFDE1" w:rsidR="00204C1B" w:rsidRPr="005F2103" w:rsidRDefault="00204C1B" w:rsidP="006F623F">
      <w:pPr>
        <w:pStyle w:val="ListParagraph"/>
        <w:numPr>
          <w:ilvl w:val="0"/>
          <w:numId w:val="10"/>
        </w:numPr>
      </w:pPr>
      <w:r w:rsidRPr="005F2103">
        <w:t>Click on “Subscribe” to subscribe to the “</w:t>
      </w:r>
      <w:del w:id="1090" w:author="Luo, Jia (J.)" w:date="2020-06-08T17:29:00Z">
        <w:r w:rsidRPr="005F2103" w:rsidDel="005F628B">
          <w:delText>GDI&amp;A_MEMBERS</w:delText>
        </w:r>
      </w:del>
      <w:ins w:id="1091" w:author="Luo, Jia (J.)" w:date="2020-06-08T17:29:00Z">
        <w:r w:rsidR="005F628B">
          <w:t>IT Adviso</w:t>
        </w:r>
      </w:ins>
      <w:ins w:id="1092" w:author="Luo, Jia (J.)" w:date="2020-06-08T17:30:00Z">
        <w:r w:rsidR="005F628B">
          <w:t>ries for the HPC Hadoop Environment</w:t>
        </w:r>
      </w:ins>
      <w:r w:rsidRPr="005F2103">
        <w:t>”  or “Unsubscribe” to be removed</w:t>
      </w:r>
    </w:p>
    <w:p w14:paraId="0B230BB3" w14:textId="320E845A" w:rsidR="00204C1B" w:rsidRPr="00F5470C" w:rsidDel="00BF52C6" w:rsidRDefault="00204C1B" w:rsidP="00FE7C4F">
      <w:pPr>
        <w:spacing w:after="0" w:line="240" w:lineRule="auto"/>
        <w:contextualSpacing/>
        <w:rPr>
          <w:del w:id="1093" w:author="Jia Luo" w:date="2020-06-08T09:54:00Z"/>
          <w:rFonts w:ascii="Times New Roman" w:eastAsia="Calibri" w:hAnsi="Times New Roman" w:cs="Times New Roman"/>
        </w:rPr>
      </w:pPr>
    </w:p>
    <w:p w14:paraId="2E1DD962" w14:textId="44F782D6" w:rsidR="00433E4D" w:rsidRPr="00F5470C" w:rsidRDefault="00977EB1" w:rsidP="00A16215">
      <w:pPr>
        <w:pStyle w:val="Heading2"/>
        <w:ind w:left="0" w:firstLine="0"/>
        <w:rPr>
          <w:rFonts w:cs="Times New Roman"/>
        </w:rPr>
      </w:pPr>
      <w:r w:rsidRPr="00F5470C">
        <w:rPr>
          <w:rFonts w:cs="Times New Roman"/>
        </w:rPr>
        <w:t xml:space="preserve"> </w:t>
      </w:r>
      <w:bookmarkStart w:id="1094" w:name="_Toc41922706"/>
      <w:r w:rsidR="00433E4D" w:rsidRPr="00F5470C">
        <w:rPr>
          <w:rFonts w:cs="Times New Roman"/>
        </w:rPr>
        <w:t>Access to Ford Motor Company World Headquarters (WHQ)</w:t>
      </w:r>
      <w:bookmarkEnd w:id="1094"/>
    </w:p>
    <w:p w14:paraId="7A6A70F7" w14:textId="77777777" w:rsidR="005B58B7" w:rsidRPr="00F5470C" w:rsidRDefault="00433E4D" w:rsidP="00FE7C4F">
      <w:pPr>
        <w:spacing w:after="0" w:line="240" w:lineRule="auto"/>
        <w:contextualSpacing/>
        <w:rPr>
          <w:rFonts w:ascii="Times New Roman" w:eastAsia="Calibri" w:hAnsi="Times New Roman" w:cs="Times New Roman"/>
        </w:rPr>
      </w:pPr>
      <w:r w:rsidRPr="00F5470C">
        <w:rPr>
          <w:rFonts w:ascii="Times New Roman" w:eastAsia="Calibri" w:hAnsi="Times New Roman" w:cs="Times New Roman"/>
        </w:rPr>
        <w:t xml:space="preserve">Certain meetings such as GDI&amp;A All Hands Meeting are conducted in the WHQ building. The members of these teams located in Dearborn, MI are expected to attend the meeting in person as opposed to joining via WebEx. </w:t>
      </w:r>
    </w:p>
    <w:p w14:paraId="772451BC" w14:textId="7FBEFF59" w:rsidR="005B58B7" w:rsidRPr="00F5470C" w:rsidRDefault="005B58B7" w:rsidP="00FE7C4F">
      <w:pPr>
        <w:spacing w:after="0" w:line="240" w:lineRule="auto"/>
        <w:contextualSpacing/>
        <w:rPr>
          <w:rFonts w:ascii="Times New Roman" w:eastAsia="Calibri" w:hAnsi="Times New Roman" w:cs="Times New Roman"/>
        </w:rPr>
      </w:pPr>
      <w:r w:rsidRPr="00F5470C">
        <w:rPr>
          <w:rFonts w:ascii="Times New Roman" w:eastAsia="Calibri" w:hAnsi="Times New Roman" w:cs="Times New Roman"/>
          <w:u w:val="single"/>
        </w:rPr>
        <w:t>WHQ Address</w:t>
      </w:r>
      <w:r w:rsidRPr="00F5470C">
        <w:rPr>
          <w:rFonts w:ascii="Times New Roman" w:eastAsia="Calibri" w:hAnsi="Times New Roman" w:cs="Times New Roman"/>
        </w:rPr>
        <w:t xml:space="preserve">: </w:t>
      </w:r>
    </w:p>
    <w:p w14:paraId="4760A2F1" w14:textId="77777777" w:rsidR="005B58B7" w:rsidRPr="00F5470C" w:rsidRDefault="005B58B7" w:rsidP="00FE7C4F">
      <w:pPr>
        <w:spacing w:after="0" w:line="240" w:lineRule="auto"/>
        <w:contextualSpacing/>
        <w:rPr>
          <w:rFonts w:ascii="Times New Roman" w:eastAsia="Calibri" w:hAnsi="Times New Roman" w:cs="Times New Roman"/>
        </w:rPr>
      </w:pPr>
      <w:r w:rsidRPr="00F5470C">
        <w:rPr>
          <w:rFonts w:ascii="Times New Roman" w:eastAsia="Calibri" w:hAnsi="Times New Roman" w:cs="Times New Roman"/>
        </w:rPr>
        <w:t>FORD MOTOR COMPANY</w:t>
      </w:r>
    </w:p>
    <w:p w14:paraId="6157C4F3" w14:textId="77777777" w:rsidR="005B58B7" w:rsidRPr="00F5470C" w:rsidRDefault="005B58B7" w:rsidP="00FE7C4F">
      <w:pPr>
        <w:spacing w:after="0" w:line="240" w:lineRule="auto"/>
        <w:contextualSpacing/>
        <w:rPr>
          <w:rFonts w:ascii="Times New Roman" w:eastAsia="Calibri" w:hAnsi="Times New Roman" w:cs="Times New Roman"/>
        </w:rPr>
      </w:pPr>
      <w:r w:rsidRPr="00F5470C">
        <w:rPr>
          <w:rFonts w:ascii="Times New Roman" w:eastAsia="Calibri" w:hAnsi="Times New Roman" w:cs="Times New Roman"/>
        </w:rPr>
        <w:t>World Head Quarters (WHQ)</w:t>
      </w:r>
    </w:p>
    <w:p w14:paraId="7F2B9077" w14:textId="77777777" w:rsidR="005B58B7" w:rsidRPr="00F5470C" w:rsidRDefault="005B58B7" w:rsidP="00FE7C4F">
      <w:pPr>
        <w:spacing w:after="0" w:line="240" w:lineRule="auto"/>
        <w:contextualSpacing/>
        <w:rPr>
          <w:rFonts w:ascii="Times New Roman" w:eastAsia="Calibri" w:hAnsi="Times New Roman" w:cs="Times New Roman"/>
        </w:rPr>
      </w:pPr>
      <w:r w:rsidRPr="00F5470C">
        <w:rPr>
          <w:rFonts w:ascii="Times New Roman" w:eastAsia="Calibri" w:hAnsi="Times New Roman" w:cs="Times New Roman"/>
        </w:rPr>
        <w:t>One American Road</w:t>
      </w:r>
    </w:p>
    <w:p w14:paraId="56E80F3D" w14:textId="45521E8A" w:rsidR="005B58B7" w:rsidRPr="00F5470C" w:rsidRDefault="005B58B7" w:rsidP="00FE7C4F">
      <w:pPr>
        <w:spacing w:after="0" w:line="240" w:lineRule="auto"/>
        <w:contextualSpacing/>
        <w:rPr>
          <w:rFonts w:ascii="Times New Roman" w:eastAsia="Calibri" w:hAnsi="Times New Roman" w:cs="Times New Roman"/>
        </w:rPr>
      </w:pPr>
      <w:r w:rsidRPr="00F5470C">
        <w:rPr>
          <w:rFonts w:ascii="Times New Roman" w:eastAsia="Calibri" w:hAnsi="Times New Roman" w:cs="Times New Roman"/>
        </w:rPr>
        <w:t>Dearborn, MI 48126</w:t>
      </w:r>
    </w:p>
    <w:p w14:paraId="7572F9DA" w14:textId="77777777" w:rsidR="005B58B7" w:rsidRPr="00F5470C" w:rsidRDefault="005B58B7" w:rsidP="00FE7C4F">
      <w:pPr>
        <w:spacing w:after="0" w:line="240" w:lineRule="auto"/>
        <w:contextualSpacing/>
        <w:rPr>
          <w:rFonts w:ascii="Times New Roman" w:eastAsia="Calibri" w:hAnsi="Times New Roman" w:cs="Times New Roman"/>
        </w:rPr>
      </w:pPr>
    </w:p>
    <w:p w14:paraId="002C3B05" w14:textId="213B27CF" w:rsidR="005B58B7" w:rsidRPr="00F5470C" w:rsidRDefault="00433E4D" w:rsidP="00FE7C4F">
      <w:pPr>
        <w:spacing w:after="0" w:line="240" w:lineRule="auto"/>
        <w:contextualSpacing/>
        <w:rPr>
          <w:rFonts w:ascii="Times New Roman" w:eastAsia="Calibri" w:hAnsi="Times New Roman" w:cs="Times New Roman"/>
        </w:rPr>
      </w:pPr>
      <w:r w:rsidRPr="00F5470C">
        <w:rPr>
          <w:rFonts w:ascii="Times New Roman" w:eastAsia="Calibri" w:hAnsi="Times New Roman" w:cs="Times New Roman"/>
        </w:rPr>
        <w:t>In order to access the WHQ building</w:t>
      </w:r>
      <w:r w:rsidR="005B58B7" w:rsidRPr="00F5470C">
        <w:rPr>
          <w:rFonts w:ascii="Times New Roman" w:eastAsia="Calibri" w:hAnsi="Times New Roman" w:cs="Times New Roman"/>
        </w:rPr>
        <w:t>,</w:t>
      </w:r>
      <w:r w:rsidRPr="00F5470C">
        <w:rPr>
          <w:rFonts w:ascii="Times New Roman" w:eastAsia="Calibri" w:hAnsi="Times New Roman" w:cs="Times New Roman"/>
        </w:rPr>
        <w:t xml:space="preserve"> </w:t>
      </w:r>
    </w:p>
    <w:p w14:paraId="3D72E7A0" w14:textId="5627EF70" w:rsidR="005B58B7" w:rsidRPr="00F5470C" w:rsidRDefault="005B58B7" w:rsidP="006F623F">
      <w:pPr>
        <w:pStyle w:val="ListParagraph"/>
        <w:numPr>
          <w:ilvl w:val="0"/>
          <w:numId w:val="11"/>
        </w:numPr>
        <w:contextualSpacing/>
        <w:rPr>
          <w:rFonts w:eastAsia="Calibri"/>
        </w:rPr>
      </w:pPr>
      <w:r w:rsidRPr="00F5470C">
        <w:rPr>
          <w:rFonts w:eastAsia="Calibri"/>
        </w:rPr>
        <w:t xml:space="preserve">Go to the main entrance on the south side of the building with all the flags.  </w:t>
      </w:r>
    </w:p>
    <w:p w14:paraId="1ABDBF8A" w14:textId="4DC9E1B0" w:rsidR="005B58B7" w:rsidRPr="00F5470C" w:rsidRDefault="005B58B7" w:rsidP="006F623F">
      <w:pPr>
        <w:pStyle w:val="ListParagraph"/>
        <w:numPr>
          <w:ilvl w:val="0"/>
          <w:numId w:val="11"/>
        </w:numPr>
        <w:contextualSpacing/>
        <w:rPr>
          <w:rFonts w:eastAsia="Calibri"/>
        </w:rPr>
      </w:pPr>
      <w:r w:rsidRPr="00F5470C">
        <w:rPr>
          <w:rFonts w:eastAsia="Calibri"/>
        </w:rPr>
        <w:t>Your badge should to work at this entrance by default, but not at other entrances to WHQ.</w:t>
      </w:r>
    </w:p>
    <w:p w14:paraId="7146EAC7" w14:textId="77777777" w:rsidR="000B7D65" w:rsidRPr="00F5470C" w:rsidRDefault="000B7D65" w:rsidP="006F623F">
      <w:pPr>
        <w:pStyle w:val="ListParagraph"/>
        <w:numPr>
          <w:ilvl w:val="0"/>
          <w:numId w:val="11"/>
        </w:numPr>
        <w:contextualSpacing/>
        <w:rPr>
          <w:rFonts w:eastAsia="Calibri"/>
        </w:rPr>
      </w:pPr>
      <w:r w:rsidRPr="00F5470C">
        <w:rPr>
          <w:rFonts w:eastAsia="Calibri"/>
        </w:rPr>
        <w:t xml:space="preserve">If there is a problem with your badge, there is a guard station there to help.  </w:t>
      </w:r>
    </w:p>
    <w:p w14:paraId="5A847E15" w14:textId="5D30BEA4" w:rsidR="00204C1B" w:rsidRPr="00F5470C" w:rsidDel="00BF52C6" w:rsidRDefault="00204C1B" w:rsidP="00FE7C4F">
      <w:pPr>
        <w:spacing w:after="0" w:line="240" w:lineRule="auto"/>
        <w:contextualSpacing/>
        <w:rPr>
          <w:del w:id="1095" w:author="Jia Luo" w:date="2020-06-08T09:54:00Z"/>
          <w:rFonts w:ascii="Times New Roman" w:eastAsia="Calibri" w:hAnsi="Times New Roman" w:cs="Times New Roman"/>
        </w:rPr>
      </w:pPr>
    </w:p>
    <w:p w14:paraId="06316916" w14:textId="723A263C" w:rsidR="001E0E33" w:rsidRPr="00F5470C" w:rsidRDefault="00977EB1" w:rsidP="00A16215">
      <w:pPr>
        <w:pStyle w:val="Heading2"/>
        <w:ind w:left="0" w:firstLine="0"/>
        <w:rPr>
          <w:rFonts w:cs="Times New Roman"/>
        </w:rPr>
      </w:pPr>
      <w:r w:rsidRPr="00F5470C">
        <w:rPr>
          <w:rFonts w:cs="Times New Roman"/>
        </w:rPr>
        <w:t xml:space="preserve"> </w:t>
      </w:r>
      <w:bookmarkStart w:id="1096" w:name="_Toc41922707"/>
      <w:r w:rsidR="001E0E33" w:rsidRPr="00F5470C">
        <w:rPr>
          <w:rFonts w:cs="Times New Roman"/>
        </w:rPr>
        <w:t>Printing a Bad Document</w:t>
      </w:r>
      <w:bookmarkEnd w:id="1096"/>
      <w:r w:rsidR="001E0E33" w:rsidRPr="00F5470C">
        <w:rPr>
          <w:rFonts w:cs="Times New Roman"/>
        </w:rPr>
        <w:t xml:space="preserve"> </w:t>
      </w:r>
    </w:p>
    <w:p w14:paraId="3AD10751" w14:textId="4873A5F6" w:rsidR="001E0E33" w:rsidRPr="00F5470C" w:rsidRDefault="001E0E33" w:rsidP="00445ED5">
      <w:pPr>
        <w:pStyle w:val="ListParagraph"/>
        <w:ind w:left="0"/>
        <w:rPr>
          <w:sz w:val="22"/>
          <w:szCs w:val="22"/>
        </w:rPr>
      </w:pPr>
      <w:r w:rsidRPr="00F5470C">
        <w:rPr>
          <w:sz w:val="22"/>
          <w:szCs w:val="22"/>
        </w:rPr>
        <w:t>Sometimes, someone prints a bad document.  It prints a whole ream of paper with strange characters at the bottom and seems there is no way to stop it.</w:t>
      </w:r>
    </w:p>
    <w:p w14:paraId="00127370" w14:textId="77777777" w:rsidR="001E0E33" w:rsidRPr="00F5470C" w:rsidRDefault="001E0E33" w:rsidP="00445ED5">
      <w:pPr>
        <w:pStyle w:val="ListParagraph"/>
        <w:ind w:left="375" w:hanging="375"/>
        <w:rPr>
          <w:sz w:val="22"/>
          <w:szCs w:val="22"/>
        </w:rPr>
      </w:pPr>
    </w:p>
    <w:p w14:paraId="30991B1A" w14:textId="6B2429A7" w:rsidR="001E0E33" w:rsidRPr="00F5470C" w:rsidRDefault="001E0E33" w:rsidP="00445ED5">
      <w:pPr>
        <w:pStyle w:val="ListParagraph"/>
        <w:ind w:left="0"/>
        <w:contextualSpacing/>
        <w:rPr>
          <w:rFonts w:eastAsia="Calibri"/>
          <w:sz w:val="22"/>
          <w:szCs w:val="22"/>
        </w:rPr>
      </w:pPr>
      <w:r w:rsidRPr="00F5470C">
        <w:rPr>
          <w:sz w:val="22"/>
          <w:szCs w:val="22"/>
        </w:rPr>
        <w:t xml:space="preserve">If that happens, you can call the IT Help Desk at 7-4957 or go on line </w:t>
      </w:r>
      <w:r w:rsidR="00965DBF" w:rsidRPr="00F5470C">
        <w:rPr>
          <w:sz w:val="22"/>
          <w:szCs w:val="22"/>
        </w:rPr>
        <w:t>to the</w:t>
      </w:r>
      <w:r w:rsidRPr="00F5470C">
        <w:rPr>
          <w:sz w:val="22"/>
          <w:szCs w:val="22"/>
        </w:rPr>
        <w:t xml:space="preserve"> request center to open a ticket at </w:t>
      </w:r>
      <w:r w:rsidR="00965DBF" w:rsidRPr="00F5470C">
        <w:rPr>
          <w:color w:val="0000FF"/>
          <w:sz w:val="22"/>
          <w:szCs w:val="22"/>
          <w:u w:val="single"/>
        </w:rPr>
        <w:t>https://www.itconnect.ford.com/dwp/app/#/catalog</w:t>
      </w:r>
      <w:r w:rsidRPr="00F5470C">
        <w:rPr>
          <w:sz w:val="22"/>
          <w:szCs w:val="22"/>
        </w:rPr>
        <w:t>, click on the printer/plotter request.  Give the printer name and IT can stop the printing.</w:t>
      </w:r>
    </w:p>
    <w:p w14:paraId="01A04577" w14:textId="3AA15B66" w:rsidR="001E0E33" w:rsidRPr="00F5470C" w:rsidRDefault="00D71F27" w:rsidP="00A16215">
      <w:pPr>
        <w:pStyle w:val="Heading2"/>
        <w:ind w:left="0" w:firstLine="0"/>
        <w:rPr>
          <w:rFonts w:cs="Times New Roman"/>
        </w:rPr>
      </w:pPr>
      <w:r w:rsidRPr="00F5470C">
        <w:rPr>
          <w:rFonts w:cs="Times New Roman"/>
        </w:rPr>
        <w:t xml:space="preserve"> </w:t>
      </w:r>
      <w:bookmarkStart w:id="1097" w:name="_Toc41922708"/>
      <w:r w:rsidR="001E0E33" w:rsidRPr="00F5470C">
        <w:rPr>
          <w:rFonts w:cs="Times New Roman"/>
        </w:rPr>
        <w:t>Code should be marked as Ford copyright</w:t>
      </w:r>
      <w:bookmarkEnd w:id="1097"/>
      <w:r w:rsidR="001E0E33" w:rsidRPr="00F5470C">
        <w:rPr>
          <w:rFonts w:cs="Times New Roman"/>
        </w:rPr>
        <w:t xml:space="preserve"> </w:t>
      </w:r>
    </w:p>
    <w:p w14:paraId="3DD74EA9" w14:textId="66DABD02" w:rsidR="001E0E33" w:rsidRPr="00F5470C" w:rsidRDefault="00AF6C20" w:rsidP="00445ED5">
      <w:pPr>
        <w:pStyle w:val="ListParagraph"/>
        <w:ind w:left="0"/>
        <w:rPr>
          <w:sz w:val="22"/>
          <w:szCs w:val="22"/>
        </w:rPr>
      </w:pPr>
      <w:r w:rsidRPr="00F5470C">
        <w:rPr>
          <w:sz w:val="22"/>
          <w:szCs w:val="22"/>
        </w:rPr>
        <w:t>S</w:t>
      </w:r>
      <w:r w:rsidR="001E0E33" w:rsidRPr="00F5470C">
        <w:rPr>
          <w:sz w:val="22"/>
          <w:szCs w:val="22"/>
        </w:rPr>
        <w:t>oftware is protected by copyright and/or trade secret.  All that is necessary to protect by copyright is the notice in the file (no need to file with the government).</w:t>
      </w:r>
      <w:r w:rsidRPr="00F5470C">
        <w:rPr>
          <w:sz w:val="22"/>
          <w:szCs w:val="22"/>
        </w:rPr>
        <w:t xml:space="preserve"> The top commented line should be something like this:</w:t>
      </w:r>
    </w:p>
    <w:p w14:paraId="07F183FD" w14:textId="6BF1C3BC" w:rsidR="001E0E33" w:rsidRPr="00F5470C" w:rsidRDefault="00AF6C20" w:rsidP="00445ED5">
      <w:pPr>
        <w:ind w:firstLine="375"/>
        <w:rPr>
          <w:rFonts w:ascii="Times New Roman" w:hAnsi="Times New Roman" w:cs="Times New Roman"/>
        </w:rPr>
      </w:pPr>
      <w:r w:rsidRPr="00F5470C">
        <w:rPr>
          <w:rFonts w:ascii="Times New Roman" w:hAnsi="Times New Roman" w:cs="Times New Roman"/>
        </w:rPr>
        <w:t>© 2016 Ford Motor Company</w:t>
      </w:r>
    </w:p>
    <w:p w14:paraId="5DEB1475" w14:textId="69A2D3F6" w:rsidR="00776017" w:rsidRPr="00C07F65" w:rsidRDefault="001E0E33" w:rsidP="00C07F65">
      <w:pPr>
        <w:pStyle w:val="ListParagraph"/>
        <w:ind w:left="0"/>
        <w:rPr>
          <w:sz w:val="22"/>
          <w:szCs w:val="22"/>
        </w:rPr>
      </w:pPr>
      <w:r w:rsidRPr="00F5470C">
        <w:rPr>
          <w:sz w:val="22"/>
          <w:szCs w:val="22"/>
        </w:rPr>
        <w:t>For trade secret, you must apply through the internal FGTL web site (Ford Global Technologies LLC) in the same way that you apply for a patent.  ANY CLEVER IDEA THAT YOU COME UP WITH is potentially worth applying, regardless of whether it is implemented or goes into production.  You get a monetary award if the idea is deemed good, more if they apply for a patent or grant trade secret status, even more if it goes into production use. The US is “first to file” now, so speed is also important.</w:t>
      </w:r>
    </w:p>
    <w:p w14:paraId="4572A123" w14:textId="43CA1649" w:rsidR="00776017" w:rsidRPr="00F5470C" w:rsidRDefault="00D71F27" w:rsidP="00A16215">
      <w:pPr>
        <w:pStyle w:val="Heading2"/>
        <w:ind w:left="0" w:firstLine="0"/>
        <w:rPr>
          <w:rFonts w:cs="Times New Roman"/>
        </w:rPr>
      </w:pPr>
      <w:r w:rsidRPr="00F5470C">
        <w:rPr>
          <w:rFonts w:cs="Times New Roman"/>
        </w:rPr>
        <w:t xml:space="preserve"> </w:t>
      </w:r>
      <w:bookmarkStart w:id="1098" w:name="_Toc41922709"/>
      <w:r w:rsidR="00EA44FF" w:rsidRPr="00F5470C">
        <w:rPr>
          <w:rFonts w:cs="Times New Roman"/>
        </w:rPr>
        <w:t>Research Library</w:t>
      </w:r>
      <w:bookmarkEnd w:id="1098"/>
    </w:p>
    <w:p w14:paraId="19734835" w14:textId="7B89B685" w:rsidR="00741ACB" w:rsidRPr="00F5470C" w:rsidRDefault="00776017" w:rsidP="00977EB1">
      <w:pPr>
        <w:pStyle w:val="ListParagraph"/>
        <w:ind w:left="0"/>
        <w:rPr>
          <w:sz w:val="22"/>
          <w:szCs w:val="22"/>
        </w:rPr>
      </w:pPr>
      <w:r w:rsidRPr="00F5470C">
        <w:rPr>
          <w:sz w:val="22"/>
          <w:szCs w:val="22"/>
        </w:rPr>
        <w:t>The Research Library is a resource available to everyone.  They can do professional literature searches, provide access to academic papers (even purchase when necessary), loan both regular and e-books, and so on.  Located at RIC, all employees can access RLIS regardless of whether your card is active for the main part of RIC.</w:t>
      </w:r>
    </w:p>
    <w:p w14:paraId="5615AF26" w14:textId="35FD00DC" w:rsidR="00741ACB" w:rsidRPr="00F5470C" w:rsidRDefault="00741ACB" w:rsidP="00741ACB">
      <w:pPr>
        <w:pStyle w:val="Heading2"/>
        <w:rPr>
          <w:rFonts w:cs="Times New Roman"/>
        </w:rPr>
      </w:pPr>
      <w:bookmarkStart w:id="1099" w:name="_Toc41922710"/>
      <w:r w:rsidRPr="00F5470C">
        <w:rPr>
          <w:rFonts w:cs="Times New Roman"/>
        </w:rPr>
        <w:t>Ford Employee Recreation Association</w:t>
      </w:r>
      <w:r w:rsidR="00A779A4" w:rsidRPr="00F5470C">
        <w:rPr>
          <w:rFonts w:cs="Times New Roman"/>
        </w:rPr>
        <w:t xml:space="preserve"> (FERA)</w:t>
      </w:r>
      <w:bookmarkEnd w:id="1099"/>
    </w:p>
    <w:p w14:paraId="27BF40FA" w14:textId="1AF71766" w:rsidR="00741ACB" w:rsidRPr="00F5470C" w:rsidRDefault="00741ACB" w:rsidP="00741ACB">
      <w:pPr>
        <w:pStyle w:val="ListParagraph"/>
        <w:ind w:left="0"/>
        <w:rPr>
          <w:rStyle w:val="Hyperlink"/>
          <w:sz w:val="22"/>
        </w:rPr>
      </w:pPr>
      <w:r w:rsidRPr="00F5470C">
        <w:rPr>
          <w:sz w:val="22"/>
        </w:rPr>
        <w:t xml:space="preserve">The Ford Employees Recreation Association is a Michigan non-profit corporation providing programs and services to Ford Motor Company employees, retirees, and other A/Z/D Plan eligible persons in Michigan. </w:t>
      </w:r>
      <w:hyperlink r:id="rId66" w:history="1">
        <w:r w:rsidRPr="00F5470C">
          <w:rPr>
            <w:rStyle w:val="Hyperlink"/>
            <w:sz w:val="22"/>
          </w:rPr>
          <w:t>http://www.fera.org/</w:t>
        </w:r>
      </w:hyperlink>
      <w:r w:rsidR="00D9009C" w:rsidRPr="00F5470C">
        <w:rPr>
          <w:rStyle w:val="Hyperlink"/>
          <w:sz w:val="22"/>
        </w:rPr>
        <w:t>.</w:t>
      </w:r>
    </w:p>
    <w:p w14:paraId="14495B51" w14:textId="5BEE39EA" w:rsidR="00D9009C" w:rsidRPr="00F5470C" w:rsidDel="00BF52C6" w:rsidRDefault="00D9009C" w:rsidP="00741ACB">
      <w:pPr>
        <w:pStyle w:val="ListParagraph"/>
        <w:ind w:left="0"/>
        <w:rPr>
          <w:del w:id="1100" w:author="Jia Luo" w:date="2020-06-08T09:52:00Z"/>
          <w:rStyle w:val="Hyperlink"/>
          <w:sz w:val="22"/>
        </w:rPr>
      </w:pPr>
    </w:p>
    <w:p w14:paraId="20659223" w14:textId="2A4B4BD0" w:rsidR="00D9009C" w:rsidRPr="00F5470C" w:rsidRDefault="00D9009C" w:rsidP="00D9009C">
      <w:pPr>
        <w:pStyle w:val="Heading2"/>
        <w:rPr>
          <w:rFonts w:cs="Times New Roman"/>
        </w:rPr>
      </w:pPr>
      <w:bookmarkStart w:id="1101" w:name="_Toc41922711"/>
      <w:r w:rsidRPr="00F5470C">
        <w:rPr>
          <w:rFonts w:cs="Times New Roman"/>
        </w:rPr>
        <w:t>Working remotely</w:t>
      </w:r>
      <w:bookmarkEnd w:id="1101"/>
    </w:p>
    <w:p w14:paraId="25A841A2" w14:textId="575EAF8C" w:rsidR="00D9009C" w:rsidRPr="00F5470C" w:rsidRDefault="0013458D" w:rsidP="0013458D">
      <w:pPr>
        <w:pStyle w:val="ListParagraph"/>
        <w:ind w:left="0"/>
        <w:rPr>
          <w:sz w:val="22"/>
        </w:rPr>
      </w:pPr>
      <w:r w:rsidRPr="00F5470C">
        <w:rPr>
          <w:sz w:val="22"/>
        </w:rPr>
        <w:t xml:space="preserve">This website contains information about how you can work remotely via different devices.  </w:t>
      </w:r>
    </w:p>
    <w:p w14:paraId="3E24648D" w14:textId="67B7E9EC" w:rsidR="00E52102" w:rsidRPr="00F5470C" w:rsidRDefault="000D5A64" w:rsidP="0013458D">
      <w:pPr>
        <w:pStyle w:val="ListParagraph"/>
        <w:ind w:left="0"/>
        <w:rPr>
          <w:color w:val="0000FF"/>
          <w:sz w:val="22"/>
          <w:u w:val="single"/>
        </w:rPr>
      </w:pPr>
      <w:hyperlink r:id="rId67" w:history="1">
        <w:r w:rsidR="0013458D" w:rsidRPr="00F5470C">
          <w:rPr>
            <w:color w:val="0000FF"/>
            <w:sz w:val="22"/>
            <w:u w:val="single"/>
          </w:rPr>
          <w:t>https://azureford.sharepoint.com/sites/workremotely</w:t>
        </w:r>
      </w:hyperlink>
      <w:r w:rsidR="0013458D" w:rsidRPr="00F5470C">
        <w:rPr>
          <w:color w:val="0000FF"/>
          <w:sz w:val="22"/>
          <w:u w:val="single"/>
        </w:rPr>
        <w:t xml:space="preserve"> </w:t>
      </w:r>
    </w:p>
    <w:p w14:paraId="43F9428A" w14:textId="5F343A64" w:rsidR="00E52102" w:rsidRPr="00F5470C" w:rsidRDefault="00E52102" w:rsidP="0013458D">
      <w:pPr>
        <w:pStyle w:val="ListParagraph"/>
        <w:ind w:left="0"/>
        <w:rPr>
          <w:sz w:val="22"/>
        </w:rPr>
      </w:pPr>
      <w:r w:rsidRPr="00F5470C">
        <w:rPr>
          <w:sz w:val="22"/>
        </w:rPr>
        <w:t xml:space="preserve">Follow the instruction described in </w:t>
      </w:r>
      <w:hyperlink r:id="rId68" w:anchor="video-guides" w:history="1">
        <w:r w:rsidRPr="00F5470C">
          <w:rPr>
            <w:color w:val="0000FF"/>
            <w:sz w:val="22"/>
            <w:u w:val="single"/>
          </w:rPr>
          <w:t>this link</w:t>
        </w:r>
      </w:hyperlink>
      <w:r w:rsidRPr="00F5470C">
        <w:rPr>
          <w:sz w:val="22"/>
        </w:rPr>
        <w:t xml:space="preserve"> and watch the video at the bottom of the page to setup your VPN connection. </w:t>
      </w:r>
    </w:p>
    <w:p w14:paraId="4FA0EE2B" w14:textId="2E85BE9C" w:rsidR="00DC6F34" w:rsidRPr="00F5470C" w:rsidDel="00BF52C6" w:rsidRDefault="00DC6F34" w:rsidP="0013458D">
      <w:pPr>
        <w:pStyle w:val="ListParagraph"/>
        <w:ind w:left="0"/>
        <w:rPr>
          <w:del w:id="1102" w:author="Jia Luo" w:date="2020-06-08T09:51:00Z"/>
          <w:sz w:val="22"/>
        </w:rPr>
      </w:pPr>
    </w:p>
    <w:p w14:paraId="0D8E7D4E" w14:textId="59F8939E" w:rsidR="00DC6F34" w:rsidRPr="00F5470C" w:rsidRDefault="00DC6F34" w:rsidP="00AE10C8">
      <w:pPr>
        <w:pStyle w:val="Heading2"/>
        <w:rPr>
          <w:rFonts w:cs="Times New Roman"/>
          <w:sz w:val="24"/>
          <w:szCs w:val="24"/>
        </w:rPr>
      </w:pPr>
      <w:bookmarkStart w:id="1103" w:name="_Toc41922712"/>
      <w:r w:rsidRPr="00F5470C">
        <w:rPr>
          <w:rFonts w:cs="Times New Roman"/>
          <w:sz w:val="24"/>
          <w:szCs w:val="24"/>
        </w:rPr>
        <w:t>Tech Lounge</w:t>
      </w:r>
      <w:bookmarkEnd w:id="1103"/>
    </w:p>
    <w:p w14:paraId="3043F090" w14:textId="16E5C371" w:rsidR="00DC6F34" w:rsidRPr="00F5470C" w:rsidRDefault="00DC6F34" w:rsidP="0013458D">
      <w:pPr>
        <w:pStyle w:val="ListParagraph"/>
        <w:ind w:left="0"/>
        <w:rPr>
          <w:sz w:val="22"/>
        </w:rPr>
      </w:pPr>
      <w:r w:rsidRPr="00F5470C">
        <w:rPr>
          <w:sz w:val="22"/>
        </w:rPr>
        <w:t>If you have problems with your device, you can take your machine to Tech lounge. Tech lounge is your place for real-time, hands-on technology help and support.</w:t>
      </w:r>
    </w:p>
    <w:p w14:paraId="505383E9" w14:textId="6F6DBD82" w:rsidR="00DC6F34" w:rsidRPr="00F5470C" w:rsidRDefault="00DC6F34" w:rsidP="0013458D">
      <w:pPr>
        <w:pStyle w:val="ListParagraph"/>
        <w:ind w:left="0"/>
        <w:rPr>
          <w:rStyle w:val="Hyperlink"/>
          <w:sz w:val="22"/>
          <w:szCs w:val="22"/>
        </w:rPr>
      </w:pPr>
      <w:r w:rsidRPr="00F5470C">
        <w:rPr>
          <w:rStyle w:val="Hyperlink"/>
          <w:sz w:val="22"/>
          <w:szCs w:val="22"/>
        </w:rPr>
        <w:t>x.ford.com\</w:t>
      </w:r>
      <w:proofErr w:type="spellStart"/>
      <w:r w:rsidRPr="00F5470C">
        <w:rPr>
          <w:rStyle w:val="Hyperlink"/>
          <w:sz w:val="22"/>
          <w:szCs w:val="22"/>
        </w:rPr>
        <w:t>findmyTechLounge</w:t>
      </w:r>
      <w:proofErr w:type="spellEnd"/>
    </w:p>
    <w:p w14:paraId="01A3086A" w14:textId="2F60364D" w:rsidR="00DC6F34" w:rsidRDefault="000D5A64" w:rsidP="0013458D">
      <w:pPr>
        <w:pStyle w:val="ListParagraph"/>
        <w:ind w:left="0"/>
        <w:rPr>
          <w:sz w:val="22"/>
          <w:szCs w:val="22"/>
        </w:rPr>
      </w:pPr>
      <w:hyperlink r:id="rId69" w:history="1">
        <w:r w:rsidR="00DC6F34" w:rsidRPr="00F5470C">
          <w:rPr>
            <w:rStyle w:val="Hyperlink"/>
            <w:sz w:val="22"/>
            <w:szCs w:val="22"/>
          </w:rPr>
          <w:t>TLNA@ford.com</w:t>
        </w:r>
      </w:hyperlink>
      <w:r w:rsidR="00DC6F34" w:rsidRPr="00F5470C">
        <w:rPr>
          <w:sz w:val="22"/>
          <w:szCs w:val="22"/>
        </w:rPr>
        <w:t xml:space="preserve"> </w:t>
      </w:r>
    </w:p>
    <w:p w14:paraId="3E3CE1A1" w14:textId="70DAFC38" w:rsidR="00531252" w:rsidRPr="00440933" w:rsidRDefault="00024091" w:rsidP="00440933">
      <w:pPr>
        <w:pStyle w:val="Heading2"/>
        <w:rPr>
          <w:sz w:val="24"/>
          <w:szCs w:val="24"/>
        </w:rPr>
      </w:pPr>
      <w:bookmarkStart w:id="1104" w:name="_Toc41922713"/>
      <w:r w:rsidRPr="00440933">
        <w:rPr>
          <w:rFonts w:cs="Times New Roman"/>
          <w:sz w:val="24"/>
          <w:szCs w:val="24"/>
        </w:rPr>
        <w:lastRenderedPageBreak/>
        <w:t>WebEx</w:t>
      </w:r>
      <w:r w:rsidR="00531252" w:rsidRPr="00440933">
        <w:rPr>
          <w:sz w:val="24"/>
          <w:szCs w:val="24"/>
        </w:rPr>
        <w:t xml:space="preserve"> Meeting</w:t>
      </w:r>
      <w:bookmarkEnd w:id="1104"/>
    </w:p>
    <w:p w14:paraId="45F4C2EE" w14:textId="37B8D5E3" w:rsidR="00531252" w:rsidRDefault="00531252" w:rsidP="0013458D">
      <w:pPr>
        <w:pStyle w:val="ListParagraph"/>
        <w:ind w:left="0"/>
        <w:rPr>
          <w:sz w:val="22"/>
          <w:szCs w:val="22"/>
        </w:rPr>
      </w:pPr>
      <w:r w:rsidRPr="00531252">
        <w:rPr>
          <w:sz w:val="22"/>
          <w:szCs w:val="22"/>
        </w:rPr>
        <w:t>​</w:t>
      </w:r>
      <w:r w:rsidR="00024091" w:rsidRPr="00531252">
        <w:rPr>
          <w:sz w:val="22"/>
          <w:szCs w:val="22"/>
        </w:rPr>
        <w:t>Web</w:t>
      </w:r>
      <w:r w:rsidR="00024091">
        <w:rPr>
          <w:sz w:val="22"/>
          <w:szCs w:val="22"/>
        </w:rPr>
        <w:t>E</w:t>
      </w:r>
      <w:r w:rsidR="00024091" w:rsidRPr="00531252">
        <w:rPr>
          <w:sz w:val="22"/>
          <w:szCs w:val="22"/>
        </w:rPr>
        <w:t>x</w:t>
      </w:r>
      <w:r w:rsidRPr="00531252">
        <w:rPr>
          <w:sz w:val="22"/>
          <w:szCs w:val="22"/>
        </w:rPr>
        <w:t xml:space="preserve"> Meetings is an online tool that allows you to virtually meet with colleagues without leaving your home or office.</w:t>
      </w:r>
      <w:r>
        <w:rPr>
          <w:sz w:val="22"/>
          <w:szCs w:val="22"/>
        </w:rPr>
        <w:t xml:space="preserve"> Here is the </w:t>
      </w:r>
      <w:hyperlink r:id="rId70" w:history="1">
        <w:r w:rsidRPr="00531252">
          <w:rPr>
            <w:rStyle w:val="Hyperlink"/>
            <w:sz w:val="22"/>
            <w:szCs w:val="22"/>
          </w:rPr>
          <w:t>instruction</w:t>
        </w:r>
      </w:hyperlink>
      <w:r>
        <w:rPr>
          <w:sz w:val="22"/>
          <w:szCs w:val="22"/>
        </w:rPr>
        <w:t xml:space="preserve"> for getting started. </w:t>
      </w:r>
    </w:p>
    <w:p w14:paraId="48F24227" w14:textId="10E0A019" w:rsidR="009004CF" w:rsidRDefault="009004CF" w:rsidP="0013458D">
      <w:pPr>
        <w:pStyle w:val="ListParagraph"/>
        <w:ind w:left="0"/>
        <w:rPr>
          <w:sz w:val="22"/>
          <w:szCs w:val="22"/>
        </w:rPr>
      </w:pPr>
    </w:p>
    <w:p w14:paraId="54C213DD" w14:textId="70C14FF9" w:rsidR="009004CF" w:rsidRDefault="009004CF" w:rsidP="00140E0E">
      <w:r w:rsidRPr="00140E0E">
        <w:rPr>
          <w:rFonts w:ascii="Times New Roman" w:hAnsi="Times New Roman" w:cs="Times New Roman"/>
        </w:rPr>
        <w:t xml:space="preserve">If the camera for WebEx meeting does not work, </w:t>
      </w:r>
      <w:r w:rsidR="00140E0E">
        <w:rPr>
          <w:rFonts w:ascii="Times New Roman" w:hAnsi="Times New Roman" w:cs="Times New Roman"/>
        </w:rPr>
        <w:t>h</w:t>
      </w:r>
      <w:r w:rsidR="00140E0E" w:rsidRPr="00140E0E">
        <w:rPr>
          <w:rFonts w:ascii="Times New Roman" w:hAnsi="Times New Roman" w:cs="Times New Roman"/>
        </w:rPr>
        <w:t xml:space="preserve">ere is the instruction for setting up camera. </w:t>
      </w:r>
      <w:hyperlink r:id="rId71" w:history="1">
        <w:r w:rsidR="00140E0E" w:rsidRPr="005426F9">
          <w:rPr>
            <w:rStyle w:val="Hyperlink"/>
          </w:rPr>
          <w:t>http://wiki.ford.com/pages/viewpage.action?spaceKey=GDA&amp;title=How+to+Activate+the+Webcam+on+your+Laptop</w:t>
        </w:r>
      </w:hyperlink>
    </w:p>
    <w:p w14:paraId="02722003" w14:textId="327904C5" w:rsidR="00817AE7" w:rsidRPr="00817AE7" w:rsidRDefault="00817AE7" w:rsidP="00817AE7">
      <w:pPr>
        <w:pStyle w:val="Heading2"/>
        <w:rPr>
          <w:rFonts w:cs="Times New Roman"/>
          <w:sz w:val="24"/>
          <w:szCs w:val="24"/>
        </w:rPr>
      </w:pPr>
      <w:bookmarkStart w:id="1105" w:name="_Toc41922714"/>
      <w:r w:rsidRPr="00817AE7">
        <w:rPr>
          <w:rFonts w:cs="Times New Roman"/>
          <w:sz w:val="24"/>
          <w:szCs w:val="24"/>
        </w:rPr>
        <w:t xml:space="preserve">Badging </w:t>
      </w:r>
      <w:r>
        <w:rPr>
          <w:rFonts w:cs="Times New Roman"/>
          <w:sz w:val="24"/>
          <w:szCs w:val="24"/>
        </w:rPr>
        <w:t>O</w:t>
      </w:r>
      <w:r w:rsidRPr="00817AE7">
        <w:rPr>
          <w:rFonts w:cs="Times New Roman"/>
          <w:sz w:val="24"/>
          <w:szCs w:val="24"/>
        </w:rPr>
        <w:t>ffice</w:t>
      </w:r>
      <w:bookmarkEnd w:id="1105"/>
      <w:r w:rsidRPr="00817AE7">
        <w:rPr>
          <w:rFonts w:cs="Times New Roman"/>
          <w:sz w:val="24"/>
          <w:szCs w:val="24"/>
        </w:rPr>
        <w:t xml:space="preserve"> </w:t>
      </w:r>
    </w:p>
    <w:p w14:paraId="60E4D64F" w14:textId="0346D4F3" w:rsidR="00817AE7" w:rsidRDefault="00817AE7" w:rsidP="0013458D">
      <w:pPr>
        <w:pStyle w:val="ListParagraph"/>
        <w:ind w:left="0"/>
        <w:rPr>
          <w:sz w:val="22"/>
          <w:szCs w:val="22"/>
        </w:rPr>
      </w:pPr>
      <w:r>
        <w:rPr>
          <w:sz w:val="22"/>
          <w:szCs w:val="22"/>
        </w:rPr>
        <w:t>You can find information about badging office and its location in the table below.</w:t>
      </w:r>
    </w:p>
    <w:p w14:paraId="42A33F45" w14:textId="77777777" w:rsidR="00817AE7" w:rsidRPr="00817AE7" w:rsidRDefault="00817AE7" w:rsidP="00817AE7">
      <w:pPr>
        <w:pStyle w:val="ListParagraph"/>
        <w:ind w:left="0"/>
      </w:pPr>
    </w:p>
    <w:tbl>
      <w:tblPr>
        <w:tblW w:w="9630" w:type="dxa"/>
        <w:jc w:val="center"/>
        <w:tblCellSpacing w:w="22" w:type="dxa"/>
        <w:tblBorders>
          <w:top w:val="single" w:sz="8" w:space="0" w:color="195289"/>
          <w:left w:val="single" w:sz="8" w:space="0" w:color="195289"/>
          <w:bottom w:val="single" w:sz="8" w:space="0" w:color="195289"/>
          <w:right w:val="single" w:sz="8" w:space="0" w:color="195289"/>
        </w:tblBorders>
        <w:tblCellMar>
          <w:left w:w="0" w:type="dxa"/>
          <w:right w:w="0" w:type="dxa"/>
        </w:tblCellMar>
        <w:tblLook w:val="04A0" w:firstRow="1" w:lastRow="0" w:firstColumn="1" w:lastColumn="0" w:noHBand="0" w:noVBand="1"/>
      </w:tblPr>
      <w:tblGrid>
        <w:gridCol w:w="1806"/>
        <w:gridCol w:w="2239"/>
        <w:gridCol w:w="5585"/>
      </w:tblGrid>
      <w:tr w:rsidR="00817AE7" w:rsidRPr="00817AE7" w14:paraId="536701FD" w14:textId="77777777" w:rsidTr="00B567A6">
        <w:trPr>
          <w:trHeight w:val="102"/>
          <w:tblCellSpacing w:w="22" w:type="dxa"/>
          <w:jc w:val="center"/>
        </w:trPr>
        <w:tc>
          <w:tcPr>
            <w:tcW w:w="903"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0BBF1AE1" w14:textId="77777777" w:rsidR="00817AE7" w:rsidRPr="00817AE7" w:rsidRDefault="00817AE7" w:rsidP="00817AE7">
            <w:pPr>
              <w:pStyle w:val="ListParagraph"/>
              <w:ind w:left="-31"/>
            </w:pPr>
            <w:r w:rsidRPr="00817AE7">
              <w:t>Local Phone</w:t>
            </w:r>
          </w:p>
        </w:tc>
        <w:tc>
          <w:tcPr>
            <w:tcW w:w="1140"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3D76D0ED" w14:textId="77777777" w:rsidR="00817AE7" w:rsidRPr="00817AE7" w:rsidRDefault="00817AE7" w:rsidP="00817AE7">
            <w:pPr>
              <w:pStyle w:val="ListParagraph"/>
              <w:ind w:left="0"/>
            </w:pPr>
            <w:r w:rsidRPr="00817AE7">
              <w:t>313-390-4861</w:t>
            </w:r>
          </w:p>
        </w:tc>
        <w:tc>
          <w:tcPr>
            <w:tcW w:w="2866" w:type="pct"/>
            <w:vMerge w:val="restart"/>
            <w:tcBorders>
              <w:top w:val="nil"/>
              <w:left w:val="nil"/>
              <w:bottom w:val="nil"/>
              <w:right w:val="nil"/>
            </w:tcBorders>
            <w:tcMar>
              <w:top w:w="75" w:type="dxa"/>
              <w:left w:w="75" w:type="dxa"/>
              <w:bottom w:w="75" w:type="dxa"/>
              <w:right w:w="75" w:type="dxa"/>
            </w:tcMar>
            <w:vAlign w:val="center"/>
            <w:hideMark/>
          </w:tcPr>
          <w:p w14:paraId="1239EDDD" w14:textId="346BA51A" w:rsidR="00817AE7" w:rsidRPr="00817AE7" w:rsidRDefault="00817AE7" w:rsidP="00817AE7">
            <w:pPr>
              <w:pStyle w:val="ListParagraph"/>
              <w:ind w:left="-9"/>
            </w:pPr>
            <w:r w:rsidRPr="00817AE7">
              <w:rPr>
                <w:noProof/>
              </w:rPr>
              <w:drawing>
                <wp:inline distT="0" distB="0" distL="0" distR="0" wp14:anchorId="3BDA7848" wp14:editId="41BEB586">
                  <wp:extent cx="3409950" cy="3030120"/>
                  <wp:effectExtent l="0" t="0" r="0" b="0"/>
                  <wp:docPr id="21" name="Picture 21" descr="https://www.netbadge.ford.com/image/Badging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etbadge.ford.com/image/BadgingLocation.png"/>
                          <pic:cNvPicPr>
                            <a:picLocks noChangeAspect="1" noChangeArrowheads="1"/>
                          </pic:cNvPicPr>
                        </pic:nvPicPr>
                        <pic:blipFill>
                          <a:blip r:embed="rId72" r:link="rId73" cstate="print">
                            <a:extLst>
                              <a:ext uri="{28A0092B-C50C-407E-A947-70E740481C1C}">
                                <a14:useLocalDpi xmlns:a14="http://schemas.microsoft.com/office/drawing/2010/main" val="0"/>
                              </a:ext>
                            </a:extLst>
                          </a:blip>
                          <a:srcRect/>
                          <a:stretch>
                            <a:fillRect/>
                          </a:stretch>
                        </pic:blipFill>
                        <pic:spPr bwMode="auto">
                          <a:xfrm>
                            <a:off x="0" y="0"/>
                            <a:ext cx="3441560" cy="3058209"/>
                          </a:xfrm>
                          <a:prstGeom prst="rect">
                            <a:avLst/>
                          </a:prstGeom>
                          <a:noFill/>
                          <a:ln>
                            <a:noFill/>
                          </a:ln>
                        </pic:spPr>
                      </pic:pic>
                    </a:graphicData>
                  </a:graphic>
                </wp:inline>
              </w:drawing>
            </w:r>
          </w:p>
        </w:tc>
      </w:tr>
      <w:tr w:rsidR="00817AE7" w:rsidRPr="00817AE7" w14:paraId="2873394A" w14:textId="77777777" w:rsidTr="00B567A6">
        <w:trPr>
          <w:trHeight w:val="106"/>
          <w:tblCellSpacing w:w="22" w:type="dxa"/>
          <w:jc w:val="center"/>
        </w:trPr>
        <w:tc>
          <w:tcPr>
            <w:tcW w:w="903"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31C4246C" w14:textId="77777777" w:rsidR="00817AE7" w:rsidRPr="00817AE7" w:rsidRDefault="00817AE7" w:rsidP="00817AE7">
            <w:pPr>
              <w:pStyle w:val="ListParagraph"/>
              <w:ind w:left="-31"/>
            </w:pPr>
            <w:r w:rsidRPr="00817AE7">
              <w:t xml:space="preserve">Ford Internal Phone </w:t>
            </w:r>
          </w:p>
        </w:tc>
        <w:tc>
          <w:tcPr>
            <w:tcW w:w="1140"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4CB61116" w14:textId="77777777" w:rsidR="00817AE7" w:rsidRPr="00817AE7" w:rsidRDefault="00817AE7" w:rsidP="00817AE7">
            <w:pPr>
              <w:pStyle w:val="ListParagraph"/>
              <w:ind w:left="0"/>
            </w:pPr>
            <w:r w:rsidRPr="00817AE7">
              <w:t xml:space="preserve">04861 </w:t>
            </w:r>
          </w:p>
        </w:tc>
        <w:tc>
          <w:tcPr>
            <w:tcW w:w="2866" w:type="pct"/>
            <w:vMerge/>
            <w:tcBorders>
              <w:top w:val="nil"/>
              <w:left w:val="nil"/>
              <w:bottom w:val="nil"/>
              <w:right w:val="nil"/>
            </w:tcBorders>
            <w:vAlign w:val="center"/>
            <w:hideMark/>
          </w:tcPr>
          <w:p w14:paraId="7FBA4843" w14:textId="77777777" w:rsidR="00817AE7" w:rsidRPr="00817AE7" w:rsidRDefault="00817AE7" w:rsidP="00817AE7">
            <w:pPr>
              <w:pStyle w:val="ListParagraph"/>
            </w:pPr>
          </w:p>
        </w:tc>
      </w:tr>
      <w:tr w:rsidR="00817AE7" w:rsidRPr="00817AE7" w14:paraId="766E8696" w14:textId="77777777" w:rsidTr="00B567A6">
        <w:trPr>
          <w:trHeight w:val="106"/>
          <w:tblCellSpacing w:w="22" w:type="dxa"/>
          <w:jc w:val="center"/>
        </w:trPr>
        <w:tc>
          <w:tcPr>
            <w:tcW w:w="903"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6769849A" w14:textId="77777777" w:rsidR="00817AE7" w:rsidRPr="00817AE7" w:rsidRDefault="00817AE7" w:rsidP="00817AE7">
            <w:pPr>
              <w:pStyle w:val="ListParagraph"/>
              <w:ind w:left="-31"/>
            </w:pPr>
            <w:r w:rsidRPr="00817AE7">
              <w:t>Toll Free Phone</w:t>
            </w:r>
          </w:p>
        </w:tc>
        <w:tc>
          <w:tcPr>
            <w:tcW w:w="1140"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5610F50A" w14:textId="77777777" w:rsidR="00817AE7" w:rsidRPr="00817AE7" w:rsidRDefault="00817AE7" w:rsidP="00817AE7">
            <w:pPr>
              <w:pStyle w:val="ListParagraph"/>
              <w:ind w:left="0"/>
            </w:pPr>
            <w:r w:rsidRPr="00817AE7">
              <w:t>800-763-1424</w:t>
            </w:r>
          </w:p>
        </w:tc>
        <w:tc>
          <w:tcPr>
            <w:tcW w:w="2866" w:type="pct"/>
            <w:vMerge/>
            <w:tcBorders>
              <w:top w:val="nil"/>
              <w:left w:val="nil"/>
              <w:bottom w:val="nil"/>
              <w:right w:val="nil"/>
            </w:tcBorders>
            <w:vAlign w:val="center"/>
            <w:hideMark/>
          </w:tcPr>
          <w:p w14:paraId="63956C74" w14:textId="77777777" w:rsidR="00817AE7" w:rsidRPr="00817AE7" w:rsidRDefault="00817AE7" w:rsidP="00817AE7">
            <w:pPr>
              <w:pStyle w:val="ListParagraph"/>
            </w:pPr>
          </w:p>
        </w:tc>
      </w:tr>
      <w:tr w:rsidR="00817AE7" w:rsidRPr="00817AE7" w14:paraId="4274B676" w14:textId="77777777" w:rsidTr="00B567A6">
        <w:trPr>
          <w:trHeight w:val="106"/>
          <w:tblCellSpacing w:w="22" w:type="dxa"/>
          <w:jc w:val="center"/>
        </w:trPr>
        <w:tc>
          <w:tcPr>
            <w:tcW w:w="903"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092E30A4" w14:textId="77777777" w:rsidR="00817AE7" w:rsidRPr="00817AE7" w:rsidRDefault="00817AE7" w:rsidP="00817AE7">
            <w:pPr>
              <w:pStyle w:val="ListParagraph"/>
              <w:ind w:left="-31"/>
            </w:pPr>
            <w:r w:rsidRPr="00817AE7">
              <w:t>Email</w:t>
            </w:r>
          </w:p>
        </w:tc>
        <w:tc>
          <w:tcPr>
            <w:tcW w:w="1140"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4C0CB8B4" w14:textId="77777777" w:rsidR="00817AE7" w:rsidRPr="00817AE7" w:rsidRDefault="000D5A64" w:rsidP="00817AE7">
            <w:pPr>
              <w:pStyle w:val="ListParagraph"/>
              <w:ind w:left="0"/>
            </w:pPr>
            <w:hyperlink r:id="rId74" w:history="1">
              <w:r w:rsidR="00817AE7" w:rsidRPr="00817AE7">
                <w:rPr>
                  <w:rStyle w:val="Hyperlink"/>
                </w:rPr>
                <w:t>ssystems@ford.com</w:t>
              </w:r>
            </w:hyperlink>
          </w:p>
        </w:tc>
        <w:tc>
          <w:tcPr>
            <w:tcW w:w="2866" w:type="pct"/>
            <w:vMerge/>
            <w:tcBorders>
              <w:top w:val="nil"/>
              <w:left w:val="nil"/>
              <w:bottom w:val="nil"/>
              <w:right w:val="nil"/>
            </w:tcBorders>
            <w:vAlign w:val="center"/>
            <w:hideMark/>
          </w:tcPr>
          <w:p w14:paraId="1F16A2EA" w14:textId="77777777" w:rsidR="00817AE7" w:rsidRPr="00817AE7" w:rsidRDefault="00817AE7" w:rsidP="00817AE7">
            <w:pPr>
              <w:pStyle w:val="ListParagraph"/>
            </w:pPr>
          </w:p>
        </w:tc>
      </w:tr>
      <w:tr w:rsidR="00817AE7" w:rsidRPr="00817AE7" w14:paraId="43DACC03" w14:textId="77777777" w:rsidTr="00B567A6">
        <w:trPr>
          <w:trHeight w:val="525"/>
          <w:tblCellSpacing w:w="22" w:type="dxa"/>
          <w:jc w:val="center"/>
        </w:trPr>
        <w:tc>
          <w:tcPr>
            <w:tcW w:w="903" w:type="pct"/>
            <w:tcBorders>
              <w:top w:val="nil"/>
              <w:left w:val="nil"/>
              <w:bottom w:val="single" w:sz="8" w:space="0" w:color="195289"/>
              <w:right w:val="single" w:sz="8" w:space="0" w:color="195289"/>
            </w:tcBorders>
            <w:tcMar>
              <w:top w:w="75" w:type="dxa"/>
              <w:left w:w="75" w:type="dxa"/>
              <w:bottom w:w="75" w:type="dxa"/>
              <w:right w:w="75" w:type="dxa"/>
            </w:tcMar>
            <w:hideMark/>
          </w:tcPr>
          <w:p w14:paraId="1288A356" w14:textId="77777777" w:rsidR="00817AE7" w:rsidRPr="00817AE7" w:rsidRDefault="00817AE7" w:rsidP="00817AE7">
            <w:pPr>
              <w:pStyle w:val="ListParagraph"/>
              <w:ind w:left="-31"/>
            </w:pPr>
            <w:r w:rsidRPr="00817AE7">
              <w:t>Address</w:t>
            </w:r>
          </w:p>
        </w:tc>
        <w:tc>
          <w:tcPr>
            <w:tcW w:w="1140" w:type="pct"/>
            <w:tcBorders>
              <w:top w:val="nil"/>
              <w:left w:val="nil"/>
              <w:bottom w:val="single" w:sz="8" w:space="0" w:color="195289"/>
              <w:right w:val="single" w:sz="8" w:space="0" w:color="195289"/>
            </w:tcBorders>
            <w:tcMar>
              <w:top w:w="75" w:type="dxa"/>
              <w:left w:w="75" w:type="dxa"/>
              <w:bottom w:w="75" w:type="dxa"/>
              <w:right w:w="75" w:type="dxa"/>
            </w:tcMar>
            <w:hideMark/>
          </w:tcPr>
          <w:p w14:paraId="1EEEE53F" w14:textId="77777777" w:rsidR="00817AE7" w:rsidRPr="00817AE7" w:rsidRDefault="00817AE7" w:rsidP="00817AE7">
            <w:pPr>
              <w:pStyle w:val="ListParagraph"/>
              <w:ind w:left="0"/>
            </w:pPr>
            <w:r w:rsidRPr="00817AE7">
              <w:t xml:space="preserve">Personnel and Administration Building </w:t>
            </w:r>
            <w:r w:rsidRPr="00817AE7">
              <w:br/>
              <w:t xml:space="preserve">Room 154 </w:t>
            </w:r>
            <w:r w:rsidRPr="00817AE7">
              <w:br/>
            </w:r>
            <w:r w:rsidRPr="00817AE7">
              <w:br/>
              <w:t>20801 Oakwood Boulevard</w:t>
            </w:r>
            <w:r w:rsidRPr="00817AE7">
              <w:br/>
              <w:t>Dearborn, MI 48121</w:t>
            </w:r>
          </w:p>
        </w:tc>
        <w:tc>
          <w:tcPr>
            <w:tcW w:w="2866" w:type="pct"/>
            <w:vMerge/>
            <w:tcBorders>
              <w:top w:val="nil"/>
              <w:left w:val="nil"/>
              <w:bottom w:val="nil"/>
              <w:right w:val="nil"/>
            </w:tcBorders>
            <w:vAlign w:val="center"/>
            <w:hideMark/>
          </w:tcPr>
          <w:p w14:paraId="4DDD74E8" w14:textId="77777777" w:rsidR="00817AE7" w:rsidRPr="00817AE7" w:rsidRDefault="00817AE7" w:rsidP="00817AE7">
            <w:pPr>
              <w:pStyle w:val="ListParagraph"/>
            </w:pPr>
          </w:p>
        </w:tc>
      </w:tr>
      <w:tr w:rsidR="00817AE7" w:rsidRPr="00817AE7" w14:paraId="30564FB7" w14:textId="77777777" w:rsidTr="00C07F65">
        <w:trPr>
          <w:trHeight w:val="1010"/>
          <w:tblCellSpacing w:w="22" w:type="dxa"/>
          <w:jc w:val="center"/>
        </w:trPr>
        <w:tc>
          <w:tcPr>
            <w:tcW w:w="903"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3BD15FDD" w14:textId="77777777" w:rsidR="00817AE7" w:rsidRPr="00817AE7" w:rsidRDefault="00817AE7" w:rsidP="00817AE7">
            <w:pPr>
              <w:pStyle w:val="ListParagraph"/>
              <w:ind w:left="-31"/>
            </w:pPr>
            <w:r w:rsidRPr="00817AE7">
              <w:t xml:space="preserve">Hours of Operation </w:t>
            </w:r>
          </w:p>
        </w:tc>
        <w:tc>
          <w:tcPr>
            <w:tcW w:w="1140" w:type="pct"/>
            <w:tcBorders>
              <w:top w:val="nil"/>
              <w:left w:val="nil"/>
              <w:bottom w:val="single" w:sz="8" w:space="0" w:color="195289"/>
              <w:right w:val="single" w:sz="8" w:space="0" w:color="195289"/>
            </w:tcBorders>
            <w:tcMar>
              <w:top w:w="75" w:type="dxa"/>
              <w:left w:w="75" w:type="dxa"/>
              <w:bottom w:w="75" w:type="dxa"/>
              <w:right w:w="75" w:type="dxa"/>
            </w:tcMar>
            <w:vAlign w:val="center"/>
            <w:hideMark/>
          </w:tcPr>
          <w:p w14:paraId="385C70E9" w14:textId="77777777" w:rsidR="00817AE7" w:rsidRDefault="00817AE7" w:rsidP="00817AE7">
            <w:pPr>
              <w:pStyle w:val="ListParagraph"/>
              <w:ind w:left="0"/>
            </w:pPr>
            <w:r w:rsidRPr="00817AE7">
              <w:t xml:space="preserve">7:30 – 12:30 </w:t>
            </w:r>
          </w:p>
          <w:p w14:paraId="6A5773C7" w14:textId="67B8D1FB" w:rsidR="00817AE7" w:rsidRPr="00817AE7" w:rsidRDefault="00817AE7" w:rsidP="00817AE7">
            <w:pPr>
              <w:pStyle w:val="ListParagraph"/>
              <w:ind w:left="0"/>
            </w:pPr>
            <w:r w:rsidRPr="00817AE7">
              <w:t xml:space="preserve">Dearborn Time </w:t>
            </w:r>
          </w:p>
        </w:tc>
        <w:tc>
          <w:tcPr>
            <w:tcW w:w="2866" w:type="pct"/>
            <w:vMerge/>
            <w:tcBorders>
              <w:top w:val="nil"/>
              <w:left w:val="nil"/>
              <w:bottom w:val="nil"/>
              <w:right w:val="nil"/>
            </w:tcBorders>
            <w:vAlign w:val="center"/>
            <w:hideMark/>
          </w:tcPr>
          <w:p w14:paraId="380198F9" w14:textId="77777777" w:rsidR="00817AE7" w:rsidRPr="00817AE7" w:rsidRDefault="00817AE7" w:rsidP="00817AE7">
            <w:pPr>
              <w:pStyle w:val="ListParagraph"/>
            </w:pPr>
          </w:p>
        </w:tc>
      </w:tr>
    </w:tbl>
    <w:p w14:paraId="7A3CEF5A" w14:textId="77777777" w:rsidR="00817AE7" w:rsidRPr="00817AE7" w:rsidRDefault="00817AE7" w:rsidP="00817AE7">
      <w:pPr>
        <w:pStyle w:val="ListParagraph"/>
        <w:ind w:left="0"/>
      </w:pPr>
    </w:p>
    <w:p w14:paraId="68247FDC" w14:textId="4332BB17" w:rsidR="007E6549" w:rsidRDefault="007E6549" w:rsidP="007E6549">
      <w:pPr>
        <w:pStyle w:val="Heading1"/>
        <w:rPr>
          <w:rFonts w:cs="Times New Roman"/>
          <w:color w:val="auto"/>
        </w:rPr>
      </w:pPr>
      <w:bookmarkStart w:id="1106" w:name="_Appendix"/>
      <w:bookmarkStart w:id="1107" w:name="_Toc41922715"/>
      <w:bookmarkEnd w:id="1106"/>
      <w:r>
        <w:rPr>
          <w:rFonts w:cs="Times New Roman"/>
          <w:color w:val="auto"/>
        </w:rPr>
        <w:t>Appendix</w:t>
      </w:r>
      <w:bookmarkEnd w:id="1107"/>
    </w:p>
    <w:p w14:paraId="0C403115" w14:textId="2783AE27" w:rsidR="007E6549" w:rsidRPr="00C07F65" w:rsidRDefault="007E6549" w:rsidP="007E6549">
      <w:pPr>
        <w:pStyle w:val="Heading2"/>
        <w:numPr>
          <w:ilvl w:val="1"/>
          <w:numId w:val="46"/>
        </w:numPr>
        <w:spacing w:after="240"/>
        <w:rPr>
          <w:rFonts w:cs="Times New Roman"/>
        </w:rPr>
      </w:pPr>
      <w:bookmarkStart w:id="1108" w:name="_Toc41922716"/>
      <w:r>
        <w:rPr>
          <w:rFonts w:cs="Times New Roman"/>
        </w:rPr>
        <w:t>Slack User Request from</w:t>
      </w:r>
      <w:bookmarkEnd w:id="1108"/>
      <w:r>
        <w:rPr>
          <w:rFonts w:cs="Times New Roman"/>
        </w:rPr>
        <w:t xml:space="preserve"> </w:t>
      </w:r>
    </w:p>
    <w:p w14:paraId="4F6412B1" w14:textId="6D78F88B" w:rsidR="007E6549" w:rsidRDefault="007E6549" w:rsidP="0013458D">
      <w:pPr>
        <w:pStyle w:val="ListParagraph"/>
        <w:ind w:left="0"/>
        <w:rPr>
          <w:sz w:val="22"/>
          <w:szCs w:val="22"/>
        </w:rPr>
      </w:pPr>
    </w:p>
    <w:p w14:paraId="5C94F548" w14:textId="70FB5502" w:rsidR="00C5741A" w:rsidRPr="000E6B15" w:rsidRDefault="00C5741A" w:rsidP="000E6B15">
      <w:pPr>
        <w:rPr>
          <w:rFonts w:ascii="Times New Roman" w:hAnsi="Times New Roman" w:cs="Times New Roman"/>
        </w:rPr>
      </w:pPr>
      <w:r w:rsidRPr="00D53300">
        <w:rPr>
          <w:rFonts w:ascii="Verdana" w:eastAsia="Times New Roman" w:hAnsi="Verdana" w:cs="Times New Roman"/>
          <w:b/>
          <w:color w:val="000000"/>
        </w:rPr>
        <w:t xml:space="preserve">New </w:t>
      </w:r>
      <w:r>
        <w:rPr>
          <w:rFonts w:ascii="Verdana" w:eastAsia="Times New Roman" w:hAnsi="Verdana" w:cs="Times New Roman"/>
          <w:b/>
          <w:color w:val="000000"/>
        </w:rPr>
        <w:t>Slack User Requests:</w:t>
      </w:r>
    </w:p>
    <w:p w14:paraId="5992B52E" w14:textId="77777777" w:rsidR="00C5741A" w:rsidRPr="00F40F2A" w:rsidRDefault="00C5741A" w:rsidP="00C5741A">
      <w:pPr>
        <w:spacing w:before="100" w:beforeAutospacing="1" w:after="100" w:afterAutospacing="1" w:line="240" w:lineRule="auto"/>
        <w:rPr>
          <w:rFonts w:ascii="Verdana" w:eastAsia="Times New Roman" w:hAnsi="Verdana" w:cs="Times New Roman"/>
          <w:color w:val="676767"/>
        </w:rPr>
      </w:pPr>
      <w:r w:rsidRPr="00F40F2A">
        <w:rPr>
          <w:rFonts w:ascii="Verdana" w:eastAsia="Times New Roman" w:hAnsi="Verdana" w:cs="Times New Roman"/>
          <w:color w:val="000000"/>
        </w:rPr>
        <w:t>In order to access Slack, you must read and attest to the</w:t>
      </w:r>
      <w:r w:rsidRPr="00F40F2A">
        <w:rPr>
          <w:rFonts w:ascii="Verdana" w:eastAsia="Times New Roman" w:hAnsi="Verdana" w:cs="Times New Roman"/>
          <w:color w:val="676767"/>
        </w:rPr>
        <w:t> </w:t>
      </w:r>
      <w:r w:rsidRPr="00F40F2A">
        <w:rPr>
          <w:rFonts w:ascii="Verdana" w:hAnsi="Verdana"/>
        </w:rPr>
        <w:t xml:space="preserve">following, </w:t>
      </w:r>
      <w:hyperlink r:id="rId75" w:history="1">
        <w:r w:rsidRPr="00F40F2A">
          <w:rPr>
            <w:rStyle w:val="Hyperlink"/>
            <w:rFonts w:ascii="Verdana" w:hAnsi="Verdana"/>
          </w:rPr>
          <w:t>Slack Usage and Procedure Document</w:t>
        </w:r>
      </w:hyperlink>
      <w:r w:rsidRPr="00F40F2A">
        <w:rPr>
          <w:rFonts w:ascii="Verdana" w:eastAsia="Times New Roman" w:hAnsi="Verdana" w:cs="Times New Roman"/>
          <w:color w:val="676767"/>
        </w:rPr>
        <w:t xml:space="preserve"> </w:t>
      </w:r>
      <w:r w:rsidRPr="00F40F2A">
        <w:rPr>
          <w:rFonts w:ascii="Verdana" w:eastAsia="Times New Roman" w:hAnsi="Verdana" w:cs="Times New Roman"/>
          <w:b/>
          <w:bCs/>
          <w:color w:val="FF0000"/>
        </w:rPr>
        <w:t>**Only one Request is required if you need access to multiple Teams**</w:t>
      </w:r>
    </w:p>
    <w:p w14:paraId="6C3D805F" w14:textId="77777777" w:rsidR="00C5741A" w:rsidRPr="00F40F2A" w:rsidRDefault="00C5741A" w:rsidP="00C5741A">
      <w:pPr>
        <w:spacing w:before="100" w:beforeAutospacing="1" w:after="100" w:afterAutospacing="1" w:line="240" w:lineRule="auto"/>
        <w:rPr>
          <w:rFonts w:ascii="Verdana" w:eastAsia="Times New Roman" w:hAnsi="Verdana" w:cs="Times New Roman"/>
          <w:color w:val="676767"/>
        </w:rPr>
      </w:pPr>
      <w:r w:rsidRPr="00F40F2A">
        <w:rPr>
          <w:rFonts w:ascii="Verdana" w:eastAsia="Times New Roman" w:hAnsi="Verdana" w:cs="Times New Roman"/>
          <w:color w:val="000000"/>
        </w:rPr>
        <w:t xml:space="preserve">Slack has only been approved for </w:t>
      </w:r>
      <w:r w:rsidRPr="00F40F2A">
        <w:rPr>
          <w:rFonts w:ascii="Verdana" w:eastAsia="Times New Roman" w:hAnsi="Verdana" w:cs="Times New Roman"/>
          <w:b/>
          <w:bCs/>
          <w:color w:val="FF0000"/>
        </w:rPr>
        <w:t>US, Canada,</w:t>
      </w:r>
      <w:r>
        <w:rPr>
          <w:rFonts w:ascii="Verdana" w:eastAsia="Times New Roman" w:hAnsi="Verdana" w:cs="Times New Roman"/>
          <w:b/>
          <w:bCs/>
          <w:color w:val="FF0000"/>
        </w:rPr>
        <w:t xml:space="preserve"> Brazil, China, India, Mexico,</w:t>
      </w:r>
      <w:r w:rsidRPr="00F40F2A">
        <w:rPr>
          <w:rFonts w:ascii="Verdana" w:eastAsia="Times New Roman" w:hAnsi="Verdana" w:cs="Times New Roman"/>
          <w:b/>
          <w:bCs/>
          <w:color w:val="FF0000"/>
        </w:rPr>
        <w:t xml:space="preserve"> EU</w:t>
      </w:r>
      <w:r>
        <w:rPr>
          <w:rFonts w:ascii="Verdana" w:eastAsia="Times New Roman" w:hAnsi="Verdana" w:cs="Times New Roman"/>
          <w:b/>
          <w:bCs/>
          <w:color w:val="FF0000"/>
        </w:rPr>
        <w:t xml:space="preserve"> &amp; Australia</w:t>
      </w:r>
      <w:r w:rsidRPr="00F40F2A">
        <w:rPr>
          <w:rFonts w:ascii="Verdana" w:eastAsia="Times New Roman" w:hAnsi="Verdana" w:cs="Times New Roman"/>
          <w:b/>
          <w:bCs/>
          <w:color w:val="FF0000"/>
        </w:rPr>
        <w:t xml:space="preserve"> </w:t>
      </w:r>
      <w:r w:rsidRPr="00F40F2A">
        <w:rPr>
          <w:rFonts w:ascii="Verdana" w:eastAsia="Times New Roman" w:hAnsi="Verdana" w:cs="Times New Roman"/>
          <w:color w:val="000000"/>
        </w:rPr>
        <w:t xml:space="preserve">users only. If you would like to request Slack Usage for a new country please submit a new request in this list: </w:t>
      </w:r>
      <w:hyperlink r:id="rId76" w:history="1">
        <w:r w:rsidRPr="00F40F2A">
          <w:rPr>
            <w:rFonts w:ascii="Verdana" w:eastAsia="Times New Roman" w:hAnsi="Verdana" w:cs="Times New Roman"/>
            <w:color w:val="0072BC"/>
          </w:rPr>
          <w:t>New Country Enrollment</w:t>
        </w:r>
      </w:hyperlink>
      <w:r w:rsidRPr="00F40F2A">
        <w:rPr>
          <w:rFonts w:ascii="Verdana" w:eastAsia="Times New Roman" w:hAnsi="Verdana" w:cs="Times New Roman"/>
          <w:color w:val="000000"/>
        </w:rPr>
        <w:t>.</w:t>
      </w:r>
    </w:p>
    <w:p w14:paraId="0E72B47A" w14:textId="77777777" w:rsidR="00C5741A" w:rsidRPr="00F40F2A" w:rsidRDefault="00C5741A" w:rsidP="00C5741A">
      <w:pPr>
        <w:spacing w:before="100" w:beforeAutospacing="1" w:after="100" w:afterAutospacing="1" w:line="240" w:lineRule="auto"/>
        <w:rPr>
          <w:rFonts w:ascii="Verdana" w:eastAsia="Times New Roman" w:hAnsi="Verdana" w:cs="Times New Roman"/>
          <w:color w:val="000000"/>
        </w:rPr>
      </w:pPr>
      <w:r w:rsidRPr="00F40F2A">
        <w:rPr>
          <w:rFonts w:ascii="Verdana" w:eastAsia="Times New Roman" w:hAnsi="Verdana" w:cs="Times New Roman"/>
          <w:color w:val="000000"/>
        </w:rPr>
        <w:lastRenderedPageBreak/>
        <w:t>If you have read the Ford Slack Usage &amp; Procedure document and agree that you are an eligible user, </w:t>
      </w:r>
      <w:r>
        <w:rPr>
          <w:rFonts w:ascii="Verdana" w:eastAsia="Times New Roman" w:hAnsi="Verdana" w:cs="Times New Roman"/>
          <w:color w:val="000000"/>
        </w:rPr>
        <w:t xml:space="preserve">send an email to the </w:t>
      </w:r>
      <w:r w:rsidRPr="00B80E00">
        <w:rPr>
          <w:rFonts w:ascii="Verdana" w:eastAsia="Times New Roman" w:hAnsi="Verdana" w:cs="Times New Roman"/>
          <w:color w:val="000000"/>
        </w:rPr>
        <w:t>wo</w:t>
      </w:r>
      <w:r w:rsidRPr="00BF52C6">
        <w:rPr>
          <w:rFonts w:ascii="Verdana" w:eastAsia="Times New Roman" w:hAnsi="Verdana" w:cs="Times New Roman"/>
          <w:color w:val="000000"/>
        </w:rPr>
        <w:t>rkspace owner/admin</w:t>
      </w:r>
      <w:r>
        <w:rPr>
          <w:rFonts w:ascii="Verdana" w:eastAsia="Times New Roman" w:hAnsi="Verdana" w:cs="Times New Roman"/>
          <w:color w:val="000000"/>
        </w:rPr>
        <w:t xml:space="preserve"> with a copy of this completed request.</w:t>
      </w:r>
    </w:p>
    <w:p w14:paraId="61825874" w14:textId="77777777" w:rsidR="00C5741A" w:rsidRPr="00F40F2A" w:rsidRDefault="00C5741A" w:rsidP="00C5741A">
      <w:pPr>
        <w:spacing w:before="100" w:beforeAutospacing="1" w:after="100" w:afterAutospacing="1" w:line="240" w:lineRule="auto"/>
        <w:rPr>
          <w:rFonts w:ascii="Verdana" w:eastAsia="Times New Roman" w:hAnsi="Verdana" w:cs="Times New Roman"/>
          <w:b/>
          <w:color w:val="000000"/>
        </w:rPr>
      </w:pPr>
      <w:r w:rsidRPr="00F40F2A">
        <w:rPr>
          <w:rFonts w:ascii="Verdana" w:eastAsia="Times New Roman" w:hAnsi="Verdana" w:cs="Segoe UI"/>
          <w:color w:val="000000"/>
        </w:rPr>
        <w:t>To learn more about Slack, visit these public Slack Reference pages:</w:t>
      </w:r>
      <w:r w:rsidRPr="00F40F2A">
        <w:rPr>
          <w:rFonts w:ascii="Verdana" w:eastAsia="Times New Roman" w:hAnsi="Verdana" w:cs="Times New Roman"/>
          <w:color w:val="676767"/>
        </w:rPr>
        <w:t xml:space="preserve"> </w:t>
      </w:r>
      <w:hyperlink r:id="rId77" w:history="1">
        <w:r w:rsidRPr="00F40F2A">
          <w:rPr>
            <w:rFonts w:ascii="Verdana" w:eastAsia="Times New Roman" w:hAnsi="Verdana" w:cs="Times New Roman"/>
            <w:color w:val="0072BC"/>
          </w:rPr>
          <w:t>Slack Tips and Tricks</w:t>
        </w:r>
      </w:hyperlink>
      <w:r w:rsidRPr="00F40F2A">
        <w:rPr>
          <w:rFonts w:ascii="Verdana" w:eastAsia="Times New Roman" w:hAnsi="Verdana" w:cs="Times New Roman"/>
          <w:color w:val="676767"/>
        </w:rPr>
        <w:t> </w:t>
      </w:r>
      <w:r>
        <w:rPr>
          <w:rFonts w:ascii="Verdana" w:eastAsia="Times New Roman" w:hAnsi="Verdana" w:cs="Times New Roman"/>
          <w:color w:val="000000"/>
        </w:rPr>
        <w:t>(*** N</w:t>
      </w:r>
      <w:r w:rsidRPr="00F40F2A">
        <w:rPr>
          <w:rFonts w:ascii="Verdana" w:eastAsia="Times New Roman" w:hAnsi="Verdana" w:cs="Times New Roman"/>
          <w:color w:val="000000"/>
        </w:rPr>
        <w:t xml:space="preserve">ote:  </w:t>
      </w:r>
      <w:r w:rsidRPr="00F40F2A">
        <w:rPr>
          <w:rFonts w:ascii="Verdana" w:eastAsia="Times New Roman" w:hAnsi="Verdana" w:cs="Segoe UI"/>
          <w:color w:val="000000"/>
        </w:rPr>
        <w:t>Some of the options within the Slack Reference pages are not allowed per the Ford Slack Usage &amp; Procedure document</w:t>
      </w:r>
      <w:r w:rsidRPr="00F40F2A">
        <w:rPr>
          <w:rFonts w:ascii="Verdana" w:eastAsia="Times New Roman" w:hAnsi="Verdana" w:cs="Times New Roman"/>
          <w:color w:val="000000"/>
        </w:rPr>
        <w:t>)</w:t>
      </w:r>
      <w:r w:rsidRPr="00F40F2A">
        <w:rPr>
          <w:rFonts w:ascii="Verdana" w:eastAsia="Times New Roman" w:hAnsi="Verdana" w:cs="Times New Roman"/>
          <w:b/>
          <w:color w:val="000000"/>
        </w:rPr>
        <w:t xml:space="preserve"> </w:t>
      </w:r>
    </w:p>
    <w:p w14:paraId="60883374" w14:textId="77777777" w:rsidR="00C5741A" w:rsidRPr="000F6137" w:rsidRDefault="00C5741A" w:rsidP="00C5741A">
      <w:pPr>
        <w:spacing w:before="100" w:beforeAutospacing="1" w:after="100" w:afterAutospacing="1" w:line="240" w:lineRule="auto"/>
        <w:rPr>
          <w:rFonts w:ascii="Verdana" w:eastAsia="Times New Roman" w:hAnsi="Verdana" w:cs="Times New Roman"/>
          <w:color w:val="000000"/>
        </w:rPr>
      </w:pPr>
      <w:r>
        <w:rPr>
          <w:rFonts w:ascii="Verdana" w:eastAsia="Times New Roman" w:hAnsi="Verdana" w:cs="Times New Roman"/>
          <w:b/>
          <w:color w:val="000000"/>
        </w:rPr>
        <w:t>Ford CDSID</w:t>
      </w:r>
      <w:r w:rsidRPr="00D53300">
        <w:rPr>
          <w:rFonts w:ascii="Verdana" w:eastAsia="Times New Roman" w:hAnsi="Verdana" w:cs="Times New Roman"/>
          <w:b/>
          <w:color w:val="000000"/>
        </w:rPr>
        <w:t>:</w:t>
      </w:r>
    </w:p>
    <w:tbl>
      <w:tblPr>
        <w:tblStyle w:val="TableGrid"/>
        <w:tblW w:w="0" w:type="auto"/>
        <w:tblLook w:val="04A0" w:firstRow="1" w:lastRow="0" w:firstColumn="1" w:lastColumn="0" w:noHBand="0" w:noVBand="1"/>
      </w:tblPr>
      <w:tblGrid>
        <w:gridCol w:w="9350"/>
      </w:tblGrid>
      <w:tr w:rsidR="00C5741A" w14:paraId="5A7DC6B6" w14:textId="77777777" w:rsidTr="00E12FD5">
        <w:tc>
          <w:tcPr>
            <w:tcW w:w="9350" w:type="dxa"/>
          </w:tcPr>
          <w:p w14:paraId="642AD6C2" w14:textId="77777777" w:rsidR="00C5741A" w:rsidRDefault="00C5741A" w:rsidP="00E12FD5">
            <w:pPr>
              <w:rPr>
                <w:rFonts w:ascii="Verdana" w:eastAsia="Times New Roman" w:hAnsi="Verdana" w:cs="Times New Roman"/>
                <w:b/>
                <w:color w:val="000000"/>
              </w:rPr>
            </w:pPr>
          </w:p>
        </w:tc>
      </w:tr>
    </w:tbl>
    <w:p w14:paraId="13C96E62" w14:textId="77777777" w:rsidR="00C5741A" w:rsidRDefault="00C5741A" w:rsidP="00C5741A">
      <w:pPr>
        <w:rPr>
          <w:rFonts w:ascii="Verdana" w:eastAsia="Times New Roman" w:hAnsi="Verdana" w:cs="Times New Roman"/>
          <w:b/>
          <w:color w:val="000000"/>
        </w:rPr>
      </w:pPr>
    </w:p>
    <w:p w14:paraId="12EAD809" w14:textId="0D1FB0AC" w:rsidR="00C5741A" w:rsidRDefault="00C5741A" w:rsidP="00C5741A">
      <w:pPr>
        <w:rPr>
          <w:rFonts w:ascii="Verdana" w:eastAsia="Times New Roman" w:hAnsi="Verdana" w:cs="Times New Roman"/>
          <w:b/>
          <w:color w:val="000000"/>
        </w:rPr>
      </w:pPr>
      <w:r w:rsidRPr="00D53300">
        <w:rPr>
          <w:rFonts w:ascii="Verdana" w:eastAsia="Times New Roman" w:hAnsi="Verdana" w:cs="Times New Roman"/>
          <w:b/>
          <w:color w:val="000000"/>
        </w:rPr>
        <w:t>Business Case:</w:t>
      </w:r>
    </w:p>
    <w:tbl>
      <w:tblPr>
        <w:tblStyle w:val="TableGrid"/>
        <w:tblW w:w="0" w:type="auto"/>
        <w:tblLook w:val="04A0" w:firstRow="1" w:lastRow="0" w:firstColumn="1" w:lastColumn="0" w:noHBand="0" w:noVBand="1"/>
      </w:tblPr>
      <w:tblGrid>
        <w:gridCol w:w="9350"/>
      </w:tblGrid>
      <w:tr w:rsidR="00C5741A" w14:paraId="6B31CAAC" w14:textId="77777777" w:rsidTr="00E12FD5">
        <w:tc>
          <w:tcPr>
            <w:tcW w:w="9350" w:type="dxa"/>
          </w:tcPr>
          <w:p w14:paraId="566E9408" w14:textId="77777777" w:rsidR="00C5741A" w:rsidRDefault="00C5741A" w:rsidP="00E12FD5">
            <w:pPr>
              <w:rPr>
                <w:rFonts w:ascii="Verdana" w:eastAsia="Times New Roman" w:hAnsi="Verdana" w:cs="Times New Roman"/>
                <w:b/>
                <w:color w:val="000000"/>
              </w:rPr>
            </w:pPr>
          </w:p>
        </w:tc>
      </w:tr>
    </w:tbl>
    <w:p w14:paraId="70392B88" w14:textId="77777777" w:rsidR="00C5741A" w:rsidRPr="00D53300" w:rsidRDefault="00C5741A" w:rsidP="00C5741A">
      <w:pPr>
        <w:rPr>
          <w:rFonts w:ascii="Verdana" w:eastAsia="Times New Roman" w:hAnsi="Verdana" w:cs="Times New Roman"/>
          <w:b/>
          <w:color w:val="000000"/>
        </w:rPr>
      </w:pPr>
    </w:p>
    <w:p w14:paraId="5C47F4C5" w14:textId="77777777" w:rsidR="00C5741A" w:rsidRPr="00A278E2" w:rsidRDefault="000D5A64" w:rsidP="00C5741A">
      <w:pPr>
        <w:rPr>
          <w:rFonts w:ascii="Verdana" w:eastAsia="Times New Roman" w:hAnsi="Verdana" w:cs="Times New Roman"/>
          <w:color w:val="000000"/>
        </w:rPr>
      </w:pPr>
      <w:sdt>
        <w:sdtPr>
          <w:rPr>
            <w:rFonts w:ascii="Verdana" w:eastAsia="Times New Roman" w:hAnsi="Verdana" w:cs="Times New Roman"/>
            <w:color w:val="000000"/>
          </w:rPr>
          <w:id w:val="1825468845"/>
          <w14:checkbox>
            <w14:checked w14:val="0"/>
            <w14:checkedState w14:val="2612" w14:font="MS Gothic"/>
            <w14:uncheckedState w14:val="2610" w14:font="MS Gothic"/>
          </w14:checkbox>
        </w:sdtPr>
        <w:sdtEndPr/>
        <w:sdtContent>
          <w:r w:rsidR="00C5741A">
            <w:rPr>
              <w:rFonts w:ascii="MS Gothic" w:eastAsia="MS Gothic" w:hAnsi="MS Gothic" w:cs="Times New Roman" w:hint="eastAsia"/>
              <w:color w:val="000000"/>
            </w:rPr>
            <w:t>☐</w:t>
          </w:r>
        </w:sdtContent>
      </w:sdt>
      <w:r w:rsidR="00C5741A" w:rsidRPr="00D53300">
        <w:rPr>
          <w:rFonts w:ascii="Verdana" w:eastAsia="Times New Roman" w:hAnsi="Verdana" w:cs="Times New Roman"/>
          <w:b/>
          <w:color w:val="000000"/>
        </w:rPr>
        <w:t xml:space="preserve"> </w:t>
      </w:r>
      <w:r w:rsidR="00C5741A" w:rsidRPr="00A278E2">
        <w:rPr>
          <w:rFonts w:ascii="Verdana" w:eastAsia="Times New Roman" w:hAnsi="Verdana" w:cs="Times New Roman"/>
          <w:color w:val="000000"/>
        </w:rPr>
        <w:t xml:space="preserve">I authorize Ford to provide my name and email address to Slack to manage my Slack account, including sending informational emails. </w:t>
      </w:r>
    </w:p>
    <w:p w14:paraId="4F8606DA" w14:textId="77777777" w:rsidR="00C5741A" w:rsidRPr="00A278E2" w:rsidRDefault="00C5741A" w:rsidP="00C5741A">
      <w:pPr>
        <w:rPr>
          <w:rFonts w:ascii="Verdana" w:eastAsia="Times New Roman" w:hAnsi="Verdana" w:cs="Times New Roman"/>
          <w:color w:val="000000"/>
        </w:rPr>
      </w:pPr>
      <w:r w:rsidRPr="00A278E2">
        <w:rPr>
          <w:rFonts w:ascii="Verdana" w:eastAsia="Times New Roman" w:hAnsi="Verdana" w:cs="Times New Roman"/>
          <w:color w:val="000000"/>
        </w:rPr>
        <w:t xml:space="preserve">I have reviewed the Slack Usage Agreement that is located at the link below and I agree to all rules/responsibilities listed in this document: </w:t>
      </w:r>
    </w:p>
    <w:p w14:paraId="63C1B881" w14:textId="77777777" w:rsidR="00C5741A" w:rsidRPr="00A278E2" w:rsidRDefault="000D5A64" w:rsidP="00C5741A">
      <w:pPr>
        <w:rPr>
          <w:rFonts w:ascii="Verdana" w:eastAsia="Times New Roman" w:hAnsi="Verdana" w:cs="Times New Roman"/>
          <w:color w:val="000000"/>
        </w:rPr>
      </w:pPr>
      <w:hyperlink r:id="rId78" w:history="1">
        <w:r w:rsidR="00C5741A" w:rsidRPr="00EC086D">
          <w:rPr>
            <w:rStyle w:val="Hyperlink"/>
            <w:rFonts w:ascii="Verdana" w:eastAsia="Times New Roman" w:hAnsi="Verdana" w:cs="Times New Roman"/>
          </w:rPr>
          <w:t>Usage Agreement</w:t>
        </w:r>
      </w:hyperlink>
    </w:p>
    <w:p w14:paraId="19D00881" w14:textId="77777777" w:rsidR="00C5741A" w:rsidRPr="00F234C1" w:rsidRDefault="00C5741A" w:rsidP="00C5741A">
      <w:pPr>
        <w:rPr>
          <w:rFonts w:ascii="Verdana" w:eastAsia="Times New Roman" w:hAnsi="Verdana" w:cs="Times New Roman"/>
          <w:b/>
          <w:color w:val="000000"/>
        </w:rPr>
      </w:pPr>
      <w:r>
        <w:rPr>
          <w:rFonts w:ascii="Verdana" w:eastAsia="Times New Roman" w:hAnsi="Verdana" w:cs="Times New Roman"/>
          <w:b/>
          <w:color w:val="000000"/>
        </w:rPr>
        <w:t>Employee Type:</w:t>
      </w:r>
    </w:p>
    <w:p w14:paraId="5CE2F5F5" w14:textId="77777777" w:rsidR="00C5741A" w:rsidRDefault="000D5A64" w:rsidP="00C5741A">
      <w:pPr>
        <w:rPr>
          <w:rFonts w:ascii="Verdana" w:eastAsia="Times New Roman" w:hAnsi="Verdana" w:cs="Times New Roman"/>
          <w:b/>
          <w:color w:val="000000"/>
        </w:rPr>
      </w:pPr>
      <w:sdt>
        <w:sdtPr>
          <w:rPr>
            <w:rFonts w:ascii="Verdana" w:eastAsia="Times New Roman" w:hAnsi="Verdana" w:cs="Times New Roman"/>
            <w:color w:val="000000"/>
          </w:rPr>
          <w:alias w:val="Employee Type"/>
          <w:tag w:val="Employee Type"/>
          <w:id w:val="-1899124864"/>
          <w:placeholder>
            <w:docPart w:val="B2BCEE5EE2FA4C45BB89ADED37D9A24B"/>
          </w:placeholder>
          <w:showingPlcHdr/>
          <w:dropDownList>
            <w:listItem w:value="Choose an item."/>
            <w:listItem w:displayText="Ford User" w:value="Ford User"/>
            <w:listItem w:displayText="Supplier/Vendor" w:value="Supplier/Vendor"/>
          </w:dropDownList>
        </w:sdtPr>
        <w:sdtEndPr/>
        <w:sdtContent>
          <w:r w:rsidR="00C5741A" w:rsidRPr="00E701F5">
            <w:rPr>
              <w:rStyle w:val="PlaceholderText"/>
            </w:rPr>
            <w:t>Choose an item.</w:t>
          </w:r>
        </w:sdtContent>
      </w:sdt>
    </w:p>
    <w:p w14:paraId="0A02A195" w14:textId="77777777" w:rsidR="00C5741A" w:rsidRPr="005C39AF" w:rsidRDefault="00C5741A" w:rsidP="00C5741A">
      <w:pPr>
        <w:rPr>
          <w:rFonts w:ascii="Verdana" w:eastAsia="Times New Roman" w:hAnsi="Verdana" w:cs="Times New Roman"/>
          <w:b/>
          <w:color w:val="000000"/>
        </w:rPr>
      </w:pPr>
      <w:r w:rsidRPr="005C39AF">
        <w:rPr>
          <w:rFonts w:ascii="Verdana" w:eastAsia="Times New Roman" w:hAnsi="Verdana" w:cs="Times New Roman"/>
          <w:b/>
          <w:color w:val="000000"/>
        </w:rPr>
        <w:t>Team Name:</w:t>
      </w:r>
    </w:p>
    <w:tbl>
      <w:tblPr>
        <w:tblStyle w:val="TableGrid"/>
        <w:tblW w:w="0" w:type="auto"/>
        <w:tblLook w:val="04A0" w:firstRow="1" w:lastRow="0" w:firstColumn="1" w:lastColumn="0" w:noHBand="0" w:noVBand="1"/>
      </w:tblPr>
      <w:tblGrid>
        <w:gridCol w:w="9350"/>
      </w:tblGrid>
      <w:tr w:rsidR="00C5741A" w14:paraId="15706482" w14:textId="77777777" w:rsidTr="00E12FD5">
        <w:tc>
          <w:tcPr>
            <w:tcW w:w="9350" w:type="dxa"/>
          </w:tcPr>
          <w:p w14:paraId="21FD81FC" w14:textId="77777777" w:rsidR="00C5741A" w:rsidRDefault="00C5741A" w:rsidP="00E12FD5">
            <w:pPr>
              <w:rPr>
                <w:rFonts w:ascii="Verdana" w:eastAsia="Times New Roman" w:hAnsi="Verdana" w:cs="Times New Roman"/>
                <w:color w:val="000000"/>
              </w:rPr>
            </w:pPr>
          </w:p>
        </w:tc>
      </w:tr>
    </w:tbl>
    <w:p w14:paraId="2C0BF388" w14:textId="77777777" w:rsidR="00C5741A" w:rsidRPr="00F234C1" w:rsidRDefault="00C5741A" w:rsidP="00C5741A">
      <w:pPr>
        <w:rPr>
          <w:rFonts w:ascii="Verdana" w:eastAsia="Times New Roman" w:hAnsi="Verdana" w:cs="Times New Roman"/>
          <w:b/>
          <w:color w:val="000000"/>
        </w:rPr>
      </w:pPr>
      <w:r>
        <w:rPr>
          <w:rFonts w:ascii="Verdana" w:eastAsia="Times New Roman" w:hAnsi="Verdana" w:cs="Times New Roman"/>
          <w:b/>
          <w:color w:val="000000"/>
        </w:rPr>
        <w:t xml:space="preserve">Team Owner </w:t>
      </w:r>
      <w:r w:rsidRPr="00A278E2">
        <w:rPr>
          <w:rFonts w:ascii="Verdana" w:eastAsia="Times New Roman" w:hAnsi="Verdana" w:cs="Times New Roman"/>
          <w:color w:val="000000"/>
        </w:rPr>
        <w:t>(Owner of Slack Team that user wants to join</w:t>
      </w:r>
      <w:r>
        <w:rPr>
          <w:rFonts w:ascii="Verdana" w:eastAsia="Times New Roman" w:hAnsi="Verdana" w:cs="Times New Roman"/>
          <w:color w:val="000000"/>
        </w:rPr>
        <w:t>)</w:t>
      </w:r>
      <w:r>
        <w:rPr>
          <w:rFonts w:ascii="Verdana" w:eastAsia="Times New Roman" w:hAnsi="Verdana" w:cs="Times New Roman"/>
          <w:b/>
          <w:color w:val="000000"/>
        </w:rPr>
        <w:t>:</w:t>
      </w:r>
    </w:p>
    <w:tbl>
      <w:tblPr>
        <w:tblStyle w:val="TableGrid"/>
        <w:tblW w:w="0" w:type="auto"/>
        <w:tblLook w:val="04A0" w:firstRow="1" w:lastRow="0" w:firstColumn="1" w:lastColumn="0" w:noHBand="0" w:noVBand="1"/>
      </w:tblPr>
      <w:tblGrid>
        <w:gridCol w:w="9350"/>
      </w:tblGrid>
      <w:tr w:rsidR="00C5741A" w14:paraId="18D066C7" w14:textId="77777777" w:rsidTr="00E12FD5">
        <w:tc>
          <w:tcPr>
            <w:tcW w:w="9350" w:type="dxa"/>
          </w:tcPr>
          <w:p w14:paraId="618A7C53" w14:textId="77777777" w:rsidR="00C5741A" w:rsidRDefault="00C5741A" w:rsidP="00E12FD5">
            <w:pPr>
              <w:rPr>
                <w:rFonts w:ascii="Verdana" w:eastAsia="Times New Roman" w:hAnsi="Verdana" w:cs="Times New Roman"/>
                <w:color w:val="000000"/>
              </w:rPr>
            </w:pPr>
          </w:p>
        </w:tc>
      </w:tr>
    </w:tbl>
    <w:p w14:paraId="3F791276" w14:textId="77777777" w:rsidR="00C5741A" w:rsidRPr="00F5470C" w:rsidRDefault="00C5741A" w:rsidP="00C5741A">
      <w:pPr>
        <w:pStyle w:val="ListParagraph"/>
        <w:ind w:left="0"/>
        <w:rPr>
          <w:sz w:val="22"/>
          <w:szCs w:val="22"/>
        </w:rPr>
      </w:pPr>
    </w:p>
    <w:sectPr w:rsidR="00C5741A" w:rsidRPr="00F5470C" w:rsidSect="006479EB">
      <w:headerReference w:type="default" r:id="rId79"/>
      <w:footerReference w:type="default" r:id="rId80"/>
      <w:headerReference w:type="first" r:id="rId8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26168" w14:textId="77777777" w:rsidR="000D5A64" w:rsidRDefault="000D5A64" w:rsidP="00E94F05">
      <w:pPr>
        <w:spacing w:after="0" w:line="240" w:lineRule="auto"/>
      </w:pPr>
      <w:r>
        <w:separator/>
      </w:r>
    </w:p>
  </w:endnote>
  <w:endnote w:type="continuationSeparator" w:id="0">
    <w:p w14:paraId="126EE448" w14:textId="77777777" w:rsidR="000D5A64" w:rsidRDefault="000D5A64" w:rsidP="00E94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362323"/>
      <w:docPartObj>
        <w:docPartGallery w:val="Page Numbers (Bottom of Page)"/>
        <w:docPartUnique/>
      </w:docPartObj>
    </w:sdtPr>
    <w:sdtEndPr>
      <w:rPr>
        <w:noProof/>
      </w:rPr>
    </w:sdtEndPr>
    <w:sdtContent>
      <w:p w14:paraId="218FA868" w14:textId="72323E94" w:rsidR="00A2021E" w:rsidRDefault="00A2021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218FA869" w14:textId="77777777" w:rsidR="00A2021E" w:rsidRDefault="00A20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2957651"/>
      <w:docPartObj>
        <w:docPartGallery w:val="Page Numbers (Bottom of Page)"/>
        <w:docPartUnique/>
      </w:docPartObj>
    </w:sdtPr>
    <w:sdtEndPr>
      <w:rPr>
        <w:noProof/>
      </w:rPr>
    </w:sdtEndPr>
    <w:sdtContent>
      <w:p w14:paraId="218FA86B" w14:textId="61B21914" w:rsidR="00A2021E" w:rsidRDefault="00A202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8FA86C" w14:textId="77777777" w:rsidR="00A2021E" w:rsidRDefault="00A20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0E998" w14:textId="77777777" w:rsidR="000D5A64" w:rsidRDefault="000D5A64" w:rsidP="00E94F05">
      <w:pPr>
        <w:spacing w:after="0" w:line="240" w:lineRule="auto"/>
      </w:pPr>
      <w:r>
        <w:separator/>
      </w:r>
    </w:p>
  </w:footnote>
  <w:footnote w:type="continuationSeparator" w:id="0">
    <w:p w14:paraId="485F52B5" w14:textId="77777777" w:rsidR="000D5A64" w:rsidRDefault="000D5A64" w:rsidP="00E94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FA86A" w14:textId="77777777" w:rsidR="00A2021E" w:rsidRPr="00101439" w:rsidRDefault="00A2021E" w:rsidP="00101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FA86D" w14:textId="77777777" w:rsidR="00A2021E" w:rsidRDefault="00A2021E">
    <w:pPr>
      <w:pStyle w:val="Header"/>
      <w:jc w:val="center"/>
    </w:pPr>
  </w:p>
  <w:p w14:paraId="218FA86E" w14:textId="77777777" w:rsidR="00A2021E" w:rsidRDefault="00A2021E" w:rsidP="00E921A7">
    <w:pPr>
      <w:pStyle w:val="Header"/>
      <w:tabs>
        <w:tab w:val="clear" w:pos="4680"/>
        <w:tab w:val="clear" w:pos="9360"/>
        <w:tab w:val="left" w:pos="23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163C"/>
    <w:multiLevelType w:val="hybridMultilevel"/>
    <w:tmpl w:val="9B32358C"/>
    <w:lvl w:ilvl="0" w:tplc="0409000F">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44E35EA"/>
    <w:multiLevelType w:val="hybridMultilevel"/>
    <w:tmpl w:val="24402A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19F6359A"/>
    <w:multiLevelType w:val="hybridMultilevel"/>
    <w:tmpl w:val="B76E75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448DC"/>
    <w:multiLevelType w:val="multilevel"/>
    <w:tmpl w:val="9DE4AA4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A876747"/>
    <w:multiLevelType w:val="hybridMultilevel"/>
    <w:tmpl w:val="68AAD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657D3"/>
    <w:multiLevelType w:val="hybridMultilevel"/>
    <w:tmpl w:val="AD6A2BCC"/>
    <w:lvl w:ilvl="0" w:tplc="B6F4399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81983"/>
    <w:multiLevelType w:val="hybridMultilevel"/>
    <w:tmpl w:val="ED7A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BB37A4"/>
    <w:multiLevelType w:val="hybridMultilevel"/>
    <w:tmpl w:val="CCDA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E3009D"/>
    <w:multiLevelType w:val="hybridMultilevel"/>
    <w:tmpl w:val="C24423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AE962AF"/>
    <w:multiLevelType w:val="multilevel"/>
    <w:tmpl w:val="3E0EFE1C"/>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FEB0B79"/>
    <w:multiLevelType w:val="hybridMultilevel"/>
    <w:tmpl w:val="9FC6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850296"/>
    <w:multiLevelType w:val="hybridMultilevel"/>
    <w:tmpl w:val="7618D386"/>
    <w:lvl w:ilvl="0" w:tplc="04090019">
      <w:start w:val="1"/>
      <w:numFmt w:val="lowerLetter"/>
      <w:lvlText w:val="%1."/>
      <w:lvlJc w:val="left"/>
      <w:pPr>
        <w:ind w:left="54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1887558"/>
    <w:multiLevelType w:val="hybridMultilevel"/>
    <w:tmpl w:val="AC12D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55D4C"/>
    <w:multiLevelType w:val="hybridMultilevel"/>
    <w:tmpl w:val="1EECC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F0C9F"/>
    <w:multiLevelType w:val="multilevel"/>
    <w:tmpl w:val="D3C8612E"/>
    <w:lvl w:ilvl="0">
      <w:start w:val="1"/>
      <w:numFmt w:val="decimal"/>
      <w:lvlText w:val="%1."/>
      <w:lvlJc w:val="left"/>
      <w:pPr>
        <w:ind w:left="360" w:hanging="360"/>
      </w:pPr>
    </w:lvl>
    <w:lvl w:ilv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38654A8A"/>
    <w:multiLevelType w:val="hybridMultilevel"/>
    <w:tmpl w:val="946A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52A4B"/>
    <w:multiLevelType w:val="hybridMultilevel"/>
    <w:tmpl w:val="BCDCC238"/>
    <w:lvl w:ilvl="0" w:tplc="04090015">
      <w:start w:val="1"/>
      <w:numFmt w:val="upperLetter"/>
      <w:lvlText w:val="%1."/>
      <w:lvlJc w:val="left"/>
      <w:pPr>
        <w:ind w:left="720" w:hanging="360"/>
      </w:pPr>
      <w:rPr>
        <w:rFonts w:hint="default"/>
      </w:rPr>
    </w:lvl>
    <w:lvl w:ilvl="1" w:tplc="723C03F4">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8401F9"/>
    <w:multiLevelType w:val="hybridMultilevel"/>
    <w:tmpl w:val="A990794C"/>
    <w:lvl w:ilvl="0" w:tplc="E4E6C6C8">
      <w:start w:val="1"/>
      <w:numFmt w:val="bullet"/>
      <w:lvlText w:val="–"/>
      <w:lvlJc w:val="left"/>
      <w:pPr>
        <w:tabs>
          <w:tab w:val="num" w:pos="720"/>
        </w:tabs>
        <w:ind w:left="720" w:hanging="360"/>
      </w:pPr>
      <w:rPr>
        <w:rFonts w:ascii="Arial" w:hAnsi="Arial" w:hint="default"/>
      </w:rPr>
    </w:lvl>
    <w:lvl w:ilvl="1" w:tplc="900478D4">
      <w:start w:val="1"/>
      <w:numFmt w:val="bullet"/>
      <w:lvlText w:val="–"/>
      <w:lvlJc w:val="left"/>
      <w:pPr>
        <w:tabs>
          <w:tab w:val="num" w:pos="1440"/>
        </w:tabs>
        <w:ind w:left="1440" w:hanging="360"/>
      </w:pPr>
      <w:rPr>
        <w:rFonts w:ascii="Arial" w:hAnsi="Arial" w:hint="default"/>
      </w:rPr>
    </w:lvl>
    <w:lvl w:ilvl="2" w:tplc="F2AC5134" w:tentative="1">
      <w:start w:val="1"/>
      <w:numFmt w:val="bullet"/>
      <w:lvlText w:val="–"/>
      <w:lvlJc w:val="left"/>
      <w:pPr>
        <w:tabs>
          <w:tab w:val="num" w:pos="2160"/>
        </w:tabs>
        <w:ind w:left="2160" w:hanging="360"/>
      </w:pPr>
      <w:rPr>
        <w:rFonts w:ascii="Arial" w:hAnsi="Arial" w:hint="default"/>
      </w:rPr>
    </w:lvl>
    <w:lvl w:ilvl="3" w:tplc="9964F5B8" w:tentative="1">
      <w:start w:val="1"/>
      <w:numFmt w:val="bullet"/>
      <w:lvlText w:val="–"/>
      <w:lvlJc w:val="left"/>
      <w:pPr>
        <w:tabs>
          <w:tab w:val="num" w:pos="2880"/>
        </w:tabs>
        <w:ind w:left="2880" w:hanging="360"/>
      </w:pPr>
      <w:rPr>
        <w:rFonts w:ascii="Arial" w:hAnsi="Arial" w:hint="default"/>
      </w:rPr>
    </w:lvl>
    <w:lvl w:ilvl="4" w:tplc="36B0823C" w:tentative="1">
      <w:start w:val="1"/>
      <w:numFmt w:val="bullet"/>
      <w:lvlText w:val="–"/>
      <w:lvlJc w:val="left"/>
      <w:pPr>
        <w:tabs>
          <w:tab w:val="num" w:pos="3600"/>
        </w:tabs>
        <w:ind w:left="3600" w:hanging="360"/>
      </w:pPr>
      <w:rPr>
        <w:rFonts w:ascii="Arial" w:hAnsi="Arial" w:hint="default"/>
      </w:rPr>
    </w:lvl>
    <w:lvl w:ilvl="5" w:tplc="CBE46D82" w:tentative="1">
      <w:start w:val="1"/>
      <w:numFmt w:val="bullet"/>
      <w:lvlText w:val="–"/>
      <w:lvlJc w:val="left"/>
      <w:pPr>
        <w:tabs>
          <w:tab w:val="num" w:pos="4320"/>
        </w:tabs>
        <w:ind w:left="4320" w:hanging="360"/>
      </w:pPr>
      <w:rPr>
        <w:rFonts w:ascii="Arial" w:hAnsi="Arial" w:hint="default"/>
      </w:rPr>
    </w:lvl>
    <w:lvl w:ilvl="6" w:tplc="9A567902" w:tentative="1">
      <w:start w:val="1"/>
      <w:numFmt w:val="bullet"/>
      <w:lvlText w:val="–"/>
      <w:lvlJc w:val="left"/>
      <w:pPr>
        <w:tabs>
          <w:tab w:val="num" w:pos="5040"/>
        </w:tabs>
        <w:ind w:left="5040" w:hanging="360"/>
      </w:pPr>
      <w:rPr>
        <w:rFonts w:ascii="Arial" w:hAnsi="Arial" w:hint="default"/>
      </w:rPr>
    </w:lvl>
    <w:lvl w:ilvl="7" w:tplc="A612988C" w:tentative="1">
      <w:start w:val="1"/>
      <w:numFmt w:val="bullet"/>
      <w:lvlText w:val="–"/>
      <w:lvlJc w:val="left"/>
      <w:pPr>
        <w:tabs>
          <w:tab w:val="num" w:pos="5760"/>
        </w:tabs>
        <w:ind w:left="5760" w:hanging="360"/>
      </w:pPr>
      <w:rPr>
        <w:rFonts w:ascii="Arial" w:hAnsi="Arial" w:hint="default"/>
      </w:rPr>
    </w:lvl>
    <w:lvl w:ilvl="8" w:tplc="D1FC4C7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CF83230"/>
    <w:multiLevelType w:val="hybridMultilevel"/>
    <w:tmpl w:val="1DCC66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6598F"/>
    <w:multiLevelType w:val="multilevel"/>
    <w:tmpl w:val="3976DEAC"/>
    <w:lvl w:ilvl="0">
      <w:start w:val="1"/>
      <w:numFmt w:val="decimal"/>
      <w:lvlText w:val="%1."/>
      <w:lvlJc w:val="left"/>
      <w:pPr>
        <w:ind w:left="720" w:hanging="360"/>
      </w:pPr>
      <w:rPr>
        <w:color w:val="auto"/>
      </w:rPr>
    </w:lvl>
    <w:lvl w:ilvl="1">
      <w:start w:val="8"/>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1952988"/>
    <w:multiLevelType w:val="hybridMultilevel"/>
    <w:tmpl w:val="51BADACE"/>
    <w:lvl w:ilvl="0" w:tplc="04090011">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2469C7"/>
    <w:multiLevelType w:val="hybridMultilevel"/>
    <w:tmpl w:val="AD807E14"/>
    <w:lvl w:ilvl="0" w:tplc="FBB63094">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4646C7F"/>
    <w:multiLevelType w:val="hybridMultilevel"/>
    <w:tmpl w:val="AA4242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A35CB2"/>
    <w:multiLevelType w:val="hybridMultilevel"/>
    <w:tmpl w:val="A0766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2E3325"/>
    <w:multiLevelType w:val="hybridMultilevel"/>
    <w:tmpl w:val="5666E36C"/>
    <w:lvl w:ilvl="0" w:tplc="3A122712">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516EA"/>
    <w:multiLevelType w:val="multilevel"/>
    <w:tmpl w:val="0DEECC00"/>
    <w:lvl w:ilvl="0">
      <w:start w:val="1"/>
      <w:numFmt w:val="decimal"/>
      <w:pStyle w:val="Heading1"/>
      <w:lvlText w:val="%1"/>
      <w:lvlJc w:val="left"/>
      <w:pPr>
        <w:ind w:left="432" w:hanging="432"/>
      </w:pPr>
      <w:rPr>
        <w:rFonts w:hint="default"/>
      </w:rPr>
    </w:lvl>
    <w:lvl w:ilvl="1">
      <w:start w:val="1"/>
      <w:numFmt w:val="decimal"/>
      <w:lvlRestart w:val="0"/>
      <w:pStyle w:val="Heading2"/>
      <w:suff w:val="space"/>
      <w:lvlText w:val="%1.%2"/>
      <w:lvlJc w:val="left"/>
      <w:pPr>
        <w:ind w:left="2376" w:hanging="2376"/>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pStyle w:val="Heading3"/>
      <w:suff w:val="space"/>
      <w:lvlText w:val="1.4.%3"/>
      <w:lvlJc w:val="left"/>
      <w:pPr>
        <w:ind w:left="2880" w:hanging="2880"/>
      </w:pPr>
      <w:rPr>
        <w:rFonts w:hint="default"/>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58A863E1"/>
    <w:multiLevelType w:val="hybridMultilevel"/>
    <w:tmpl w:val="BEBCC2C0"/>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DA82DFF"/>
    <w:multiLevelType w:val="hybridMultilevel"/>
    <w:tmpl w:val="A70ABD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532743"/>
    <w:multiLevelType w:val="hybridMultilevel"/>
    <w:tmpl w:val="C9F2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E753C0"/>
    <w:multiLevelType w:val="hybridMultilevel"/>
    <w:tmpl w:val="4838F1B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15:restartNumberingAfterBreak="0">
    <w:nsid w:val="6373738E"/>
    <w:multiLevelType w:val="hybridMultilevel"/>
    <w:tmpl w:val="D1B0EB5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904E29"/>
    <w:multiLevelType w:val="hybridMultilevel"/>
    <w:tmpl w:val="69D22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7444B2"/>
    <w:multiLevelType w:val="hybridMultilevel"/>
    <w:tmpl w:val="FA54171A"/>
    <w:lvl w:ilvl="0" w:tplc="FBB6309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DF423D"/>
    <w:multiLevelType w:val="hybridMultilevel"/>
    <w:tmpl w:val="B25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B55044"/>
    <w:multiLevelType w:val="multilevel"/>
    <w:tmpl w:val="FB127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3D2495"/>
    <w:multiLevelType w:val="multilevel"/>
    <w:tmpl w:val="1C507BCE"/>
    <w:lvl w:ilvl="0">
      <w:start w:val="10"/>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9"/>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20"/>
  </w:num>
  <w:num w:numId="5">
    <w:abstractNumId w:val="19"/>
  </w:num>
  <w:num w:numId="6">
    <w:abstractNumId w:val="21"/>
  </w:num>
  <w:num w:numId="7">
    <w:abstractNumId w:val="14"/>
  </w:num>
  <w:num w:numId="8">
    <w:abstractNumId w:val="15"/>
  </w:num>
  <w:num w:numId="9">
    <w:abstractNumId w:val="7"/>
  </w:num>
  <w:num w:numId="10">
    <w:abstractNumId w:val="18"/>
  </w:num>
  <w:num w:numId="11">
    <w:abstractNumId w:val="2"/>
  </w:num>
  <w:num w:numId="12">
    <w:abstractNumId w:val="17"/>
  </w:num>
  <w:num w:numId="13">
    <w:abstractNumId w:val="25"/>
  </w:num>
  <w:num w:numId="14">
    <w:abstractNumId w:val="6"/>
  </w:num>
  <w:num w:numId="15">
    <w:abstractNumId w:val="25"/>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3"/>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30"/>
  </w:num>
  <w:num w:numId="24">
    <w:abstractNumId w:val="24"/>
  </w:num>
  <w:num w:numId="25">
    <w:abstractNumId w:val="3"/>
  </w:num>
  <w:num w:numId="26">
    <w:abstractNumId w:val="10"/>
  </w:num>
  <w:num w:numId="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3"/>
  </w:num>
  <w:num w:numId="30">
    <w:abstractNumId w:val="28"/>
  </w:num>
  <w:num w:numId="31">
    <w:abstractNumId w:val="27"/>
  </w:num>
  <w:num w:numId="32">
    <w:abstractNumId w:val="9"/>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25"/>
  </w:num>
  <w:num w:numId="37">
    <w:abstractNumId w:val="25"/>
  </w:num>
  <w:num w:numId="38">
    <w:abstractNumId w:val="25"/>
  </w:num>
  <w:num w:numId="39">
    <w:abstractNumId w:val="0"/>
  </w:num>
  <w:num w:numId="40">
    <w:abstractNumId w:val="8"/>
  </w:num>
  <w:num w:numId="41">
    <w:abstractNumId w:val="26"/>
  </w:num>
  <w:num w:numId="42">
    <w:abstractNumId w:val="16"/>
  </w:num>
  <w:num w:numId="43">
    <w:abstractNumId w:val="25"/>
  </w:num>
  <w:num w:numId="44">
    <w:abstractNumId w:val="5"/>
  </w:num>
  <w:num w:numId="45">
    <w:abstractNumId w:val="25"/>
  </w:num>
  <w:num w:numId="46">
    <w:abstractNumId w:val="25"/>
    <w:lvlOverride w:ilvl="0">
      <w:startOverride w:val="8"/>
    </w:lvlOverride>
    <w:lvlOverride w:ilvl="1">
      <w:startOverride w:val="1"/>
    </w:lvlOverride>
  </w:num>
  <w:num w:numId="47">
    <w:abstractNumId w:val="31"/>
  </w:num>
  <w:num w:numId="48">
    <w:abstractNumId w:val="11"/>
  </w:num>
  <w:num w:numId="49">
    <w:abstractNumId w:val="34"/>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 Jia (J.)">
    <w15:presenceInfo w15:providerId="AD" w15:userId="S::JLUO51@ford.com::eef357da-3731-420d-a3ac-8744fb356e8e"/>
  </w15:person>
  <w15:person w15:author="Jia Luo">
    <w15:presenceInfo w15:providerId="AD" w15:userId="S::JLUO51@ford.com::eef357da-3731-420d-a3ac-8744fb356e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B50"/>
    <w:rsid w:val="00005712"/>
    <w:rsid w:val="00017BBE"/>
    <w:rsid w:val="00017C6D"/>
    <w:rsid w:val="00021407"/>
    <w:rsid w:val="0002244D"/>
    <w:rsid w:val="00024091"/>
    <w:rsid w:val="00024D70"/>
    <w:rsid w:val="00025B8B"/>
    <w:rsid w:val="00030B79"/>
    <w:rsid w:val="000405B4"/>
    <w:rsid w:val="000420C7"/>
    <w:rsid w:val="00044BE8"/>
    <w:rsid w:val="00052A45"/>
    <w:rsid w:val="00055C36"/>
    <w:rsid w:val="00062923"/>
    <w:rsid w:val="00062E84"/>
    <w:rsid w:val="0006371E"/>
    <w:rsid w:val="00072356"/>
    <w:rsid w:val="000770FD"/>
    <w:rsid w:val="00096231"/>
    <w:rsid w:val="000A0B50"/>
    <w:rsid w:val="000A7392"/>
    <w:rsid w:val="000B72CA"/>
    <w:rsid w:val="000B7D65"/>
    <w:rsid w:val="000D4152"/>
    <w:rsid w:val="000D577D"/>
    <w:rsid w:val="000D5A64"/>
    <w:rsid w:val="000D7F4C"/>
    <w:rsid w:val="000E17FA"/>
    <w:rsid w:val="000E6B15"/>
    <w:rsid w:val="000E7B0A"/>
    <w:rsid w:val="00101394"/>
    <w:rsid w:val="00101439"/>
    <w:rsid w:val="001044D1"/>
    <w:rsid w:val="00111E3A"/>
    <w:rsid w:val="001127C7"/>
    <w:rsid w:val="001161BE"/>
    <w:rsid w:val="00131C3B"/>
    <w:rsid w:val="0013458D"/>
    <w:rsid w:val="00140E0E"/>
    <w:rsid w:val="001526E1"/>
    <w:rsid w:val="001528E1"/>
    <w:rsid w:val="0016265A"/>
    <w:rsid w:val="001626CC"/>
    <w:rsid w:val="00165F15"/>
    <w:rsid w:val="001662C3"/>
    <w:rsid w:val="001662F8"/>
    <w:rsid w:val="0016704A"/>
    <w:rsid w:val="00170192"/>
    <w:rsid w:val="0017076D"/>
    <w:rsid w:val="001713ED"/>
    <w:rsid w:val="00174300"/>
    <w:rsid w:val="00176E97"/>
    <w:rsid w:val="00182804"/>
    <w:rsid w:val="00191D38"/>
    <w:rsid w:val="00196648"/>
    <w:rsid w:val="001967A8"/>
    <w:rsid w:val="001A2D24"/>
    <w:rsid w:val="001B1E36"/>
    <w:rsid w:val="001B2D55"/>
    <w:rsid w:val="001B423E"/>
    <w:rsid w:val="001B49B9"/>
    <w:rsid w:val="001C376E"/>
    <w:rsid w:val="001C42D8"/>
    <w:rsid w:val="001D7BE0"/>
    <w:rsid w:val="001E0E33"/>
    <w:rsid w:val="001E1B79"/>
    <w:rsid w:val="001E42F4"/>
    <w:rsid w:val="001F2807"/>
    <w:rsid w:val="001F49D6"/>
    <w:rsid w:val="001F4A5E"/>
    <w:rsid w:val="001F79DF"/>
    <w:rsid w:val="0020259A"/>
    <w:rsid w:val="00204C1B"/>
    <w:rsid w:val="0020676A"/>
    <w:rsid w:val="00212CAB"/>
    <w:rsid w:val="00214752"/>
    <w:rsid w:val="0022001C"/>
    <w:rsid w:val="00222D4C"/>
    <w:rsid w:val="002234D1"/>
    <w:rsid w:val="00225D0B"/>
    <w:rsid w:val="00232A48"/>
    <w:rsid w:val="002346B4"/>
    <w:rsid w:val="0024035A"/>
    <w:rsid w:val="00240E7F"/>
    <w:rsid w:val="00242AE5"/>
    <w:rsid w:val="00250EEA"/>
    <w:rsid w:val="00256DF0"/>
    <w:rsid w:val="00257C5C"/>
    <w:rsid w:val="0026257A"/>
    <w:rsid w:val="002645CB"/>
    <w:rsid w:val="00272184"/>
    <w:rsid w:val="00276E31"/>
    <w:rsid w:val="00290972"/>
    <w:rsid w:val="002951CC"/>
    <w:rsid w:val="00295C4E"/>
    <w:rsid w:val="002964BF"/>
    <w:rsid w:val="002A2F25"/>
    <w:rsid w:val="002A2F32"/>
    <w:rsid w:val="002B177D"/>
    <w:rsid w:val="002B5674"/>
    <w:rsid w:val="002D2272"/>
    <w:rsid w:val="002D6525"/>
    <w:rsid w:val="002D65F6"/>
    <w:rsid w:val="002D7C2D"/>
    <w:rsid w:val="002E047E"/>
    <w:rsid w:val="002E15F9"/>
    <w:rsid w:val="002E251F"/>
    <w:rsid w:val="002F1642"/>
    <w:rsid w:val="002F527F"/>
    <w:rsid w:val="002F5A51"/>
    <w:rsid w:val="003052C7"/>
    <w:rsid w:val="00306FF2"/>
    <w:rsid w:val="003119E1"/>
    <w:rsid w:val="00313249"/>
    <w:rsid w:val="00316ED8"/>
    <w:rsid w:val="00321E21"/>
    <w:rsid w:val="003234C7"/>
    <w:rsid w:val="00324CBD"/>
    <w:rsid w:val="003370F2"/>
    <w:rsid w:val="003433E5"/>
    <w:rsid w:val="00344313"/>
    <w:rsid w:val="00345185"/>
    <w:rsid w:val="00353620"/>
    <w:rsid w:val="00361F4D"/>
    <w:rsid w:val="00363705"/>
    <w:rsid w:val="00370565"/>
    <w:rsid w:val="003753A7"/>
    <w:rsid w:val="00376218"/>
    <w:rsid w:val="00381710"/>
    <w:rsid w:val="00382761"/>
    <w:rsid w:val="00384652"/>
    <w:rsid w:val="00390583"/>
    <w:rsid w:val="00391913"/>
    <w:rsid w:val="0039532F"/>
    <w:rsid w:val="003A4125"/>
    <w:rsid w:val="003A5DD8"/>
    <w:rsid w:val="003B060D"/>
    <w:rsid w:val="003B2027"/>
    <w:rsid w:val="003B29B8"/>
    <w:rsid w:val="003B7BF1"/>
    <w:rsid w:val="003C5CD0"/>
    <w:rsid w:val="003C6895"/>
    <w:rsid w:val="003D679A"/>
    <w:rsid w:val="003D6F25"/>
    <w:rsid w:val="003E5E1C"/>
    <w:rsid w:val="003F1D90"/>
    <w:rsid w:val="003F22E9"/>
    <w:rsid w:val="003F6BF8"/>
    <w:rsid w:val="003F7E29"/>
    <w:rsid w:val="00406A86"/>
    <w:rsid w:val="0041236D"/>
    <w:rsid w:val="00412F9C"/>
    <w:rsid w:val="004139D0"/>
    <w:rsid w:val="00414AEC"/>
    <w:rsid w:val="00415256"/>
    <w:rsid w:val="0041569C"/>
    <w:rsid w:val="004176E4"/>
    <w:rsid w:val="0042020C"/>
    <w:rsid w:val="004217E8"/>
    <w:rsid w:val="00433E4D"/>
    <w:rsid w:val="0044002E"/>
    <w:rsid w:val="00440933"/>
    <w:rsid w:val="004417CB"/>
    <w:rsid w:val="00445ED5"/>
    <w:rsid w:val="00447CF2"/>
    <w:rsid w:val="0045075D"/>
    <w:rsid w:val="00451EBE"/>
    <w:rsid w:val="00463202"/>
    <w:rsid w:val="00475019"/>
    <w:rsid w:val="00487DD8"/>
    <w:rsid w:val="004A1D7D"/>
    <w:rsid w:val="004A751F"/>
    <w:rsid w:val="004B3A4F"/>
    <w:rsid w:val="004C2170"/>
    <w:rsid w:val="004C4B3D"/>
    <w:rsid w:val="004C5474"/>
    <w:rsid w:val="004D57EE"/>
    <w:rsid w:val="004D5CE7"/>
    <w:rsid w:val="004D6730"/>
    <w:rsid w:val="004E0DEB"/>
    <w:rsid w:val="004E12BD"/>
    <w:rsid w:val="004E33F9"/>
    <w:rsid w:val="004E4C46"/>
    <w:rsid w:val="004E565A"/>
    <w:rsid w:val="004E5989"/>
    <w:rsid w:val="004F4CC9"/>
    <w:rsid w:val="00502D64"/>
    <w:rsid w:val="00506973"/>
    <w:rsid w:val="00507F98"/>
    <w:rsid w:val="00516BF2"/>
    <w:rsid w:val="00520620"/>
    <w:rsid w:val="005230EF"/>
    <w:rsid w:val="005237F9"/>
    <w:rsid w:val="00527B8C"/>
    <w:rsid w:val="00531252"/>
    <w:rsid w:val="0053231E"/>
    <w:rsid w:val="005330F8"/>
    <w:rsid w:val="00551DD7"/>
    <w:rsid w:val="00553E42"/>
    <w:rsid w:val="005557B4"/>
    <w:rsid w:val="005575FD"/>
    <w:rsid w:val="005578A1"/>
    <w:rsid w:val="00560E3F"/>
    <w:rsid w:val="0057082F"/>
    <w:rsid w:val="00577ACA"/>
    <w:rsid w:val="0058163B"/>
    <w:rsid w:val="00585764"/>
    <w:rsid w:val="005928F4"/>
    <w:rsid w:val="00594F07"/>
    <w:rsid w:val="005951B3"/>
    <w:rsid w:val="00596E4B"/>
    <w:rsid w:val="005A120D"/>
    <w:rsid w:val="005A697E"/>
    <w:rsid w:val="005B4A8C"/>
    <w:rsid w:val="005B58B7"/>
    <w:rsid w:val="005B60BB"/>
    <w:rsid w:val="005C263F"/>
    <w:rsid w:val="005C3C35"/>
    <w:rsid w:val="005C70D0"/>
    <w:rsid w:val="005D7719"/>
    <w:rsid w:val="005E2AEF"/>
    <w:rsid w:val="005F2103"/>
    <w:rsid w:val="005F5FCA"/>
    <w:rsid w:val="005F628B"/>
    <w:rsid w:val="00600AF4"/>
    <w:rsid w:val="00601B2E"/>
    <w:rsid w:val="00603E5D"/>
    <w:rsid w:val="00610591"/>
    <w:rsid w:val="00621A46"/>
    <w:rsid w:val="00630BDA"/>
    <w:rsid w:val="00630D94"/>
    <w:rsid w:val="0063134D"/>
    <w:rsid w:val="0063481F"/>
    <w:rsid w:val="0063627F"/>
    <w:rsid w:val="0064662E"/>
    <w:rsid w:val="006479EB"/>
    <w:rsid w:val="0065558C"/>
    <w:rsid w:val="0066284B"/>
    <w:rsid w:val="00666B49"/>
    <w:rsid w:val="006705E2"/>
    <w:rsid w:val="006763C8"/>
    <w:rsid w:val="006769F6"/>
    <w:rsid w:val="0067717F"/>
    <w:rsid w:val="00684053"/>
    <w:rsid w:val="00684E43"/>
    <w:rsid w:val="00690FA3"/>
    <w:rsid w:val="00691E60"/>
    <w:rsid w:val="006A59CA"/>
    <w:rsid w:val="006A7781"/>
    <w:rsid w:val="006B2F39"/>
    <w:rsid w:val="006C07B3"/>
    <w:rsid w:val="006C3E44"/>
    <w:rsid w:val="006C4D9E"/>
    <w:rsid w:val="006C504E"/>
    <w:rsid w:val="006D27D2"/>
    <w:rsid w:val="006D2D65"/>
    <w:rsid w:val="006D4195"/>
    <w:rsid w:val="006E3210"/>
    <w:rsid w:val="006E5978"/>
    <w:rsid w:val="006F20DF"/>
    <w:rsid w:val="006F4376"/>
    <w:rsid w:val="006F623F"/>
    <w:rsid w:val="006F738A"/>
    <w:rsid w:val="00700708"/>
    <w:rsid w:val="00707466"/>
    <w:rsid w:val="007127D1"/>
    <w:rsid w:val="00721617"/>
    <w:rsid w:val="00730174"/>
    <w:rsid w:val="0073122B"/>
    <w:rsid w:val="00731D75"/>
    <w:rsid w:val="00734609"/>
    <w:rsid w:val="0073511F"/>
    <w:rsid w:val="00736087"/>
    <w:rsid w:val="00741ACB"/>
    <w:rsid w:val="007446C5"/>
    <w:rsid w:val="00746768"/>
    <w:rsid w:val="00751653"/>
    <w:rsid w:val="007517AE"/>
    <w:rsid w:val="00761F0C"/>
    <w:rsid w:val="00763D22"/>
    <w:rsid w:val="00776017"/>
    <w:rsid w:val="00784157"/>
    <w:rsid w:val="00793D5C"/>
    <w:rsid w:val="007A1ADA"/>
    <w:rsid w:val="007A30AD"/>
    <w:rsid w:val="007A69CC"/>
    <w:rsid w:val="007B30D8"/>
    <w:rsid w:val="007B5DF7"/>
    <w:rsid w:val="007C151B"/>
    <w:rsid w:val="007C4F63"/>
    <w:rsid w:val="007C585C"/>
    <w:rsid w:val="007D2B30"/>
    <w:rsid w:val="007D793F"/>
    <w:rsid w:val="007E6549"/>
    <w:rsid w:val="007F4606"/>
    <w:rsid w:val="007F5112"/>
    <w:rsid w:val="007F6A63"/>
    <w:rsid w:val="007F70ED"/>
    <w:rsid w:val="00800992"/>
    <w:rsid w:val="00806E76"/>
    <w:rsid w:val="00817AE7"/>
    <w:rsid w:val="00822B49"/>
    <w:rsid w:val="008266C4"/>
    <w:rsid w:val="00837455"/>
    <w:rsid w:val="0084089C"/>
    <w:rsid w:val="00843C88"/>
    <w:rsid w:val="008474D0"/>
    <w:rsid w:val="00851C50"/>
    <w:rsid w:val="0085216D"/>
    <w:rsid w:val="00855E4D"/>
    <w:rsid w:val="00860273"/>
    <w:rsid w:val="00877143"/>
    <w:rsid w:val="00877D68"/>
    <w:rsid w:val="0088139D"/>
    <w:rsid w:val="008941CB"/>
    <w:rsid w:val="008A4E8A"/>
    <w:rsid w:val="008A7042"/>
    <w:rsid w:val="008A7614"/>
    <w:rsid w:val="008A78C2"/>
    <w:rsid w:val="008B0802"/>
    <w:rsid w:val="008B21CD"/>
    <w:rsid w:val="008B4858"/>
    <w:rsid w:val="008C3BED"/>
    <w:rsid w:val="008C52DF"/>
    <w:rsid w:val="008D362E"/>
    <w:rsid w:val="008D3E0A"/>
    <w:rsid w:val="008D54C8"/>
    <w:rsid w:val="008D7547"/>
    <w:rsid w:val="008E4332"/>
    <w:rsid w:val="008E5D0F"/>
    <w:rsid w:val="008E7B47"/>
    <w:rsid w:val="008F42E7"/>
    <w:rsid w:val="009004CF"/>
    <w:rsid w:val="009011FF"/>
    <w:rsid w:val="00916547"/>
    <w:rsid w:val="00917CE6"/>
    <w:rsid w:val="00920A18"/>
    <w:rsid w:val="009301BD"/>
    <w:rsid w:val="009307EE"/>
    <w:rsid w:val="00933D70"/>
    <w:rsid w:val="009451D2"/>
    <w:rsid w:val="00946E69"/>
    <w:rsid w:val="00947C37"/>
    <w:rsid w:val="009523B7"/>
    <w:rsid w:val="00965DBF"/>
    <w:rsid w:val="009711BC"/>
    <w:rsid w:val="00977DAD"/>
    <w:rsid w:val="00977EB1"/>
    <w:rsid w:val="00980298"/>
    <w:rsid w:val="00980342"/>
    <w:rsid w:val="009848F4"/>
    <w:rsid w:val="009850AF"/>
    <w:rsid w:val="0099008C"/>
    <w:rsid w:val="009926F5"/>
    <w:rsid w:val="00993D8D"/>
    <w:rsid w:val="009A0FD7"/>
    <w:rsid w:val="009A6EC6"/>
    <w:rsid w:val="009B1263"/>
    <w:rsid w:val="009B12C9"/>
    <w:rsid w:val="009B54AF"/>
    <w:rsid w:val="009E081B"/>
    <w:rsid w:val="009F0061"/>
    <w:rsid w:val="009F3B74"/>
    <w:rsid w:val="00A006DB"/>
    <w:rsid w:val="00A00853"/>
    <w:rsid w:val="00A020BB"/>
    <w:rsid w:val="00A02C81"/>
    <w:rsid w:val="00A02F99"/>
    <w:rsid w:val="00A16215"/>
    <w:rsid w:val="00A2021E"/>
    <w:rsid w:val="00A22F0A"/>
    <w:rsid w:val="00A25156"/>
    <w:rsid w:val="00A265F8"/>
    <w:rsid w:val="00A3537D"/>
    <w:rsid w:val="00A3625A"/>
    <w:rsid w:val="00A40345"/>
    <w:rsid w:val="00A42149"/>
    <w:rsid w:val="00A44D96"/>
    <w:rsid w:val="00A51B99"/>
    <w:rsid w:val="00A52454"/>
    <w:rsid w:val="00A53ECA"/>
    <w:rsid w:val="00A55532"/>
    <w:rsid w:val="00A55BF1"/>
    <w:rsid w:val="00A65135"/>
    <w:rsid w:val="00A6595E"/>
    <w:rsid w:val="00A6780D"/>
    <w:rsid w:val="00A71FF6"/>
    <w:rsid w:val="00A779A4"/>
    <w:rsid w:val="00A8695B"/>
    <w:rsid w:val="00A87B82"/>
    <w:rsid w:val="00A93990"/>
    <w:rsid w:val="00AA1435"/>
    <w:rsid w:val="00AA7CC8"/>
    <w:rsid w:val="00AB4E4F"/>
    <w:rsid w:val="00AC2FBF"/>
    <w:rsid w:val="00AD0681"/>
    <w:rsid w:val="00AD1C24"/>
    <w:rsid w:val="00AD2241"/>
    <w:rsid w:val="00AD2925"/>
    <w:rsid w:val="00AD53FD"/>
    <w:rsid w:val="00AE0481"/>
    <w:rsid w:val="00AE10C8"/>
    <w:rsid w:val="00AE2968"/>
    <w:rsid w:val="00AE4557"/>
    <w:rsid w:val="00AE4FE8"/>
    <w:rsid w:val="00AE5A6E"/>
    <w:rsid w:val="00AF6C20"/>
    <w:rsid w:val="00B00B3D"/>
    <w:rsid w:val="00B04115"/>
    <w:rsid w:val="00B0787B"/>
    <w:rsid w:val="00B1445A"/>
    <w:rsid w:val="00B20F87"/>
    <w:rsid w:val="00B21D0D"/>
    <w:rsid w:val="00B272A3"/>
    <w:rsid w:val="00B27979"/>
    <w:rsid w:val="00B45330"/>
    <w:rsid w:val="00B4701B"/>
    <w:rsid w:val="00B50D61"/>
    <w:rsid w:val="00B51638"/>
    <w:rsid w:val="00B51E72"/>
    <w:rsid w:val="00B52D78"/>
    <w:rsid w:val="00B53337"/>
    <w:rsid w:val="00B53B22"/>
    <w:rsid w:val="00B567A6"/>
    <w:rsid w:val="00B56E5C"/>
    <w:rsid w:val="00B64805"/>
    <w:rsid w:val="00B64DD3"/>
    <w:rsid w:val="00B80E00"/>
    <w:rsid w:val="00B80E4D"/>
    <w:rsid w:val="00B87851"/>
    <w:rsid w:val="00B9024B"/>
    <w:rsid w:val="00B94A75"/>
    <w:rsid w:val="00B94C19"/>
    <w:rsid w:val="00B95749"/>
    <w:rsid w:val="00B97403"/>
    <w:rsid w:val="00BA50C6"/>
    <w:rsid w:val="00BA5442"/>
    <w:rsid w:val="00BA5831"/>
    <w:rsid w:val="00BA72E8"/>
    <w:rsid w:val="00BA7656"/>
    <w:rsid w:val="00BB1240"/>
    <w:rsid w:val="00BB159F"/>
    <w:rsid w:val="00BB326F"/>
    <w:rsid w:val="00BD1336"/>
    <w:rsid w:val="00BD62CD"/>
    <w:rsid w:val="00BE6212"/>
    <w:rsid w:val="00BE6265"/>
    <w:rsid w:val="00BF0FB8"/>
    <w:rsid w:val="00BF52C6"/>
    <w:rsid w:val="00BF69F6"/>
    <w:rsid w:val="00BF7077"/>
    <w:rsid w:val="00C01884"/>
    <w:rsid w:val="00C03C66"/>
    <w:rsid w:val="00C04536"/>
    <w:rsid w:val="00C07F65"/>
    <w:rsid w:val="00C118A4"/>
    <w:rsid w:val="00C1261A"/>
    <w:rsid w:val="00C17275"/>
    <w:rsid w:val="00C27680"/>
    <w:rsid w:val="00C40584"/>
    <w:rsid w:val="00C40C2A"/>
    <w:rsid w:val="00C44745"/>
    <w:rsid w:val="00C5741A"/>
    <w:rsid w:val="00C6200D"/>
    <w:rsid w:val="00C65CB9"/>
    <w:rsid w:val="00C76EAE"/>
    <w:rsid w:val="00C773D1"/>
    <w:rsid w:val="00C804F6"/>
    <w:rsid w:val="00C83FC9"/>
    <w:rsid w:val="00C84E4A"/>
    <w:rsid w:val="00C8601E"/>
    <w:rsid w:val="00C9216D"/>
    <w:rsid w:val="00C93918"/>
    <w:rsid w:val="00C93BA7"/>
    <w:rsid w:val="00C956B3"/>
    <w:rsid w:val="00C96AEE"/>
    <w:rsid w:val="00CA200F"/>
    <w:rsid w:val="00CA6DB3"/>
    <w:rsid w:val="00CB0736"/>
    <w:rsid w:val="00CB200C"/>
    <w:rsid w:val="00CB43AA"/>
    <w:rsid w:val="00CB6508"/>
    <w:rsid w:val="00CB68E1"/>
    <w:rsid w:val="00CB6CBC"/>
    <w:rsid w:val="00CC0A43"/>
    <w:rsid w:val="00CC0B83"/>
    <w:rsid w:val="00CC1E21"/>
    <w:rsid w:val="00CC78A3"/>
    <w:rsid w:val="00CD130A"/>
    <w:rsid w:val="00CD16AA"/>
    <w:rsid w:val="00CD2325"/>
    <w:rsid w:val="00CD32D5"/>
    <w:rsid w:val="00CE1386"/>
    <w:rsid w:val="00CE1670"/>
    <w:rsid w:val="00CE6034"/>
    <w:rsid w:val="00CF56B2"/>
    <w:rsid w:val="00CF5E8F"/>
    <w:rsid w:val="00CF6A77"/>
    <w:rsid w:val="00CF7BFB"/>
    <w:rsid w:val="00D04C31"/>
    <w:rsid w:val="00D05105"/>
    <w:rsid w:val="00D139A8"/>
    <w:rsid w:val="00D14552"/>
    <w:rsid w:val="00D158D4"/>
    <w:rsid w:val="00D16798"/>
    <w:rsid w:val="00D222BA"/>
    <w:rsid w:val="00D226EA"/>
    <w:rsid w:val="00D23047"/>
    <w:rsid w:val="00D3032D"/>
    <w:rsid w:val="00D461D2"/>
    <w:rsid w:val="00D55726"/>
    <w:rsid w:val="00D57B69"/>
    <w:rsid w:val="00D61F9D"/>
    <w:rsid w:val="00D718A5"/>
    <w:rsid w:val="00D71F27"/>
    <w:rsid w:val="00D74F7F"/>
    <w:rsid w:val="00D82036"/>
    <w:rsid w:val="00D84628"/>
    <w:rsid w:val="00D9009C"/>
    <w:rsid w:val="00D90DCD"/>
    <w:rsid w:val="00D90E4F"/>
    <w:rsid w:val="00D94384"/>
    <w:rsid w:val="00D97AFE"/>
    <w:rsid w:val="00DA09D0"/>
    <w:rsid w:val="00DA32F0"/>
    <w:rsid w:val="00DA46B0"/>
    <w:rsid w:val="00DB0E31"/>
    <w:rsid w:val="00DB35A2"/>
    <w:rsid w:val="00DB6941"/>
    <w:rsid w:val="00DB6D0C"/>
    <w:rsid w:val="00DC5778"/>
    <w:rsid w:val="00DC6F34"/>
    <w:rsid w:val="00DC7528"/>
    <w:rsid w:val="00DD3F0E"/>
    <w:rsid w:val="00DD6D52"/>
    <w:rsid w:val="00DE0EED"/>
    <w:rsid w:val="00E02765"/>
    <w:rsid w:val="00E061BA"/>
    <w:rsid w:val="00E06F4C"/>
    <w:rsid w:val="00E0788F"/>
    <w:rsid w:val="00E12FD5"/>
    <w:rsid w:val="00E2234C"/>
    <w:rsid w:val="00E2672D"/>
    <w:rsid w:val="00E31AF8"/>
    <w:rsid w:val="00E333A9"/>
    <w:rsid w:val="00E368A0"/>
    <w:rsid w:val="00E37331"/>
    <w:rsid w:val="00E51E52"/>
    <w:rsid w:val="00E52102"/>
    <w:rsid w:val="00E56E05"/>
    <w:rsid w:val="00E652F9"/>
    <w:rsid w:val="00E66721"/>
    <w:rsid w:val="00E74518"/>
    <w:rsid w:val="00E77D1E"/>
    <w:rsid w:val="00E921A7"/>
    <w:rsid w:val="00E935C5"/>
    <w:rsid w:val="00E93656"/>
    <w:rsid w:val="00E94F05"/>
    <w:rsid w:val="00EA065D"/>
    <w:rsid w:val="00EA1DDF"/>
    <w:rsid w:val="00EA44FF"/>
    <w:rsid w:val="00EA7ED7"/>
    <w:rsid w:val="00EB2BAA"/>
    <w:rsid w:val="00EB42FD"/>
    <w:rsid w:val="00EB6C5E"/>
    <w:rsid w:val="00EB705B"/>
    <w:rsid w:val="00ED05F0"/>
    <w:rsid w:val="00EE3F26"/>
    <w:rsid w:val="00EE48B3"/>
    <w:rsid w:val="00EF0CAA"/>
    <w:rsid w:val="00EF109B"/>
    <w:rsid w:val="00F039C0"/>
    <w:rsid w:val="00F15F7E"/>
    <w:rsid w:val="00F230CF"/>
    <w:rsid w:val="00F25CE0"/>
    <w:rsid w:val="00F2684B"/>
    <w:rsid w:val="00F3235A"/>
    <w:rsid w:val="00F34EEF"/>
    <w:rsid w:val="00F448AA"/>
    <w:rsid w:val="00F5470C"/>
    <w:rsid w:val="00F55F6A"/>
    <w:rsid w:val="00F57515"/>
    <w:rsid w:val="00F6150B"/>
    <w:rsid w:val="00F648D9"/>
    <w:rsid w:val="00F6663E"/>
    <w:rsid w:val="00F74373"/>
    <w:rsid w:val="00F74471"/>
    <w:rsid w:val="00F7507A"/>
    <w:rsid w:val="00F82AEE"/>
    <w:rsid w:val="00F83C1E"/>
    <w:rsid w:val="00F85B28"/>
    <w:rsid w:val="00FA3D40"/>
    <w:rsid w:val="00FA40AD"/>
    <w:rsid w:val="00FA534A"/>
    <w:rsid w:val="00FA5423"/>
    <w:rsid w:val="00FA5AB9"/>
    <w:rsid w:val="00FB041F"/>
    <w:rsid w:val="00FB0FF1"/>
    <w:rsid w:val="00FB516F"/>
    <w:rsid w:val="00FC054D"/>
    <w:rsid w:val="00FC0D50"/>
    <w:rsid w:val="00FC0EE7"/>
    <w:rsid w:val="00FC1388"/>
    <w:rsid w:val="00FC140E"/>
    <w:rsid w:val="00FC1F62"/>
    <w:rsid w:val="00FD23AC"/>
    <w:rsid w:val="00FD3095"/>
    <w:rsid w:val="00FE7C4F"/>
    <w:rsid w:val="00FF0257"/>
    <w:rsid w:val="00FF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FA77A"/>
  <w15:docId w15:val="{C6FF0555-93F6-43EB-8D4B-A1F3DE86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972"/>
  </w:style>
  <w:style w:type="paragraph" w:styleId="Heading1">
    <w:name w:val="heading 1"/>
    <w:basedOn w:val="Normal"/>
    <w:next w:val="Normal"/>
    <w:link w:val="Heading1Char"/>
    <w:uiPriority w:val="9"/>
    <w:qFormat/>
    <w:rsid w:val="00D71F27"/>
    <w:pPr>
      <w:keepNext/>
      <w:keepLines/>
      <w:numPr>
        <w:numId w:val="13"/>
      </w:numPr>
      <w:spacing w:before="480" w:after="0"/>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D71F27"/>
    <w:pPr>
      <w:keepNext/>
      <w:keepLines/>
      <w:numPr>
        <w:ilvl w:val="1"/>
        <w:numId w:val="13"/>
      </w:numPr>
      <w:spacing w:before="200" w:after="0"/>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977EB1"/>
    <w:pPr>
      <w:keepNext/>
      <w:keepLines/>
      <w:numPr>
        <w:ilvl w:val="2"/>
        <w:numId w:val="13"/>
      </w:numPr>
      <w:spacing w:before="200" w:after="0"/>
      <w:outlineLvl w:val="2"/>
    </w:pPr>
    <w:rPr>
      <w:rFonts w:ascii="Times New Roman" w:eastAsiaTheme="majorEastAsia" w:hAnsi="Times New Roman" w:cstheme="majorBidi"/>
      <w:b/>
      <w:bCs/>
    </w:rPr>
  </w:style>
  <w:style w:type="paragraph" w:styleId="Heading4">
    <w:name w:val="heading 4"/>
    <w:basedOn w:val="Normal"/>
    <w:next w:val="Normal"/>
    <w:link w:val="Heading4Char"/>
    <w:uiPriority w:val="9"/>
    <w:unhideWhenUsed/>
    <w:qFormat/>
    <w:rsid w:val="00290972"/>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0972"/>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0972"/>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0972"/>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0972"/>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0972"/>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F27"/>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D71F27"/>
    <w:rPr>
      <w:rFonts w:ascii="Times New Roman" w:eastAsiaTheme="majorEastAsia" w:hAnsi="Times New Roman" w:cstheme="majorBidi"/>
      <w:b/>
      <w:bCs/>
      <w:sz w:val="26"/>
      <w:szCs w:val="26"/>
    </w:rPr>
  </w:style>
  <w:style w:type="paragraph" w:styleId="NoSpacing">
    <w:name w:val="No Spacing"/>
    <w:link w:val="NoSpacingChar"/>
    <w:uiPriority w:val="1"/>
    <w:qFormat/>
    <w:rsid w:val="00FD23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D23AC"/>
    <w:rPr>
      <w:rFonts w:eastAsiaTheme="minorEastAsia"/>
      <w:lang w:eastAsia="ja-JP"/>
    </w:rPr>
  </w:style>
  <w:style w:type="paragraph" w:styleId="BalloonText">
    <w:name w:val="Balloon Text"/>
    <w:basedOn w:val="Normal"/>
    <w:link w:val="BalloonTextChar"/>
    <w:uiPriority w:val="99"/>
    <w:semiHidden/>
    <w:unhideWhenUsed/>
    <w:rsid w:val="00FD23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3AC"/>
    <w:rPr>
      <w:rFonts w:ascii="Tahoma" w:hAnsi="Tahoma" w:cs="Tahoma"/>
      <w:sz w:val="16"/>
      <w:szCs w:val="16"/>
    </w:rPr>
  </w:style>
  <w:style w:type="character" w:customStyle="1" w:styleId="Heading3Char">
    <w:name w:val="Heading 3 Char"/>
    <w:basedOn w:val="DefaultParagraphFont"/>
    <w:link w:val="Heading3"/>
    <w:uiPriority w:val="9"/>
    <w:rsid w:val="00977EB1"/>
    <w:rPr>
      <w:rFonts w:ascii="Times New Roman" w:eastAsiaTheme="majorEastAsia" w:hAnsi="Times New Roman" w:cstheme="majorBidi"/>
      <w:b/>
      <w:bCs/>
    </w:rPr>
  </w:style>
  <w:style w:type="character" w:styleId="Hyperlink">
    <w:name w:val="Hyperlink"/>
    <w:basedOn w:val="DefaultParagraphFont"/>
    <w:uiPriority w:val="99"/>
    <w:unhideWhenUsed/>
    <w:rsid w:val="006C3E44"/>
    <w:rPr>
      <w:color w:val="0000FF"/>
      <w:u w:val="single"/>
    </w:rPr>
  </w:style>
  <w:style w:type="paragraph" w:styleId="BodyText">
    <w:name w:val="Body Text"/>
    <w:basedOn w:val="Normal"/>
    <w:link w:val="BodyTextChar"/>
    <w:uiPriority w:val="99"/>
    <w:unhideWhenUsed/>
    <w:rsid w:val="006C3E44"/>
    <w:pPr>
      <w:spacing w:after="0" w:line="240" w:lineRule="auto"/>
    </w:pPr>
    <w:rPr>
      <w:rFonts w:ascii="Times New Roman" w:hAnsi="Times New Roman" w:cs="Times New Roman"/>
      <w:color w:val="000000"/>
      <w:sz w:val="20"/>
      <w:szCs w:val="20"/>
    </w:rPr>
  </w:style>
  <w:style w:type="character" w:customStyle="1" w:styleId="BodyTextChar">
    <w:name w:val="Body Text Char"/>
    <w:basedOn w:val="DefaultParagraphFont"/>
    <w:link w:val="BodyText"/>
    <w:uiPriority w:val="99"/>
    <w:rsid w:val="006C3E44"/>
    <w:rPr>
      <w:rFonts w:ascii="Times New Roman" w:hAnsi="Times New Roman" w:cs="Times New Roman"/>
      <w:color w:val="000000"/>
      <w:sz w:val="20"/>
      <w:szCs w:val="20"/>
    </w:rPr>
  </w:style>
  <w:style w:type="paragraph" w:styleId="ListParagraph">
    <w:name w:val="List Paragraph"/>
    <w:basedOn w:val="Normal"/>
    <w:uiPriority w:val="34"/>
    <w:qFormat/>
    <w:rsid w:val="006C3E44"/>
    <w:pPr>
      <w:spacing w:after="0" w:line="240" w:lineRule="auto"/>
      <w:ind w:left="720"/>
    </w:pPr>
    <w:rPr>
      <w:rFonts w:ascii="Times New Roman" w:hAnsi="Times New Roman" w:cs="Times New Roman"/>
      <w:sz w:val="20"/>
      <w:szCs w:val="20"/>
    </w:rPr>
  </w:style>
  <w:style w:type="character" w:styleId="FollowedHyperlink">
    <w:name w:val="FollowedHyperlink"/>
    <w:basedOn w:val="DefaultParagraphFont"/>
    <w:uiPriority w:val="99"/>
    <w:semiHidden/>
    <w:unhideWhenUsed/>
    <w:rsid w:val="006C3E44"/>
    <w:rPr>
      <w:color w:val="800080" w:themeColor="followedHyperlink"/>
      <w:u w:val="single"/>
    </w:rPr>
  </w:style>
  <w:style w:type="paragraph" w:styleId="TOCHeading">
    <w:name w:val="TOC Heading"/>
    <w:basedOn w:val="Heading1"/>
    <w:next w:val="Normal"/>
    <w:uiPriority w:val="39"/>
    <w:unhideWhenUsed/>
    <w:qFormat/>
    <w:rsid w:val="008A78C2"/>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779A4"/>
    <w:pPr>
      <w:tabs>
        <w:tab w:val="left" w:pos="440"/>
        <w:tab w:val="right" w:leader="dot" w:pos="9350"/>
      </w:tabs>
      <w:spacing w:after="100"/>
    </w:pPr>
    <w:rPr>
      <w:rFonts w:ascii="Times New Roman" w:hAnsi="Times New Roman" w:cs="Times New Roman"/>
      <w:noProof/>
    </w:rPr>
  </w:style>
  <w:style w:type="paragraph" w:styleId="TOC2">
    <w:name w:val="toc 2"/>
    <w:basedOn w:val="Normal"/>
    <w:next w:val="Normal"/>
    <w:autoRedefine/>
    <w:uiPriority w:val="39"/>
    <w:unhideWhenUsed/>
    <w:rsid w:val="00A44D96"/>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8A78C2"/>
    <w:pPr>
      <w:spacing w:after="100"/>
      <w:ind w:left="440"/>
    </w:pPr>
  </w:style>
  <w:style w:type="paragraph" w:styleId="Header">
    <w:name w:val="header"/>
    <w:basedOn w:val="Normal"/>
    <w:link w:val="HeaderChar"/>
    <w:uiPriority w:val="99"/>
    <w:unhideWhenUsed/>
    <w:rsid w:val="00E94F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F05"/>
  </w:style>
  <w:style w:type="paragraph" w:styleId="Footer">
    <w:name w:val="footer"/>
    <w:basedOn w:val="Normal"/>
    <w:link w:val="FooterChar"/>
    <w:uiPriority w:val="99"/>
    <w:unhideWhenUsed/>
    <w:rsid w:val="00E94F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F05"/>
  </w:style>
  <w:style w:type="table" w:styleId="TableGrid">
    <w:name w:val="Table Grid"/>
    <w:basedOn w:val="TableNormal"/>
    <w:uiPriority w:val="39"/>
    <w:rsid w:val="00A44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3BED"/>
    <w:rPr>
      <w:sz w:val="16"/>
      <w:szCs w:val="16"/>
    </w:rPr>
  </w:style>
  <w:style w:type="paragraph" w:styleId="CommentText">
    <w:name w:val="annotation text"/>
    <w:basedOn w:val="Normal"/>
    <w:link w:val="CommentTextChar"/>
    <w:uiPriority w:val="99"/>
    <w:semiHidden/>
    <w:unhideWhenUsed/>
    <w:rsid w:val="008C3BED"/>
    <w:pPr>
      <w:spacing w:line="240" w:lineRule="auto"/>
    </w:pPr>
    <w:rPr>
      <w:sz w:val="20"/>
      <w:szCs w:val="20"/>
    </w:rPr>
  </w:style>
  <w:style w:type="character" w:customStyle="1" w:styleId="CommentTextChar">
    <w:name w:val="Comment Text Char"/>
    <w:basedOn w:val="DefaultParagraphFont"/>
    <w:link w:val="CommentText"/>
    <w:uiPriority w:val="99"/>
    <w:semiHidden/>
    <w:rsid w:val="008C3BED"/>
    <w:rPr>
      <w:sz w:val="20"/>
      <w:szCs w:val="20"/>
    </w:rPr>
  </w:style>
  <w:style w:type="paragraph" w:styleId="CommentSubject">
    <w:name w:val="annotation subject"/>
    <w:basedOn w:val="CommentText"/>
    <w:next w:val="CommentText"/>
    <w:link w:val="CommentSubjectChar"/>
    <w:uiPriority w:val="99"/>
    <w:semiHidden/>
    <w:unhideWhenUsed/>
    <w:rsid w:val="008C3BED"/>
    <w:rPr>
      <w:b/>
      <w:bCs/>
    </w:rPr>
  </w:style>
  <w:style w:type="character" w:customStyle="1" w:styleId="CommentSubjectChar">
    <w:name w:val="Comment Subject Char"/>
    <w:basedOn w:val="CommentTextChar"/>
    <w:link w:val="CommentSubject"/>
    <w:uiPriority w:val="99"/>
    <w:semiHidden/>
    <w:rsid w:val="008C3BED"/>
    <w:rPr>
      <w:b/>
      <w:bCs/>
      <w:sz w:val="20"/>
      <w:szCs w:val="20"/>
    </w:rPr>
  </w:style>
  <w:style w:type="character" w:customStyle="1" w:styleId="Heading4Char">
    <w:name w:val="Heading 4 Char"/>
    <w:basedOn w:val="DefaultParagraphFont"/>
    <w:link w:val="Heading4"/>
    <w:uiPriority w:val="9"/>
    <w:rsid w:val="002909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909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09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09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097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09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B6508"/>
    <w:pPr>
      <w:spacing w:line="240" w:lineRule="auto"/>
    </w:pPr>
    <w:rPr>
      <w:i/>
      <w:iCs/>
      <w:color w:val="1F497D" w:themeColor="text2"/>
      <w:sz w:val="18"/>
      <w:szCs w:val="18"/>
    </w:rPr>
  </w:style>
  <w:style w:type="paragraph" w:styleId="NormalWeb">
    <w:name w:val="Normal (Web)"/>
    <w:basedOn w:val="Normal"/>
    <w:uiPriority w:val="99"/>
    <w:unhideWhenUsed/>
    <w:rsid w:val="00250EEA"/>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2D65F6"/>
    <w:rPr>
      <w:color w:val="605E5C"/>
      <w:shd w:val="clear" w:color="auto" w:fill="E1DFDD"/>
    </w:rPr>
  </w:style>
  <w:style w:type="paragraph" w:customStyle="1" w:styleId="x-hidden-focus">
    <w:name w:val="x-hidden-focus"/>
    <w:basedOn w:val="Normal"/>
    <w:rsid w:val="002067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20676A"/>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2103"/>
    <w:pPr>
      <w:spacing w:after="100"/>
      <w:ind w:left="660"/>
    </w:pPr>
  </w:style>
  <w:style w:type="character" w:styleId="PlaceholderText">
    <w:name w:val="Placeholder Text"/>
    <w:basedOn w:val="DefaultParagraphFont"/>
    <w:uiPriority w:val="99"/>
    <w:semiHidden/>
    <w:rsid w:val="00C5741A"/>
    <w:rPr>
      <w:color w:val="808080"/>
    </w:rPr>
  </w:style>
  <w:style w:type="character" w:styleId="Strong">
    <w:name w:val="Strong"/>
    <w:basedOn w:val="DefaultParagraphFont"/>
    <w:uiPriority w:val="22"/>
    <w:qFormat/>
    <w:rsid w:val="00860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6939">
      <w:bodyDiv w:val="1"/>
      <w:marLeft w:val="0"/>
      <w:marRight w:val="0"/>
      <w:marTop w:val="0"/>
      <w:marBottom w:val="0"/>
      <w:divBdr>
        <w:top w:val="none" w:sz="0" w:space="0" w:color="auto"/>
        <w:left w:val="none" w:sz="0" w:space="0" w:color="auto"/>
        <w:bottom w:val="none" w:sz="0" w:space="0" w:color="auto"/>
        <w:right w:val="none" w:sz="0" w:space="0" w:color="auto"/>
      </w:divBdr>
    </w:div>
    <w:div w:id="51008269">
      <w:bodyDiv w:val="1"/>
      <w:marLeft w:val="0"/>
      <w:marRight w:val="0"/>
      <w:marTop w:val="0"/>
      <w:marBottom w:val="0"/>
      <w:divBdr>
        <w:top w:val="none" w:sz="0" w:space="0" w:color="auto"/>
        <w:left w:val="none" w:sz="0" w:space="0" w:color="auto"/>
        <w:bottom w:val="none" w:sz="0" w:space="0" w:color="auto"/>
        <w:right w:val="none" w:sz="0" w:space="0" w:color="auto"/>
      </w:divBdr>
      <w:divsChild>
        <w:div w:id="337543147">
          <w:marLeft w:val="0"/>
          <w:marRight w:val="0"/>
          <w:marTop w:val="0"/>
          <w:marBottom w:val="0"/>
          <w:divBdr>
            <w:top w:val="none" w:sz="0" w:space="0" w:color="auto"/>
            <w:left w:val="none" w:sz="0" w:space="0" w:color="auto"/>
            <w:bottom w:val="none" w:sz="0" w:space="0" w:color="auto"/>
            <w:right w:val="none" w:sz="0" w:space="0" w:color="auto"/>
          </w:divBdr>
          <w:divsChild>
            <w:div w:id="815142667">
              <w:marLeft w:val="0"/>
              <w:marRight w:val="0"/>
              <w:marTop w:val="0"/>
              <w:marBottom w:val="0"/>
              <w:divBdr>
                <w:top w:val="none" w:sz="0" w:space="0" w:color="auto"/>
                <w:left w:val="none" w:sz="0" w:space="0" w:color="auto"/>
                <w:bottom w:val="none" w:sz="0" w:space="0" w:color="auto"/>
                <w:right w:val="none" w:sz="0" w:space="0" w:color="auto"/>
              </w:divBdr>
            </w:div>
          </w:divsChild>
        </w:div>
        <w:div w:id="1234587850">
          <w:marLeft w:val="0"/>
          <w:marRight w:val="0"/>
          <w:marTop w:val="0"/>
          <w:marBottom w:val="0"/>
          <w:divBdr>
            <w:top w:val="none" w:sz="0" w:space="0" w:color="auto"/>
            <w:left w:val="none" w:sz="0" w:space="0" w:color="auto"/>
            <w:bottom w:val="none" w:sz="0" w:space="0" w:color="auto"/>
            <w:right w:val="none" w:sz="0" w:space="0" w:color="auto"/>
          </w:divBdr>
        </w:div>
      </w:divsChild>
    </w:div>
    <w:div w:id="87237075">
      <w:bodyDiv w:val="1"/>
      <w:marLeft w:val="0"/>
      <w:marRight w:val="0"/>
      <w:marTop w:val="0"/>
      <w:marBottom w:val="0"/>
      <w:divBdr>
        <w:top w:val="none" w:sz="0" w:space="0" w:color="auto"/>
        <w:left w:val="none" w:sz="0" w:space="0" w:color="auto"/>
        <w:bottom w:val="none" w:sz="0" w:space="0" w:color="auto"/>
        <w:right w:val="none" w:sz="0" w:space="0" w:color="auto"/>
      </w:divBdr>
      <w:divsChild>
        <w:div w:id="1174568198">
          <w:marLeft w:val="1166"/>
          <w:marRight w:val="0"/>
          <w:marTop w:val="77"/>
          <w:marBottom w:val="0"/>
          <w:divBdr>
            <w:top w:val="none" w:sz="0" w:space="0" w:color="auto"/>
            <w:left w:val="none" w:sz="0" w:space="0" w:color="auto"/>
            <w:bottom w:val="none" w:sz="0" w:space="0" w:color="auto"/>
            <w:right w:val="none" w:sz="0" w:space="0" w:color="auto"/>
          </w:divBdr>
        </w:div>
      </w:divsChild>
    </w:div>
    <w:div w:id="136149133">
      <w:bodyDiv w:val="1"/>
      <w:marLeft w:val="0"/>
      <w:marRight w:val="0"/>
      <w:marTop w:val="0"/>
      <w:marBottom w:val="0"/>
      <w:divBdr>
        <w:top w:val="none" w:sz="0" w:space="0" w:color="auto"/>
        <w:left w:val="none" w:sz="0" w:space="0" w:color="auto"/>
        <w:bottom w:val="none" w:sz="0" w:space="0" w:color="auto"/>
        <w:right w:val="none" w:sz="0" w:space="0" w:color="auto"/>
      </w:divBdr>
    </w:div>
    <w:div w:id="138085040">
      <w:bodyDiv w:val="1"/>
      <w:marLeft w:val="0"/>
      <w:marRight w:val="0"/>
      <w:marTop w:val="0"/>
      <w:marBottom w:val="0"/>
      <w:divBdr>
        <w:top w:val="none" w:sz="0" w:space="0" w:color="auto"/>
        <w:left w:val="none" w:sz="0" w:space="0" w:color="auto"/>
        <w:bottom w:val="none" w:sz="0" w:space="0" w:color="auto"/>
        <w:right w:val="none" w:sz="0" w:space="0" w:color="auto"/>
      </w:divBdr>
    </w:div>
    <w:div w:id="194274910">
      <w:bodyDiv w:val="1"/>
      <w:marLeft w:val="0"/>
      <w:marRight w:val="0"/>
      <w:marTop w:val="0"/>
      <w:marBottom w:val="0"/>
      <w:divBdr>
        <w:top w:val="none" w:sz="0" w:space="0" w:color="auto"/>
        <w:left w:val="none" w:sz="0" w:space="0" w:color="auto"/>
        <w:bottom w:val="none" w:sz="0" w:space="0" w:color="auto"/>
        <w:right w:val="none" w:sz="0" w:space="0" w:color="auto"/>
      </w:divBdr>
    </w:div>
    <w:div w:id="231043218">
      <w:bodyDiv w:val="1"/>
      <w:marLeft w:val="0"/>
      <w:marRight w:val="0"/>
      <w:marTop w:val="0"/>
      <w:marBottom w:val="0"/>
      <w:divBdr>
        <w:top w:val="none" w:sz="0" w:space="0" w:color="auto"/>
        <w:left w:val="none" w:sz="0" w:space="0" w:color="auto"/>
        <w:bottom w:val="none" w:sz="0" w:space="0" w:color="auto"/>
        <w:right w:val="none" w:sz="0" w:space="0" w:color="auto"/>
      </w:divBdr>
      <w:divsChild>
        <w:div w:id="2116443873">
          <w:marLeft w:val="0"/>
          <w:marRight w:val="0"/>
          <w:marTop w:val="240"/>
          <w:marBottom w:val="240"/>
          <w:divBdr>
            <w:top w:val="none" w:sz="0" w:space="0" w:color="auto"/>
            <w:left w:val="none" w:sz="0" w:space="0" w:color="auto"/>
            <w:bottom w:val="none" w:sz="0" w:space="0" w:color="auto"/>
            <w:right w:val="none" w:sz="0" w:space="0" w:color="auto"/>
          </w:divBdr>
        </w:div>
      </w:divsChild>
    </w:div>
    <w:div w:id="232665807">
      <w:bodyDiv w:val="1"/>
      <w:marLeft w:val="0"/>
      <w:marRight w:val="0"/>
      <w:marTop w:val="0"/>
      <w:marBottom w:val="0"/>
      <w:divBdr>
        <w:top w:val="none" w:sz="0" w:space="0" w:color="auto"/>
        <w:left w:val="none" w:sz="0" w:space="0" w:color="auto"/>
        <w:bottom w:val="none" w:sz="0" w:space="0" w:color="auto"/>
        <w:right w:val="none" w:sz="0" w:space="0" w:color="auto"/>
      </w:divBdr>
    </w:div>
    <w:div w:id="276715384">
      <w:bodyDiv w:val="1"/>
      <w:marLeft w:val="0"/>
      <w:marRight w:val="0"/>
      <w:marTop w:val="0"/>
      <w:marBottom w:val="0"/>
      <w:divBdr>
        <w:top w:val="none" w:sz="0" w:space="0" w:color="auto"/>
        <w:left w:val="none" w:sz="0" w:space="0" w:color="auto"/>
        <w:bottom w:val="none" w:sz="0" w:space="0" w:color="auto"/>
        <w:right w:val="none" w:sz="0" w:space="0" w:color="auto"/>
      </w:divBdr>
      <w:divsChild>
        <w:div w:id="579826506">
          <w:marLeft w:val="1166"/>
          <w:marRight w:val="0"/>
          <w:marTop w:val="77"/>
          <w:marBottom w:val="0"/>
          <w:divBdr>
            <w:top w:val="none" w:sz="0" w:space="0" w:color="auto"/>
            <w:left w:val="none" w:sz="0" w:space="0" w:color="auto"/>
            <w:bottom w:val="none" w:sz="0" w:space="0" w:color="auto"/>
            <w:right w:val="none" w:sz="0" w:space="0" w:color="auto"/>
          </w:divBdr>
        </w:div>
      </w:divsChild>
    </w:div>
    <w:div w:id="304966054">
      <w:bodyDiv w:val="1"/>
      <w:marLeft w:val="0"/>
      <w:marRight w:val="0"/>
      <w:marTop w:val="0"/>
      <w:marBottom w:val="0"/>
      <w:divBdr>
        <w:top w:val="none" w:sz="0" w:space="0" w:color="auto"/>
        <w:left w:val="none" w:sz="0" w:space="0" w:color="auto"/>
        <w:bottom w:val="none" w:sz="0" w:space="0" w:color="auto"/>
        <w:right w:val="none" w:sz="0" w:space="0" w:color="auto"/>
      </w:divBdr>
    </w:div>
    <w:div w:id="352075463">
      <w:bodyDiv w:val="1"/>
      <w:marLeft w:val="0"/>
      <w:marRight w:val="0"/>
      <w:marTop w:val="0"/>
      <w:marBottom w:val="0"/>
      <w:divBdr>
        <w:top w:val="none" w:sz="0" w:space="0" w:color="auto"/>
        <w:left w:val="none" w:sz="0" w:space="0" w:color="auto"/>
        <w:bottom w:val="none" w:sz="0" w:space="0" w:color="auto"/>
        <w:right w:val="none" w:sz="0" w:space="0" w:color="auto"/>
      </w:divBdr>
      <w:divsChild>
        <w:div w:id="1892305242">
          <w:marLeft w:val="1166"/>
          <w:marRight w:val="0"/>
          <w:marTop w:val="134"/>
          <w:marBottom w:val="0"/>
          <w:divBdr>
            <w:top w:val="none" w:sz="0" w:space="0" w:color="auto"/>
            <w:left w:val="none" w:sz="0" w:space="0" w:color="auto"/>
            <w:bottom w:val="none" w:sz="0" w:space="0" w:color="auto"/>
            <w:right w:val="none" w:sz="0" w:space="0" w:color="auto"/>
          </w:divBdr>
        </w:div>
      </w:divsChild>
    </w:div>
    <w:div w:id="388923375">
      <w:bodyDiv w:val="1"/>
      <w:marLeft w:val="0"/>
      <w:marRight w:val="0"/>
      <w:marTop w:val="0"/>
      <w:marBottom w:val="0"/>
      <w:divBdr>
        <w:top w:val="none" w:sz="0" w:space="0" w:color="auto"/>
        <w:left w:val="none" w:sz="0" w:space="0" w:color="auto"/>
        <w:bottom w:val="none" w:sz="0" w:space="0" w:color="auto"/>
        <w:right w:val="none" w:sz="0" w:space="0" w:color="auto"/>
      </w:divBdr>
    </w:div>
    <w:div w:id="539175022">
      <w:bodyDiv w:val="1"/>
      <w:marLeft w:val="0"/>
      <w:marRight w:val="0"/>
      <w:marTop w:val="0"/>
      <w:marBottom w:val="0"/>
      <w:divBdr>
        <w:top w:val="none" w:sz="0" w:space="0" w:color="auto"/>
        <w:left w:val="none" w:sz="0" w:space="0" w:color="auto"/>
        <w:bottom w:val="none" w:sz="0" w:space="0" w:color="auto"/>
        <w:right w:val="none" w:sz="0" w:space="0" w:color="auto"/>
      </w:divBdr>
    </w:div>
    <w:div w:id="591742056">
      <w:bodyDiv w:val="1"/>
      <w:marLeft w:val="0"/>
      <w:marRight w:val="0"/>
      <w:marTop w:val="0"/>
      <w:marBottom w:val="0"/>
      <w:divBdr>
        <w:top w:val="none" w:sz="0" w:space="0" w:color="auto"/>
        <w:left w:val="none" w:sz="0" w:space="0" w:color="auto"/>
        <w:bottom w:val="none" w:sz="0" w:space="0" w:color="auto"/>
        <w:right w:val="none" w:sz="0" w:space="0" w:color="auto"/>
      </w:divBdr>
    </w:div>
    <w:div w:id="610816950">
      <w:bodyDiv w:val="1"/>
      <w:marLeft w:val="0"/>
      <w:marRight w:val="0"/>
      <w:marTop w:val="0"/>
      <w:marBottom w:val="0"/>
      <w:divBdr>
        <w:top w:val="none" w:sz="0" w:space="0" w:color="auto"/>
        <w:left w:val="none" w:sz="0" w:space="0" w:color="auto"/>
        <w:bottom w:val="none" w:sz="0" w:space="0" w:color="auto"/>
        <w:right w:val="none" w:sz="0" w:space="0" w:color="auto"/>
      </w:divBdr>
      <w:divsChild>
        <w:div w:id="759715111">
          <w:marLeft w:val="0"/>
          <w:marRight w:val="0"/>
          <w:marTop w:val="0"/>
          <w:marBottom w:val="300"/>
          <w:divBdr>
            <w:top w:val="none" w:sz="0" w:space="0" w:color="auto"/>
            <w:left w:val="none" w:sz="0" w:space="0" w:color="auto"/>
            <w:bottom w:val="none" w:sz="0" w:space="0" w:color="auto"/>
            <w:right w:val="none" w:sz="0" w:space="0" w:color="auto"/>
          </w:divBdr>
          <w:divsChild>
            <w:div w:id="1199319131">
              <w:marLeft w:val="0"/>
              <w:marRight w:val="0"/>
              <w:marTop w:val="0"/>
              <w:marBottom w:val="0"/>
              <w:divBdr>
                <w:top w:val="none" w:sz="0" w:space="0" w:color="auto"/>
                <w:left w:val="none" w:sz="0" w:space="0" w:color="auto"/>
                <w:bottom w:val="none" w:sz="0" w:space="0" w:color="auto"/>
                <w:right w:val="none" w:sz="0" w:space="0" w:color="auto"/>
              </w:divBdr>
            </w:div>
          </w:divsChild>
        </w:div>
        <w:div w:id="1044210606">
          <w:marLeft w:val="0"/>
          <w:marRight w:val="0"/>
          <w:marTop w:val="0"/>
          <w:marBottom w:val="0"/>
          <w:divBdr>
            <w:top w:val="none" w:sz="0" w:space="0" w:color="auto"/>
            <w:left w:val="none" w:sz="0" w:space="0" w:color="auto"/>
            <w:bottom w:val="none" w:sz="0" w:space="0" w:color="auto"/>
            <w:right w:val="none" w:sz="0" w:space="0" w:color="auto"/>
          </w:divBdr>
          <w:divsChild>
            <w:div w:id="478695427">
              <w:marLeft w:val="0"/>
              <w:marRight w:val="0"/>
              <w:marTop w:val="0"/>
              <w:marBottom w:val="300"/>
              <w:divBdr>
                <w:top w:val="none" w:sz="0" w:space="0" w:color="auto"/>
                <w:left w:val="none" w:sz="0" w:space="0" w:color="auto"/>
                <w:bottom w:val="none" w:sz="0" w:space="0" w:color="auto"/>
                <w:right w:val="none" w:sz="0" w:space="0" w:color="auto"/>
              </w:divBdr>
            </w:div>
            <w:div w:id="873229578">
              <w:marLeft w:val="0"/>
              <w:marRight w:val="0"/>
              <w:marTop w:val="0"/>
              <w:marBottom w:val="0"/>
              <w:divBdr>
                <w:top w:val="none" w:sz="0" w:space="0" w:color="auto"/>
                <w:left w:val="none" w:sz="0" w:space="0" w:color="auto"/>
                <w:bottom w:val="none" w:sz="0" w:space="0" w:color="auto"/>
                <w:right w:val="none" w:sz="0" w:space="0" w:color="auto"/>
              </w:divBdr>
              <w:divsChild>
                <w:div w:id="108596693">
                  <w:marLeft w:val="0"/>
                  <w:marRight w:val="0"/>
                  <w:marTop w:val="150"/>
                  <w:marBottom w:val="150"/>
                  <w:divBdr>
                    <w:top w:val="single" w:sz="6" w:space="0" w:color="3C78B5"/>
                    <w:left w:val="single" w:sz="6" w:space="0" w:color="3C78B5"/>
                    <w:bottom w:val="single" w:sz="6" w:space="0" w:color="3C78B5"/>
                    <w:right w:val="single" w:sz="6" w:space="0" w:color="3C78B5"/>
                  </w:divBdr>
                  <w:divsChild>
                    <w:div w:id="322437200">
                      <w:marLeft w:val="0"/>
                      <w:marRight w:val="0"/>
                      <w:marTop w:val="0"/>
                      <w:marBottom w:val="0"/>
                      <w:divBdr>
                        <w:top w:val="none" w:sz="0" w:space="0" w:color="auto"/>
                        <w:left w:val="none" w:sz="0" w:space="0" w:color="auto"/>
                        <w:bottom w:val="single" w:sz="6" w:space="8" w:color="3C78B5"/>
                        <w:right w:val="none" w:sz="0" w:space="0" w:color="auto"/>
                      </w:divBdr>
                    </w:div>
                    <w:div w:id="864906938">
                      <w:marLeft w:val="0"/>
                      <w:marRight w:val="0"/>
                      <w:marTop w:val="0"/>
                      <w:marBottom w:val="0"/>
                      <w:divBdr>
                        <w:top w:val="none" w:sz="0" w:space="0" w:color="auto"/>
                        <w:left w:val="none" w:sz="0" w:space="0" w:color="auto"/>
                        <w:bottom w:val="none" w:sz="0" w:space="0" w:color="auto"/>
                        <w:right w:val="none" w:sz="0" w:space="0" w:color="auto"/>
                      </w:divBdr>
                      <w:divsChild>
                        <w:div w:id="855000757">
                          <w:marLeft w:val="0"/>
                          <w:marRight w:val="0"/>
                          <w:marTop w:val="150"/>
                          <w:marBottom w:val="150"/>
                          <w:divBdr>
                            <w:top w:val="none" w:sz="0" w:space="0" w:color="auto"/>
                            <w:left w:val="none" w:sz="0" w:space="0" w:color="auto"/>
                            <w:bottom w:val="none" w:sz="0" w:space="0" w:color="auto"/>
                            <w:right w:val="none" w:sz="0" w:space="0" w:color="auto"/>
                          </w:divBdr>
                          <w:divsChild>
                            <w:div w:id="506411462">
                              <w:marLeft w:val="0"/>
                              <w:marRight w:val="0"/>
                              <w:marTop w:val="0"/>
                              <w:marBottom w:val="0"/>
                              <w:divBdr>
                                <w:top w:val="none" w:sz="0" w:space="0" w:color="auto"/>
                                <w:left w:val="none" w:sz="0" w:space="0" w:color="auto"/>
                                <w:bottom w:val="none" w:sz="0" w:space="0" w:color="auto"/>
                                <w:right w:val="none" w:sz="0" w:space="0" w:color="auto"/>
                              </w:divBdr>
                            </w:div>
                            <w:div w:id="1007055241">
                              <w:marLeft w:val="0"/>
                              <w:marRight w:val="0"/>
                              <w:marTop w:val="0"/>
                              <w:marBottom w:val="0"/>
                              <w:divBdr>
                                <w:top w:val="none" w:sz="0" w:space="0" w:color="auto"/>
                                <w:left w:val="none" w:sz="0" w:space="0" w:color="auto"/>
                                <w:bottom w:val="none" w:sz="0" w:space="0" w:color="auto"/>
                                <w:right w:val="none" w:sz="0" w:space="0" w:color="auto"/>
                              </w:divBdr>
                              <w:divsChild>
                                <w:div w:id="1343895561">
                                  <w:marLeft w:val="0"/>
                                  <w:marRight w:val="0"/>
                                  <w:marTop w:val="0"/>
                                  <w:marBottom w:val="0"/>
                                  <w:divBdr>
                                    <w:top w:val="none" w:sz="0" w:space="0" w:color="auto"/>
                                    <w:left w:val="none" w:sz="0" w:space="0" w:color="auto"/>
                                    <w:bottom w:val="none" w:sz="0" w:space="0" w:color="auto"/>
                                    <w:right w:val="none" w:sz="0" w:space="0" w:color="auto"/>
                                  </w:divBdr>
                                  <w:divsChild>
                                    <w:div w:id="1988702977">
                                      <w:marLeft w:val="0"/>
                                      <w:marRight w:val="0"/>
                                      <w:marTop w:val="0"/>
                                      <w:marBottom w:val="0"/>
                                      <w:divBdr>
                                        <w:top w:val="none" w:sz="0" w:space="0" w:color="auto"/>
                                        <w:left w:val="none" w:sz="0" w:space="0" w:color="auto"/>
                                        <w:bottom w:val="none" w:sz="0" w:space="0" w:color="auto"/>
                                        <w:right w:val="none" w:sz="0" w:space="0" w:color="auto"/>
                                      </w:divBdr>
                                      <w:divsChild>
                                        <w:div w:id="215312983">
                                          <w:marLeft w:val="0"/>
                                          <w:marRight w:val="0"/>
                                          <w:marTop w:val="0"/>
                                          <w:marBottom w:val="0"/>
                                          <w:divBdr>
                                            <w:top w:val="none" w:sz="0" w:space="0" w:color="auto"/>
                                            <w:left w:val="none" w:sz="0" w:space="0" w:color="auto"/>
                                            <w:bottom w:val="none" w:sz="0" w:space="0" w:color="auto"/>
                                            <w:right w:val="none" w:sz="0" w:space="0" w:color="auto"/>
                                          </w:divBdr>
                                        </w:div>
                                        <w:div w:id="357126243">
                                          <w:marLeft w:val="0"/>
                                          <w:marRight w:val="0"/>
                                          <w:marTop w:val="0"/>
                                          <w:marBottom w:val="0"/>
                                          <w:divBdr>
                                            <w:top w:val="none" w:sz="0" w:space="0" w:color="auto"/>
                                            <w:left w:val="none" w:sz="0" w:space="0" w:color="auto"/>
                                            <w:bottom w:val="none" w:sz="0" w:space="0" w:color="auto"/>
                                            <w:right w:val="none" w:sz="0" w:space="0" w:color="auto"/>
                                          </w:divBdr>
                                        </w:div>
                                        <w:div w:id="759915678">
                                          <w:marLeft w:val="0"/>
                                          <w:marRight w:val="0"/>
                                          <w:marTop w:val="0"/>
                                          <w:marBottom w:val="0"/>
                                          <w:divBdr>
                                            <w:top w:val="none" w:sz="0" w:space="0" w:color="auto"/>
                                            <w:left w:val="none" w:sz="0" w:space="0" w:color="auto"/>
                                            <w:bottom w:val="none" w:sz="0" w:space="0" w:color="auto"/>
                                            <w:right w:val="none" w:sz="0" w:space="0" w:color="auto"/>
                                          </w:divBdr>
                                        </w:div>
                                        <w:div w:id="9118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8512">
                                  <w:marLeft w:val="0"/>
                                  <w:marRight w:val="0"/>
                                  <w:marTop w:val="0"/>
                                  <w:marBottom w:val="0"/>
                                  <w:divBdr>
                                    <w:top w:val="none" w:sz="0" w:space="0" w:color="auto"/>
                                    <w:left w:val="none" w:sz="0" w:space="0" w:color="auto"/>
                                    <w:bottom w:val="none" w:sz="0" w:space="0" w:color="auto"/>
                                    <w:right w:val="none" w:sz="0" w:space="0" w:color="auto"/>
                                  </w:divBdr>
                                  <w:divsChild>
                                    <w:div w:id="1978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40087">
                          <w:marLeft w:val="0"/>
                          <w:marRight w:val="0"/>
                          <w:marTop w:val="150"/>
                          <w:marBottom w:val="150"/>
                          <w:divBdr>
                            <w:top w:val="none" w:sz="0" w:space="0" w:color="auto"/>
                            <w:left w:val="none" w:sz="0" w:space="0" w:color="auto"/>
                            <w:bottom w:val="none" w:sz="0" w:space="0" w:color="auto"/>
                            <w:right w:val="none" w:sz="0" w:space="0" w:color="auto"/>
                          </w:divBdr>
                          <w:divsChild>
                            <w:div w:id="375393704">
                              <w:marLeft w:val="0"/>
                              <w:marRight w:val="0"/>
                              <w:marTop w:val="0"/>
                              <w:marBottom w:val="0"/>
                              <w:divBdr>
                                <w:top w:val="none" w:sz="0" w:space="0" w:color="auto"/>
                                <w:left w:val="none" w:sz="0" w:space="0" w:color="auto"/>
                                <w:bottom w:val="none" w:sz="0" w:space="0" w:color="auto"/>
                                <w:right w:val="none" w:sz="0" w:space="0" w:color="auto"/>
                              </w:divBdr>
                            </w:div>
                            <w:div w:id="1717731029">
                              <w:marLeft w:val="0"/>
                              <w:marRight w:val="0"/>
                              <w:marTop w:val="0"/>
                              <w:marBottom w:val="0"/>
                              <w:divBdr>
                                <w:top w:val="none" w:sz="0" w:space="0" w:color="auto"/>
                                <w:left w:val="none" w:sz="0" w:space="0" w:color="auto"/>
                                <w:bottom w:val="none" w:sz="0" w:space="0" w:color="auto"/>
                                <w:right w:val="none" w:sz="0" w:space="0" w:color="auto"/>
                              </w:divBdr>
                              <w:divsChild>
                                <w:div w:id="1790584393">
                                  <w:marLeft w:val="0"/>
                                  <w:marRight w:val="0"/>
                                  <w:marTop w:val="0"/>
                                  <w:marBottom w:val="0"/>
                                  <w:divBdr>
                                    <w:top w:val="none" w:sz="0" w:space="0" w:color="auto"/>
                                    <w:left w:val="none" w:sz="0" w:space="0" w:color="auto"/>
                                    <w:bottom w:val="none" w:sz="0" w:space="0" w:color="auto"/>
                                    <w:right w:val="none" w:sz="0" w:space="0" w:color="auto"/>
                                  </w:divBdr>
                                  <w:divsChild>
                                    <w:div w:id="1688170286">
                                      <w:marLeft w:val="0"/>
                                      <w:marRight w:val="0"/>
                                      <w:marTop w:val="0"/>
                                      <w:marBottom w:val="0"/>
                                      <w:divBdr>
                                        <w:top w:val="none" w:sz="0" w:space="0" w:color="auto"/>
                                        <w:left w:val="none" w:sz="0" w:space="0" w:color="auto"/>
                                        <w:bottom w:val="none" w:sz="0" w:space="0" w:color="auto"/>
                                        <w:right w:val="none" w:sz="0" w:space="0" w:color="auto"/>
                                      </w:divBdr>
                                    </w:div>
                                  </w:divsChild>
                                </w:div>
                                <w:div w:id="1933659871">
                                  <w:marLeft w:val="0"/>
                                  <w:marRight w:val="0"/>
                                  <w:marTop w:val="0"/>
                                  <w:marBottom w:val="0"/>
                                  <w:divBdr>
                                    <w:top w:val="none" w:sz="0" w:space="0" w:color="auto"/>
                                    <w:left w:val="none" w:sz="0" w:space="0" w:color="auto"/>
                                    <w:bottom w:val="none" w:sz="0" w:space="0" w:color="auto"/>
                                    <w:right w:val="none" w:sz="0" w:space="0" w:color="auto"/>
                                  </w:divBdr>
                                  <w:divsChild>
                                    <w:div w:id="14271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279123">
      <w:bodyDiv w:val="1"/>
      <w:marLeft w:val="0"/>
      <w:marRight w:val="0"/>
      <w:marTop w:val="0"/>
      <w:marBottom w:val="0"/>
      <w:divBdr>
        <w:top w:val="none" w:sz="0" w:space="0" w:color="auto"/>
        <w:left w:val="none" w:sz="0" w:space="0" w:color="auto"/>
        <w:bottom w:val="none" w:sz="0" w:space="0" w:color="auto"/>
        <w:right w:val="none" w:sz="0" w:space="0" w:color="auto"/>
      </w:divBdr>
    </w:div>
    <w:div w:id="753937427">
      <w:bodyDiv w:val="1"/>
      <w:marLeft w:val="0"/>
      <w:marRight w:val="0"/>
      <w:marTop w:val="0"/>
      <w:marBottom w:val="0"/>
      <w:divBdr>
        <w:top w:val="none" w:sz="0" w:space="0" w:color="auto"/>
        <w:left w:val="none" w:sz="0" w:space="0" w:color="auto"/>
        <w:bottom w:val="none" w:sz="0" w:space="0" w:color="auto"/>
        <w:right w:val="none" w:sz="0" w:space="0" w:color="auto"/>
      </w:divBdr>
      <w:divsChild>
        <w:div w:id="787698750">
          <w:marLeft w:val="1166"/>
          <w:marRight w:val="0"/>
          <w:marTop w:val="134"/>
          <w:marBottom w:val="0"/>
          <w:divBdr>
            <w:top w:val="none" w:sz="0" w:space="0" w:color="auto"/>
            <w:left w:val="none" w:sz="0" w:space="0" w:color="auto"/>
            <w:bottom w:val="none" w:sz="0" w:space="0" w:color="auto"/>
            <w:right w:val="none" w:sz="0" w:space="0" w:color="auto"/>
          </w:divBdr>
        </w:div>
        <w:div w:id="1064837874">
          <w:marLeft w:val="1166"/>
          <w:marRight w:val="0"/>
          <w:marTop w:val="134"/>
          <w:marBottom w:val="0"/>
          <w:divBdr>
            <w:top w:val="none" w:sz="0" w:space="0" w:color="auto"/>
            <w:left w:val="none" w:sz="0" w:space="0" w:color="auto"/>
            <w:bottom w:val="none" w:sz="0" w:space="0" w:color="auto"/>
            <w:right w:val="none" w:sz="0" w:space="0" w:color="auto"/>
          </w:divBdr>
        </w:div>
        <w:div w:id="1432897329">
          <w:marLeft w:val="1166"/>
          <w:marRight w:val="0"/>
          <w:marTop w:val="134"/>
          <w:marBottom w:val="0"/>
          <w:divBdr>
            <w:top w:val="none" w:sz="0" w:space="0" w:color="auto"/>
            <w:left w:val="none" w:sz="0" w:space="0" w:color="auto"/>
            <w:bottom w:val="none" w:sz="0" w:space="0" w:color="auto"/>
            <w:right w:val="none" w:sz="0" w:space="0" w:color="auto"/>
          </w:divBdr>
        </w:div>
        <w:div w:id="1764911429">
          <w:marLeft w:val="1166"/>
          <w:marRight w:val="0"/>
          <w:marTop w:val="134"/>
          <w:marBottom w:val="0"/>
          <w:divBdr>
            <w:top w:val="none" w:sz="0" w:space="0" w:color="auto"/>
            <w:left w:val="none" w:sz="0" w:space="0" w:color="auto"/>
            <w:bottom w:val="none" w:sz="0" w:space="0" w:color="auto"/>
            <w:right w:val="none" w:sz="0" w:space="0" w:color="auto"/>
          </w:divBdr>
        </w:div>
        <w:div w:id="1829438284">
          <w:marLeft w:val="1166"/>
          <w:marRight w:val="0"/>
          <w:marTop w:val="134"/>
          <w:marBottom w:val="0"/>
          <w:divBdr>
            <w:top w:val="none" w:sz="0" w:space="0" w:color="auto"/>
            <w:left w:val="none" w:sz="0" w:space="0" w:color="auto"/>
            <w:bottom w:val="none" w:sz="0" w:space="0" w:color="auto"/>
            <w:right w:val="none" w:sz="0" w:space="0" w:color="auto"/>
          </w:divBdr>
        </w:div>
      </w:divsChild>
    </w:div>
    <w:div w:id="774833136">
      <w:bodyDiv w:val="1"/>
      <w:marLeft w:val="0"/>
      <w:marRight w:val="0"/>
      <w:marTop w:val="0"/>
      <w:marBottom w:val="0"/>
      <w:divBdr>
        <w:top w:val="none" w:sz="0" w:space="0" w:color="auto"/>
        <w:left w:val="none" w:sz="0" w:space="0" w:color="auto"/>
        <w:bottom w:val="none" w:sz="0" w:space="0" w:color="auto"/>
        <w:right w:val="none" w:sz="0" w:space="0" w:color="auto"/>
      </w:divBdr>
    </w:div>
    <w:div w:id="775248654">
      <w:bodyDiv w:val="1"/>
      <w:marLeft w:val="0"/>
      <w:marRight w:val="0"/>
      <w:marTop w:val="0"/>
      <w:marBottom w:val="0"/>
      <w:divBdr>
        <w:top w:val="none" w:sz="0" w:space="0" w:color="auto"/>
        <w:left w:val="none" w:sz="0" w:space="0" w:color="auto"/>
        <w:bottom w:val="none" w:sz="0" w:space="0" w:color="auto"/>
        <w:right w:val="none" w:sz="0" w:space="0" w:color="auto"/>
      </w:divBdr>
    </w:div>
    <w:div w:id="868571631">
      <w:bodyDiv w:val="1"/>
      <w:marLeft w:val="0"/>
      <w:marRight w:val="0"/>
      <w:marTop w:val="0"/>
      <w:marBottom w:val="0"/>
      <w:divBdr>
        <w:top w:val="none" w:sz="0" w:space="0" w:color="auto"/>
        <w:left w:val="none" w:sz="0" w:space="0" w:color="auto"/>
        <w:bottom w:val="none" w:sz="0" w:space="0" w:color="auto"/>
        <w:right w:val="none" w:sz="0" w:space="0" w:color="auto"/>
      </w:divBdr>
    </w:div>
    <w:div w:id="880478336">
      <w:bodyDiv w:val="1"/>
      <w:marLeft w:val="0"/>
      <w:marRight w:val="0"/>
      <w:marTop w:val="0"/>
      <w:marBottom w:val="0"/>
      <w:divBdr>
        <w:top w:val="none" w:sz="0" w:space="0" w:color="auto"/>
        <w:left w:val="none" w:sz="0" w:space="0" w:color="auto"/>
        <w:bottom w:val="none" w:sz="0" w:space="0" w:color="auto"/>
        <w:right w:val="none" w:sz="0" w:space="0" w:color="auto"/>
      </w:divBdr>
    </w:div>
    <w:div w:id="988830549">
      <w:bodyDiv w:val="1"/>
      <w:marLeft w:val="0"/>
      <w:marRight w:val="0"/>
      <w:marTop w:val="0"/>
      <w:marBottom w:val="0"/>
      <w:divBdr>
        <w:top w:val="none" w:sz="0" w:space="0" w:color="auto"/>
        <w:left w:val="none" w:sz="0" w:space="0" w:color="auto"/>
        <w:bottom w:val="none" w:sz="0" w:space="0" w:color="auto"/>
        <w:right w:val="none" w:sz="0" w:space="0" w:color="auto"/>
      </w:divBdr>
    </w:div>
    <w:div w:id="1030759881">
      <w:bodyDiv w:val="1"/>
      <w:marLeft w:val="0"/>
      <w:marRight w:val="0"/>
      <w:marTop w:val="0"/>
      <w:marBottom w:val="0"/>
      <w:divBdr>
        <w:top w:val="none" w:sz="0" w:space="0" w:color="auto"/>
        <w:left w:val="none" w:sz="0" w:space="0" w:color="auto"/>
        <w:bottom w:val="none" w:sz="0" w:space="0" w:color="auto"/>
        <w:right w:val="none" w:sz="0" w:space="0" w:color="auto"/>
      </w:divBdr>
    </w:div>
    <w:div w:id="1037776366">
      <w:bodyDiv w:val="1"/>
      <w:marLeft w:val="0"/>
      <w:marRight w:val="0"/>
      <w:marTop w:val="0"/>
      <w:marBottom w:val="0"/>
      <w:divBdr>
        <w:top w:val="none" w:sz="0" w:space="0" w:color="auto"/>
        <w:left w:val="none" w:sz="0" w:space="0" w:color="auto"/>
        <w:bottom w:val="none" w:sz="0" w:space="0" w:color="auto"/>
        <w:right w:val="none" w:sz="0" w:space="0" w:color="auto"/>
      </w:divBdr>
    </w:div>
    <w:div w:id="1039628785">
      <w:bodyDiv w:val="1"/>
      <w:marLeft w:val="0"/>
      <w:marRight w:val="0"/>
      <w:marTop w:val="0"/>
      <w:marBottom w:val="0"/>
      <w:divBdr>
        <w:top w:val="none" w:sz="0" w:space="0" w:color="auto"/>
        <w:left w:val="none" w:sz="0" w:space="0" w:color="auto"/>
        <w:bottom w:val="none" w:sz="0" w:space="0" w:color="auto"/>
        <w:right w:val="none" w:sz="0" w:space="0" w:color="auto"/>
      </w:divBdr>
    </w:div>
    <w:div w:id="1106075535">
      <w:bodyDiv w:val="1"/>
      <w:marLeft w:val="0"/>
      <w:marRight w:val="0"/>
      <w:marTop w:val="0"/>
      <w:marBottom w:val="0"/>
      <w:divBdr>
        <w:top w:val="none" w:sz="0" w:space="0" w:color="auto"/>
        <w:left w:val="none" w:sz="0" w:space="0" w:color="auto"/>
        <w:bottom w:val="none" w:sz="0" w:space="0" w:color="auto"/>
        <w:right w:val="none" w:sz="0" w:space="0" w:color="auto"/>
      </w:divBdr>
    </w:div>
    <w:div w:id="1127773986">
      <w:bodyDiv w:val="1"/>
      <w:marLeft w:val="0"/>
      <w:marRight w:val="0"/>
      <w:marTop w:val="0"/>
      <w:marBottom w:val="0"/>
      <w:divBdr>
        <w:top w:val="none" w:sz="0" w:space="0" w:color="auto"/>
        <w:left w:val="none" w:sz="0" w:space="0" w:color="auto"/>
        <w:bottom w:val="none" w:sz="0" w:space="0" w:color="auto"/>
        <w:right w:val="none" w:sz="0" w:space="0" w:color="auto"/>
      </w:divBdr>
    </w:div>
    <w:div w:id="1138766669">
      <w:bodyDiv w:val="1"/>
      <w:marLeft w:val="0"/>
      <w:marRight w:val="0"/>
      <w:marTop w:val="0"/>
      <w:marBottom w:val="0"/>
      <w:divBdr>
        <w:top w:val="none" w:sz="0" w:space="0" w:color="auto"/>
        <w:left w:val="none" w:sz="0" w:space="0" w:color="auto"/>
        <w:bottom w:val="none" w:sz="0" w:space="0" w:color="auto"/>
        <w:right w:val="none" w:sz="0" w:space="0" w:color="auto"/>
      </w:divBdr>
      <w:divsChild>
        <w:div w:id="1263034617">
          <w:marLeft w:val="0"/>
          <w:marRight w:val="0"/>
          <w:marTop w:val="0"/>
          <w:marBottom w:val="0"/>
          <w:divBdr>
            <w:top w:val="none" w:sz="0" w:space="0" w:color="auto"/>
            <w:left w:val="none" w:sz="0" w:space="0" w:color="auto"/>
            <w:bottom w:val="none" w:sz="0" w:space="0" w:color="auto"/>
            <w:right w:val="none" w:sz="0" w:space="0" w:color="auto"/>
          </w:divBdr>
          <w:divsChild>
            <w:div w:id="638923992">
              <w:marLeft w:val="0"/>
              <w:marRight w:val="0"/>
              <w:marTop w:val="0"/>
              <w:marBottom w:val="0"/>
              <w:divBdr>
                <w:top w:val="none" w:sz="0" w:space="0" w:color="auto"/>
                <w:left w:val="none" w:sz="0" w:space="0" w:color="auto"/>
                <w:bottom w:val="none" w:sz="0" w:space="0" w:color="auto"/>
                <w:right w:val="none" w:sz="0" w:space="0" w:color="auto"/>
              </w:divBdr>
              <w:divsChild>
                <w:div w:id="2105763518">
                  <w:marLeft w:val="0"/>
                  <w:marRight w:val="0"/>
                  <w:marTop w:val="0"/>
                  <w:marBottom w:val="0"/>
                  <w:divBdr>
                    <w:top w:val="none" w:sz="0" w:space="0" w:color="auto"/>
                    <w:left w:val="none" w:sz="0" w:space="0" w:color="auto"/>
                    <w:bottom w:val="none" w:sz="0" w:space="0" w:color="auto"/>
                    <w:right w:val="none" w:sz="0" w:space="0" w:color="auto"/>
                  </w:divBdr>
                  <w:divsChild>
                    <w:div w:id="1737584698">
                      <w:marLeft w:val="4275"/>
                      <w:marRight w:val="0"/>
                      <w:marTop w:val="0"/>
                      <w:marBottom w:val="0"/>
                      <w:divBdr>
                        <w:top w:val="none" w:sz="0" w:space="0" w:color="auto"/>
                        <w:left w:val="none" w:sz="0" w:space="0" w:color="auto"/>
                        <w:bottom w:val="none" w:sz="0" w:space="0" w:color="auto"/>
                        <w:right w:val="none" w:sz="0" w:space="0" w:color="auto"/>
                      </w:divBdr>
                      <w:divsChild>
                        <w:div w:id="160851351">
                          <w:marLeft w:val="0"/>
                          <w:marRight w:val="0"/>
                          <w:marTop w:val="0"/>
                          <w:marBottom w:val="0"/>
                          <w:divBdr>
                            <w:top w:val="none" w:sz="0" w:space="0" w:color="auto"/>
                            <w:left w:val="none" w:sz="0" w:space="0" w:color="auto"/>
                            <w:bottom w:val="none" w:sz="0" w:space="0" w:color="auto"/>
                            <w:right w:val="none" w:sz="0" w:space="0" w:color="auto"/>
                          </w:divBdr>
                          <w:divsChild>
                            <w:div w:id="1550724403">
                              <w:marLeft w:val="0"/>
                              <w:marRight w:val="0"/>
                              <w:marTop w:val="0"/>
                              <w:marBottom w:val="0"/>
                              <w:divBdr>
                                <w:top w:val="none" w:sz="0" w:space="0" w:color="auto"/>
                                <w:left w:val="none" w:sz="0" w:space="0" w:color="auto"/>
                                <w:bottom w:val="none" w:sz="0" w:space="0" w:color="auto"/>
                                <w:right w:val="none" w:sz="0" w:space="0" w:color="auto"/>
                              </w:divBdr>
                              <w:divsChild>
                                <w:div w:id="107626049">
                                  <w:marLeft w:val="0"/>
                                  <w:marRight w:val="0"/>
                                  <w:marTop w:val="0"/>
                                  <w:marBottom w:val="0"/>
                                  <w:divBdr>
                                    <w:top w:val="none" w:sz="0" w:space="0" w:color="auto"/>
                                    <w:left w:val="none" w:sz="0" w:space="0" w:color="auto"/>
                                    <w:bottom w:val="none" w:sz="0" w:space="0" w:color="auto"/>
                                    <w:right w:val="none" w:sz="0" w:space="0" w:color="auto"/>
                                  </w:divBdr>
                                  <w:divsChild>
                                    <w:div w:id="689994394">
                                      <w:marLeft w:val="0"/>
                                      <w:marRight w:val="0"/>
                                      <w:marTop w:val="0"/>
                                      <w:marBottom w:val="0"/>
                                      <w:divBdr>
                                        <w:top w:val="none" w:sz="0" w:space="0" w:color="auto"/>
                                        <w:left w:val="none" w:sz="0" w:space="0" w:color="auto"/>
                                        <w:bottom w:val="none" w:sz="0" w:space="0" w:color="auto"/>
                                        <w:right w:val="none" w:sz="0" w:space="0" w:color="auto"/>
                                      </w:divBdr>
                                      <w:divsChild>
                                        <w:div w:id="1457680763">
                                          <w:marLeft w:val="0"/>
                                          <w:marRight w:val="0"/>
                                          <w:marTop w:val="0"/>
                                          <w:marBottom w:val="0"/>
                                          <w:divBdr>
                                            <w:top w:val="none" w:sz="0" w:space="0" w:color="auto"/>
                                            <w:left w:val="none" w:sz="0" w:space="0" w:color="auto"/>
                                            <w:bottom w:val="none" w:sz="0" w:space="0" w:color="auto"/>
                                            <w:right w:val="none" w:sz="0" w:space="0" w:color="auto"/>
                                          </w:divBdr>
                                          <w:divsChild>
                                            <w:div w:id="953974168">
                                              <w:marLeft w:val="0"/>
                                              <w:marRight w:val="0"/>
                                              <w:marTop w:val="0"/>
                                              <w:marBottom w:val="0"/>
                                              <w:divBdr>
                                                <w:top w:val="none" w:sz="0" w:space="0" w:color="auto"/>
                                                <w:left w:val="none" w:sz="0" w:space="0" w:color="auto"/>
                                                <w:bottom w:val="none" w:sz="0" w:space="0" w:color="auto"/>
                                                <w:right w:val="none" w:sz="0" w:space="0" w:color="auto"/>
                                              </w:divBdr>
                                              <w:divsChild>
                                                <w:div w:id="15653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66239092">
      <w:bodyDiv w:val="1"/>
      <w:marLeft w:val="0"/>
      <w:marRight w:val="0"/>
      <w:marTop w:val="0"/>
      <w:marBottom w:val="0"/>
      <w:divBdr>
        <w:top w:val="none" w:sz="0" w:space="0" w:color="auto"/>
        <w:left w:val="none" w:sz="0" w:space="0" w:color="auto"/>
        <w:bottom w:val="none" w:sz="0" w:space="0" w:color="auto"/>
        <w:right w:val="none" w:sz="0" w:space="0" w:color="auto"/>
      </w:divBdr>
    </w:div>
    <w:div w:id="1305501119">
      <w:bodyDiv w:val="1"/>
      <w:marLeft w:val="0"/>
      <w:marRight w:val="0"/>
      <w:marTop w:val="0"/>
      <w:marBottom w:val="0"/>
      <w:divBdr>
        <w:top w:val="none" w:sz="0" w:space="0" w:color="auto"/>
        <w:left w:val="none" w:sz="0" w:space="0" w:color="auto"/>
        <w:bottom w:val="none" w:sz="0" w:space="0" w:color="auto"/>
        <w:right w:val="none" w:sz="0" w:space="0" w:color="auto"/>
      </w:divBdr>
    </w:div>
    <w:div w:id="1307589741">
      <w:bodyDiv w:val="1"/>
      <w:marLeft w:val="0"/>
      <w:marRight w:val="0"/>
      <w:marTop w:val="0"/>
      <w:marBottom w:val="0"/>
      <w:divBdr>
        <w:top w:val="none" w:sz="0" w:space="0" w:color="auto"/>
        <w:left w:val="none" w:sz="0" w:space="0" w:color="auto"/>
        <w:bottom w:val="none" w:sz="0" w:space="0" w:color="auto"/>
        <w:right w:val="none" w:sz="0" w:space="0" w:color="auto"/>
      </w:divBdr>
    </w:div>
    <w:div w:id="1621297022">
      <w:bodyDiv w:val="1"/>
      <w:marLeft w:val="0"/>
      <w:marRight w:val="0"/>
      <w:marTop w:val="0"/>
      <w:marBottom w:val="0"/>
      <w:divBdr>
        <w:top w:val="none" w:sz="0" w:space="0" w:color="auto"/>
        <w:left w:val="none" w:sz="0" w:space="0" w:color="auto"/>
        <w:bottom w:val="none" w:sz="0" w:space="0" w:color="auto"/>
        <w:right w:val="none" w:sz="0" w:space="0" w:color="auto"/>
      </w:divBdr>
    </w:div>
    <w:div w:id="1640381067">
      <w:bodyDiv w:val="1"/>
      <w:marLeft w:val="0"/>
      <w:marRight w:val="0"/>
      <w:marTop w:val="0"/>
      <w:marBottom w:val="0"/>
      <w:divBdr>
        <w:top w:val="none" w:sz="0" w:space="0" w:color="auto"/>
        <w:left w:val="none" w:sz="0" w:space="0" w:color="auto"/>
        <w:bottom w:val="none" w:sz="0" w:space="0" w:color="auto"/>
        <w:right w:val="none" w:sz="0" w:space="0" w:color="auto"/>
      </w:divBdr>
    </w:div>
    <w:div w:id="1772043447">
      <w:bodyDiv w:val="1"/>
      <w:marLeft w:val="0"/>
      <w:marRight w:val="0"/>
      <w:marTop w:val="0"/>
      <w:marBottom w:val="0"/>
      <w:divBdr>
        <w:top w:val="none" w:sz="0" w:space="0" w:color="auto"/>
        <w:left w:val="none" w:sz="0" w:space="0" w:color="auto"/>
        <w:bottom w:val="none" w:sz="0" w:space="0" w:color="auto"/>
        <w:right w:val="none" w:sz="0" w:space="0" w:color="auto"/>
      </w:divBdr>
    </w:div>
    <w:div w:id="1910460585">
      <w:bodyDiv w:val="1"/>
      <w:marLeft w:val="0"/>
      <w:marRight w:val="0"/>
      <w:marTop w:val="0"/>
      <w:marBottom w:val="0"/>
      <w:divBdr>
        <w:top w:val="none" w:sz="0" w:space="0" w:color="auto"/>
        <w:left w:val="none" w:sz="0" w:space="0" w:color="auto"/>
        <w:bottom w:val="none" w:sz="0" w:space="0" w:color="auto"/>
        <w:right w:val="none" w:sz="0" w:space="0" w:color="auto"/>
      </w:divBdr>
    </w:div>
    <w:div w:id="1936473198">
      <w:bodyDiv w:val="1"/>
      <w:marLeft w:val="0"/>
      <w:marRight w:val="0"/>
      <w:marTop w:val="0"/>
      <w:marBottom w:val="0"/>
      <w:divBdr>
        <w:top w:val="none" w:sz="0" w:space="0" w:color="auto"/>
        <w:left w:val="none" w:sz="0" w:space="0" w:color="auto"/>
        <w:bottom w:val="none" w:sz="0" w:space="0" w:color="auto"/>
        <w:right w:val="none" w:sz="0" w:space="0" w:color="auto"/>
      </w:divBdr>
    </w:div>
    <w:div w:id="1947957876">
      <w:bodyDiv w:val="1"/>
      <w:marLeft w:val="0"/>
      <w:marRight w:val="0"/>
      <w:marTop w:val="0"/>
      <w:marBottom w:val="0"/>
      <w:divBdr>
        <w:top w:val="none" w:sz="0" w:space="0" w:color="auto"/>
        <w:left w:val="none" w:sz="0" w:space="0" w:color="auto"/>
        <w:bottom w:val="none" w:sz="0" w:space="0" w:color="auto"/>
        <w:right w:val="none" w:sz="0" w:space="0" w:color="auto"/>
      </w:divBdr>
    </w:div>
    <w:div w:id="1950040613">
      <w:bodyDiv w:val="1"/>
      <w:marLeft w:val="0"/>
      <w:marRight w:val="0"/>
      <w:marTop w:val="0"/>
      <w:marBottom w:val="0"/>
      <w:divBdr>
        <w:top w:val="none" w:sz="0" w:space="0" w:color="auto"/>
        <w:left w:val="none" w:sz="0" w:space="0" w:color="auto"/>
        <w:bottom w:val="none" w:sz="0" w:space="0" w:color="auto"/>
        <w:right w:val="none" w:sz="0" w:space="0" w:color="auto"/>
      </w:divBdr>
    </w:div>
    <w:div w:id="1966421383">
      <w:bodyDiv w:val="1"/>
      <w:marLeft w:val="0"/>
      <w:marRight w:val="0"/>
      <w:marTop w:val="0"/>
      <w:marBottom w:val="0"/>
      <w:divBdr>
        <w:top w:val="none" w:sz="0" w:space="0" w:color="auto"/>
        <w:left w:val="none" w:sz="0" w:space="0" w:color="auto"/>
        <w:bottom w:val="none" w:sz="0" w:space="0" w:color="auto"/>
        <w:right w:val="none" w:sz="0" w:space="0" w:color="auto"/>
      </w:divBdr>
      <w:divsChild>
        <w:div w:id="1398093034">
          <w:marLeft w:val="0"/>
          <w:marRight w:val="0"/>
          <w:marTop w:val="0"/>
          <w:marBottom w:val="0"/>
          <w:divBdr>
            <w:top w:val="none" w:sz="0" w:space="0" w:color="auto"/>
            <w:left w:val="none" w:sz="0" w:space="0" w:color="auto"/>
            <w:bottom w:val="none" w:sz="0" w:space="0" w:color="auto"/>
            <w:right w:val="none" w:sz="0" w:space="0" w:color="auto"/>
          </w:divBdr>
        </w:div>
      </w:divsChild>
    </w:div>
    <w:div w:id="2010400378">
      <w:bodyDiv w:val="1"/>
      <w:marLeft w:val="0"/>
      <w:marRight w:val="0"/>
      <w:marTop w:val="0"/>
      <w:marBottom w:val="0"/>
      <w:divBdr>
        <w:top w:val="none" w:sz="0" w:space="0" w:color="auto"/>
        <w:left w:val="none" w:sz="0" w:space="0" w:color="auto"/>
        <w:bottom w:val="none" w:sz="0" w:space="0" w:color="auto"/>
        <w:right w:val="none" w:sz="0" w:space="0" w:color="auto"/>
      </w:divBdr>
      <w:divsChild>
        <w:div w:id="1860730271">
          <w:marLeft w:val="0"/>
          <w:marRight w:val="0"/>
          <w:marTop w:val="0"/>
          <w:marBottom w:val="0"/>
          <w:divBdr>
            <w:top w:val="none" w:sz="0" w:space="0" w:color="auto"/>
            <w:left w:val="none" w:sz="0" w:space="0" w:color="auto"/>
            <w:bottom w:val="none" w:sz="0" w:space="0" w:color="auto"/>
            <w:right w:val="none" w:sz="0" w:space="0" w:color="auto"/>
          </w:divBdr>
          <w:divsChild>
            <w:div w:id="1745034031">
              <w:marLeft w:val="0"/>
              <w:marRight w:val="0"/>
              <w:marTop w:val="0"/>
              <w:marBottom w:val="0"/>
              <w:divBdr>
                <w:top w:val="none" w:sz="0" w:space="0" w:color="auto"/>
                <w:left w:val="none" w:sz="0" w:space="0" w:color="auto"/>
                <w:bottom w:val="none" w:sz="0" w:space="0" w:color="auto"/>
                <w:right w:val="none" w:sz="0" w:space="0" w:color="auto"/>
              </w:divBdr>
              <w:divsChild>
                <w:div w:id="1905676493">
                  <w:marLeft w:val="0"/>
                  <w:marRight w:val="0"/>
                  <w:marTop w:val="0"/>
                  <w:marBottom w:val="0"/>
                  <w:divBdr>
                    <w:top w:val="none" w:sz="0" w:space="0" w:color="auto"/>
                    <w:left w:val="none" w:sz="0" w:space="0" w:color="auto"/>
                    <w:bottom w:val="none" w:sz="0" w:space="0" w:color="auto"/>
                    <w:right w:val="none" w:sz="0" w:space="0" w:color="auto"/>
                  </w:divBdr>
                  <w:divsChild>
                    <w:div w:id="1514494184">
                      <w:marLeft w:val="2325"/>
                      <w:marRight w:val="0"/>
                      <w:marTop w:val="0"/>
                      <w:marBottom w:val="0"/>
                      <w:divBdr>
                        <w:top w:val="none" w:sz="0" w:space="0" w:color="auto"/>
                        <w:left w:val="none" w:sz="0" w:space="0" w:color="auto"/>
                        <w:bottom w:val="none" w:sz="0" w:space="0" w:color="auto"/>
                        <w:right w:val="none" w:sz="0" w:space="0" w:color="auto"/>
                      </w:divBdr>
                      <w:divsChild>
                        <w:div w:id="1925067218">
                          <w:marLeft w:val="0"/>
                          <w:marRight w:val="0"/>
                          <w:marTop w:val="0"/>
                          <w:marBottom w:val="0"/>
                          <w:divBdr>
                            <w:top w:val="none" w:sz="0" w:space="0" w:color="auto"/>
                            <w:left w:val="none" w:sz="0" w:space="0" w:color="auto"/>
                            <w:bottom w:val="none" w:sz="0" w:space="0" w:color="auto"/>
                            <w:right w:val="none" w:sz="0" w:space="0" w:color="auto"/>
                          </w:divBdr>
                          <w:divsChild>
                            <w:div w:id="1490318704">
                              <w:marLeft w:val="0"/>
                              <w:marRight w:val="0"/>
                              <w:marTop w:val="0"/>
                              <w:marBottom w:val="0"/>
                              <w:divBdr>
                                <w:top w:val="none" w:sz="0" w:space="0" w:color="auto"/>
                                <w:left w:val="none" w:sz="0" w:space="0" w:color="auto"/>
                                <w:bottom w:val="none" w:sz="0" w:space="0" w:color="auto"/>
                                <w:right w:val="none" w:sz="0" w:space="0" w:color="auto"/>
                              </w:divBdr>
                              <w:divsChild>
                                <w:div w:id="550652548">
                                  <w:marLeft w:val="0"/>
                                  <w:marRight w:val="0"/>
                                  <w:marTop w:val="0"/>
                                  <w:marBottom w:val="0"/>
                                  <w:divBdr>
                                    <w:top w:val="none" w:sz="0" w:space="0" w:color="auto"/>
                                    <w:left w:val="none" w:sz="0" w:space="0" w:color="auto"/>
                                    <w:bottom w:val="none" w:sz="0" w:space="0" w:color="auto"/>
                                    <w:right w:val="none" w:sz="0" w:space="0" w:color="auto"/>
                                  </w:divBdr>
                                  <w:divsChild>
                                    <w:div w:id="1911034151">
                                      <w:marLeft w:val="0"/>
                                      <w:marRight w:val="0"/>
                                      <w:marTop w:val="0"/>
                                      <w:marBottom w:val="0"/>
                                      <w:divBdr>
                                        <w:top w:val="none" w:sz="0" w:space="0" w:color="auto"/>
                                        <w:left w:val="none" w:sz="0" w:space="0" w:color="auto"/>
                                        <w:bottom w:val="none" w:sz="0" w:space="0" w:color="auto"/>
                                        <w:right w:val="none" w:sz="0" w:space="0" w:color="auto"/>
                                      </w:divBdr>
                                      <w:divsChild>
                                        <w:div w:id="10255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24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quest.ford.com/" TargetMode="External"/><Relationship Id="rId18" Type="http://schemas.openxmlformats.org/officeDocument/2006/relationships/hyperlink" Target="https://www.eassets.ford.com/eassetsWeb/sms/admin/fordselfservicetool/listofAppsAction.do" TargetMode="External"/><Relationship Id="rId26" Type="http://schemas.openxmlformats.org/officeDocument/2006/relationships/image" Target="media/image6.png"/><Relationship Id="rId39" Type="http://schemas.openxmlformats.org/officeDocument/2006/relationships/image" Target="media/image13.png"/><Relationship Id="rId21" Type="http://schemas.openxmlformats.org/officeDocument/2006/relationships/hyperlink" Target="https://www.itconnect.ford.com/dwp/app/" TargetMode="External"/><Relationship Id="rId34" Type="http://schemas.openxmlformats.org/officeDocument/2006/relationships/hyperlink" Target="http://www.hpc.ford.com/help/putty.html" TargetMode="External"/><Relationship Id="rId42" Type="http://schemas.openxmlformats.org/officeDocument/2006/relationships/image" Target="media/image15.png"/><Relationship Id="rId47" Type="http://schemas.openxmlformats.org/officeDocument/2006/relationships/hyperlink" Target="http://www.integrity.ford.com" TargetMode="External"/><Relationship Id="rId50" Type="http://schemas.openxmlformats.org/officeDocument/2006/relationships/hyperlink" Target="https://azureford.sharepoint.com/sites/gdiateam/SitePages/GDIA-Team-Home.aspx" TargetMode="External"/><Relationship Id="rId55" Type="http://schemas.openxmlformats.org/officeDocument/2006/relationships/hyperlink" Target="http://wiki.ford.com/display/HA/Hadoop+COE+Training" TargetMode="External"/><Relationship Id="rId63" Type="http://schemas.openxmlformats.org/officeDocument/2006/relationships/hyperlink" Target="https://www.sdcds.ford.com/" TargetMode="External"/><Relationship Id="rId68" Type="http://schemas.openxmlformats.org/officeDocument/2006/relationships/hyperlink" Target="https://azureford.sharepoint.com/sites/workremotely/SitePages/On%20A%20Ford%20Laptop.aspx" TargetMode="External"/><Relationship Id="rId76" Type="http://schemas.openxmlformats.org/officeDocument/2006/relationships/hyperlink" Target="https://it.extspt.ford.com/sites/SlackEnterprise/Lists/New%20Country%20Enrollment/AllItems.aspx" TargetMode="External"/><Relationship Id="rId84" Type="http://schemas.openxmlformats.org/officeDocument/2006/relationships/glossaryDocument" Target="glossary/document.xml"/><Relationship Id="rId7" Type="http://schemas.openxmlformats.org/officeDocument/2006/relationships/styles" Target="styles.xml"/><Relationship Id="rId71" Type="http://schemas.openxmlformats.org/officeDocument/2006/relationships/hyperlink" Target="http://wiki.ford.com/pages/viewpage.action?spaceKey=GDA&amp;title=How+to+Activate+the+Webcam+on+your+Laptop" TargetMode="Externa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7.png"/><Relationship Id="rId11" Type="http://schemas.openxmlformats.org/officeDocument/2006/relationships/endnotes" Target="endnotes.xml"/><Relationship Id="rId24" Type="http://schemas.openxmlformats.org/officeDocument/2006/relationships/hyperlink" Target="mailto:mabd@ford.com" TargetMode="External"/><Relationship Id="rId32" Type="http://schemas.openxmlformats.org/officeDocument/2006/relationships/image" Target="media/image9.png"/><Relationship Id="rId37" Type="http://schemas.openxmlformats.org/officeDocument/2006/relationships/hyperlink" Target="https://github.ford.com" TargetMode="External"/><Relationship Id="rId40" Type="http://schemas.openxmlformats.org/officeDocument/2006/relationships/hyperlink" Target="file:///\\hpcsmb.hpc.ford.com\scratch" TargetMode="External"/><Relationship Id="rId45" Type="http://schemas.openxmlformats.org/officeDocument/2006/relationships/hyperlink" Target="https://pd2.spt.ford.com/sites/ConnectedVehicle/Web%20Part%20Pages/CONNECT%20TO%20MOBILITY.aspx" TargetMode="External"/><Relationship Id="rId53" Type="http://schemas.openxmlformats.org/officeDocument/2006/relationships/hyperlink" Target="http://wiki.ford.com/display/DZ/Connecting+Jupyter+notebook+to+Spark2" TargetMode="External"/><Relationship Id="rId58" Type="http://schemas.openxmlformats.org/officeDocument/2006/relationships/hyperlink" Target="https://hr.spt.ford.com/sites/FordInterfaithNetwork/NDoP/NDoP%20Information/Forms/AllItems.aspx?RootFolder=%2fsites%2fFordInterfaithNetwork%2fNDoP%2fNDoP%20Information%2fBuilding%20Maps&amp;FolderCTID=0x01200073874BF230BB2F4D84B95F2AB51F97D2" TargetMode="External"/><Relationship Id="rId66" Type="http://schemas.openxmlformats.org/officeDocument/2006/relationships/hyperlink" Target="http://www.fera.org/" TargetMode="External"/><Relationship Id="rId74" Type="http://schemas.openxmlformats.org/officeDocument/2006/relationships/hyperlink" Target="mailto:ssystems@ford.com" TargetMode="External"/><Relationship Id="rId79"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www.at.ford.com/" TargetMode="External"/><Relationship Id="rId82" Type="http://schemas.openxmlformats.org/officeDocument/2006/relationships/fontTable" Target="fontTable.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t1.spt.ford.com/sites/EP/ElevatedPrivilegesExceptionRequest/Forms/My%2520Submission.aspx" TargetMode="External"/><Relationship Id="rId22" Type="http://schemas.openxmlformats.org/officeDocument/2006/relationships/hyperlink" Target="http://wiki.ford.com/pages/viewpage.action?spaceKey=DZ&amp;title=Anaconda+Python" TargetMode="External"/><Relationship Id="rId27" Type="http://schemas.openxmlformats.org/officeDocument/2006/relationships/hyperlink" Target="http://hpchdp2e.hpc.ford.com:[port%20number]/" TargetMode="External"/><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www.ter.ford.com/BackOffice/home.html" TargetMode="External"/><Relationship Id="rId56" Type="http://schemas.openxmlformats.org/officeDocument/2006/relationships/hyperlink" Target="http://wiki.ford.com/display/HA/Hadoop+COE+Training" TargetMode="External"/><Relationship Id="rId64" Type="http://schemas.openxmlformats.org/officeDocument/2006/relationships/hyperlink" Target="https://www.silas.ford.com/silas/updtcds.cgi?ID=node3" TargetMode="External"/><Relationship Id="rId69" Type="http://schemas.openxmlformats.org/officeDocument/2006/relationships/hyperlink" Target="mailto:TLNA@ford.com" TargetMode="External"/><Relationship Id="rId77" Type="http://schemas.openxmlformats.org/officeDocument/2006/relationships/hyperlink" Target="https://get.slack.help/hc/en-us/categories/200111606" TargetMode="External"/><Relationship Id="rId8" Type="http://schemas.openxmlformats.org/officeDocument/2006/relationships/settings" Target="settings.xml"/><Relationship Id="rId51" Type="http://schemas.openxmlformats.org/officeDocument/2006/relationships/hyperlink" Target="https://pd2.spt.ford.com/sites/ConnectedVehicle/Web%20Part%20Pages/Home.aspx" TargetMode="External"/><Relationship Id="rId72" Type="http://schemas.openxmlformats.org/officeDocument/2006/relationships/image" Target="media/image17.png"/><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hyperlink" Target="https://www.accessmgmt.ford.com/CspsWeb/cspsHomeBegin.do" TargetMode="External"/><Relationship Id="rId59" Type="http://schemas.openxmlformats.org/officeDocument/2006/relationships/hyperlink" Target="https://www.youtube.com/playlist?list=PLMv38wXUwPqhULl3Ww38eS6VvcPP0o17U" TargetMode="External"/><Relationship Id="rId67" Type="http://schemas.openxmlformats.org/officeDocument/2006/relationships/hyperlink" Target="https://azureford.sharepoint.com/sites/workremotely" TargetMode="External"/><Relationship Id="rId20" Type="http://schemas.openxmlformats.org/officeDocument/2006/relationships/hyperlink" Target="https://conda.io/docs/user-guide/install/download.html" TargetMode="External"/><Relationship Id="rId41" Type="http://schemas.openxmlformats.org/officeDocument/2006/relationships/image" Target="media/image14.png"/><Relationship Id="rId54" Type="http://schemas.openxmlformats.org/officeDocument/2006/relationships/hyperlink" Target="http://wiki.ford.com/display/DZ/Connecting+Jupyter+notebook+to+Spark2" TargetMode="External"/><Relationship Id="rId62" Type="http://schemas.openxmlformats.org/officeDocument/2006/relationships/hyperlink" Target="https://www.office.com" TargetMode="External"/><Relationship Id="rId70" Type="http://schemas.openxmlformats.org/officeDocument/2006/relationships/hyperlink" Target="https://www.digitalworker.ford.com/SitePages/Content.aspx?CID=33" TargetMode="External"/><Relationship Id="rId75" Type="http://schemas.openxmlformats.org/officeDocument/2006/relationships/hyperlink" Target="https://it.extspt.ford.com/sites/SlackEnterprise/UserDocs/Documents/Slack%20Usage%20and%20Procedure%20Document.doc"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wiki.ford.com/pages/viewpage.action?spaceKey=NML&amp;title=Setup+pyspark" TargetMode="External"/><Relationship Id="rId28" Type="http://schemas.openxmlformats.org/officeDocument/2006/relationships/hyperlink" Target="https://www.hpc.ford.com/help/putty.html" TargetMode="External"/><Relationship Id="rId36" Type="http://schemas.openxmlformats.org/officeDocument/2006/relationships/hyperlink" Target="https://www.accessmgmt.ford.com/CspsWeb/cspsHomeBegin.do" TargetMode="External"/><Relationship Id="rId49" Type="http://schemas.openxmlformats.org/officeDocument/2006/relationships/hyperlink" Target="http://www.fgti.ford.com/client/NewFGTI/index.html" TargetMode="External"/><Relationship Id="rId57" Type="http://schemas.openxmlformats.org/officeDocument/2006/relationships/hyperlink" Target="http://www.rlis.ford.com/fordspeak/" TargetMode="External"/><Relationship Id="rId10" Type="http://schemas.openxmlformats.org/officeDocument/2006/relationships/footnotes" Target="footnotes.xml"/><Relationship Id="rId31" Type="http://schemas.openxmlformats.org/officeDocument/2006/relationships/hyperlink" Target="http://wiki.ford.com/pages/viewpage.action?spaceKey=GDG&amp;title=Discovery+Zone+Temporary+Request+Process" TargetMode="External"/><Relationship Id="rId44" Type="http://schemas.openxmlformats.org/officeDocument/2006/relationships/hyperlink" Target="https://www.accessmgmt.ford.com/CspsWeb/cspsHomeBegin.do" TargetMode="External"/><Relationship Id="rId52" Type="http://schemas.openxmlformats.org/officeDocument/2006/relationships/hyperlink" Target="http://wiki.ford.com/display/NML/On-Boarding+%7C+New+to+Data+Science" TargetMode="External"/><Relationship Id="rId60" Type="http://schemas.openxmlformats.org/officeDocument/2006/relationships/hyperlink" Target="https://github.ford.com/HadoopArchitecture/GettingStartedWithSparkTraining" TargetMode="External"/><Relationship Id="rId65" Type="http://schemas.openxmlformats.org/officeDocument/2006/relationships/hyperlink" Target="http://bulkmail.ford.com" TargetMode="External"/><Relationship Id="rId73" Type="http://schemas.openxmlformats.org/officeDocument/2006/relationships/image" Target="cid:image001.png@01D61312.CC5F6030" TargetMode="External"/><Relationship Id="rId78" Type="http://schemas.openxmlformats.org/officeDocument/2006/relationships/hyperlink" Target="https://it.extspt.ford.com/sites/SlackEnterprise/UserDocs/Documents/Slack%20Usage%20and%20Procedure%20Document.doc" TargetMode="External"/><Relationship Id="rId81"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BCEE5EE2FA4C45BB89ADED37D9A24B"/>
        <w:category>
          <w:name w:val="General"/>
          <w:gallery w:val="placeholder"/>
        </w:category>
        <w:types>
          <w:type w:val="bbPlcHdr"/>
        </w:types>
        <w:behaviors>
          <w:behavior w:val="content"/>
        </w:behaviors>
        <w:guid w:val="{A41532C7-E005-4D3B-9D82-ADDDDDF34B1E}"/>
      </w:docPartPr>
      <w:docPartBody>
        <w:p w:rsidR="00474A35" w:rsidRDefault="00474A35" w:rsidP="00474A35">
          <w:pPr>
            <w:pStyle w:val="B2BCEE5EE2FA4C45BB89ADED37D9A24B"/>
          </w:pPr>
          <w:r w:rsidRPr="00E701F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A35"/>
    <w:rsid w:val="000844EE"/>
    <w:rsid w:val="00474A35"/>
    <w:rsid w:val="005D0723"/>
    <w:rsid w:val="007E3DDD"/>
    <w:rsid w:val="009014BF"/>
    <w:rsid w:val="00957DC6"/>
    <w:rsid w:val="00A54CB1"/>
    <w:rsid w:val="00B8255D"/>
    <w:rsid w:val="00C2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4A35"/>
    <w:rPr>
      <w:color w:val="808080"/>
    </w:rPr>
  </w:style>
  <w:style w:type="paragraph" w:customStyle="1" w:styleId="B2BCEE5EE2FA4C45BB89ADED37D9A24B">
    <w:name w:val="B2BCEE5EE2FA4C45BB89ADED37D9A24B"/>
    <w:rsid w:val="00474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24EA02C29B05C4CA25EF4CA1BC77ACF" ma:contentTypeVersion="1" ma:contentTypeDescription="Create a new document." ma:contentTypeScope="" ma:versionID="ed20f877528c44667de34ced94d2957e">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5798C-D59C-42F9-95FF-A3CE66AD74EA}">
  <ds:schemaRefs>
    <ds:schemaRef ds:uri="http://schemas.microsoft.com/office/2006/metadata/properties"/>
    <ds:schemaRef ds:uri="http://schemas.microsoft.com/office/infopath/2007/PartnerControls"/>
    <ds:schemaRef ds:uri="http://schemas.microsoft.com/sharepoint/v4"/>
  </ds:schemaRefs>
</ds:datastoreItem>
</file>

<file path=customXml/itemProps3.xml><?xml version="1.0" encoding="utf-8"?>
<ds:datastoreItem xmlns:ds="http://schemas.openxmlformats.org/officeDocument/2006/customXml" ds:itemID="{431B15F3-87A2-4C5F-8214-EAD85FD39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A9F8DE-9AFF-4DCE-B47B-0B9BC7371F80}">
  <ds:schemaRefs>
    <ds:schemaRef ds:uri="http://schemas.microsoft.com/sharepoint/v3/contenttype/forms"/>
  </ds:schemaRefs>
</ds:datastoreItem>
</file>

<file path=customXml/itemProps5.xml><?xml version="1.0" encoding="utf-8"?>
<ds:datastoreItem xmlns:ds="http://schemas.openxmlformats.org/officeDocument/2006/customXml" ds:itemID="{BBDF8D0F-6325-4F0B-BA3F-C36F6B9EB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7281</Words>
  <Characters>41505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How-to Manual</vt:lpstr>
    </vt:vector>
  </TitlesOfParts>
  <Company>Ford Motor Company</Company>
  <LinksUpToDate>false</LinksUpToDate>
  <CharactersWithSpaces>48689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How-to Manual</dc:title>
  <dc:subject/>
  <dc:creator>Wang, Ruijun (R.)</dc:creator>
  <cp:keywords/>
  <dc:description/>
  <cp:lastModifiedBy>Chopra, Aman (A.)</cp:lastModifiedBy>
  <cp:revision>2</cp:revision>
  <cp:lastPrinted>2016-07-08T20:49:00Z</cp:lastPrinted>
  <dcterms:created xsi:type="dcterms:W3CDTF">2020-06-10T14:29:00Z</dcterms:created>
  <dcterms:modified xsi:type="dcterms:W3CDTF">2020-06-10T14:29:00Z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0x010100C24EA02C29B05C4CA25EF4CA1BC77ACF</vt:lpwstr>
  </property>
</Properties>
</file>